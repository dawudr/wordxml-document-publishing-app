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1B5A8" w14:textId="09042E7D" w:rsidR="001476C1" w:rsidRPr="00E2798E" w:rsidRDefault="005E54BA" w:rsidP="002D5274">
      <w:pPr>
        <w:pStyle w:val="UnitTitle"/>
        <w:tabs>
          <w:tab w:val="clear" w:pos="1400"/>
          <w:tab w:val="left" w:pos="1985"/>
        </w:tabs>
        <w:ind w:left="1701" w:hanging="1701"/>
        <w:rPr>
          <w:color w:val="000099"/>
        </w:rPr>
      </w:pPr>
      <w:commentRangeStart w:id="0"/>
      <w:r w:rsidRPr="00E2798E">
        <w:rPr>
          <w:color w:val="000099"/>
        </w:rPr>
        <w:t>Unit</w:t>
      </w:r>
      <w:commentRangeEnd w:id="0"/>
      <w:r w:rsidR="005D3A6E">
        <w:rPr>
          <w:rStyle w:val="CommentReference"/>
          <w:rFonts w:eastAsia="Batang"/>
          <w:b w:val="0"/>
          <w:color w:val="auto"/>
          <w:lang w:eastAsia="en-GB"/>
        </w:rPr>
        <w:commentReference w:id="0"/>
      </w:r>
      <w:r w:rsidRPr="00E2798E">
        <w:rPr>
          <w:color w:val="000099"/>
        </w:rPr>
        <w:t xml:space="preserve"> </w:t>
      </w:r>
      <w:sdt>
        <w:sdtPr>
          <w:rPr>
            <w:rStyle w:val="UnitInfoBoldBlue18"/>
            <w:b/>
          </w:rPr>
          <w:alias w:val="Unit Number"/>
          <w:tag w:val="unitnumber"/>
          <w:id w:val="-885716398"/>
          <w:lock w:val="sdtLocked"/>
          <w:placeholder>
            <w:docPart w:val="E3E23376D6684BD1B4E5BDAFBDE8FD57"/>
          </w:placeholder>
          <w:text/>
        </w:sdtPr>
        <w:sdtEndPr>
          <w:rPr>
            <w:rStyle w:val="DefaultParagraphFont"/>
            <w:b w:val="0"/>
            <w:color w:val="000080"/>
          </w:rPr>
        </w:sdtEndPr>
        <w:sdtContent>
          <w:del w:id="1" w:author="Paul" w:date="2014-11-19T17:47:00Z">
            <w:r w:rsidR="005D3A6E" w:rsidDel="005D3A6E">
              <w:rPr>
                <w:rStyle w:val="UnitInfoBoldBlue18"/>
                <w:b/>
              </w:rPr>
              <w:delText>10</w:delText>
            </w:r>
          </w:del>
          <w:ins w:id="2" w:author="Paul" w:date="2014-11-19T17:47:00Z">
            <w:r w:rsidR="00E135D6">
              <w:rPr>
                <w:rStyle w:val="UnitInfoBoldBlue18"/>
                <w:b/>
              </w:rPr>
              <w:t>2</w:t>
            </w:r>
          </w:ins>
        </w:sdtContent>
      </w:sdt>
      <w:r w:rsidR="00EC58F8" w:rsidRPr="00E2798E">
        <w:rPr>
          <w:color w:val="000099"/>
        </w:rPr>
        <w:t>:</w:t>
      </w:r>
      <w:r w:rsidR="001476C1" w:rsidRPr="00E2798E">
        <w:rPr>
          <w:color w:val="000099"/>
        </w:rPr>
        <w:tab/>
      </w:r>
      <w:sdt>
        <w:sdtPr>
          <w:rPr>
            <w:rStyle w:val="UnitInfoBoldBlue18"/>
            <w:b/>
          </w:rPr>
          <w:alias w:val="Unit Title"/>
          <w:tag w:val="unittitle"/>
          <w:id w:val="-1188909598"/>
          <w:lock w:val="sdtLocked"/>
          <w:placeholder>
            <w:docPart w:val="8DF7921D3E294F0985F20F440E7D51CC"/>
          </w:placeholder>
          <w:text/>
        </w:sdtPr>
        <w:sdtEndPr>
          <w:rPr>
            <w:rStyle w:val="DefaultParagraphFont"/>
            <w:b w:val="0"/>
            <w:color w:val="000080"/>
          </w:rPr>
        </w:sdtEndPr>
        <w:sdtContent>
          <w:r w:rsidR="008C2E46">
            <w:rPr>
              <w:rStyle w:val="UnitInfoBoldBlue18"/>
              <w:b/>
            </w:rPr>
            <w:t>3D Modelling</w:t>
          </w:r>
        </w:sdtContent>
      </w:sdt>
    </w:p>
    <w:p w14:paraId="35A2A913" w14:textId="77777777" w:rsidR="00E2798E" w:rsidRPr="00786BAD" w:rsidRDefault="00E2798E" w:rsidP="004D0C02">
      <w:pPr>
        <w:pStyle w:val="Unitinfonorule"/>
      </w:pPr>
      <w:r w:rsidRPr="004D0C02">
        <w:t>Level:</w:t>
      </w:r>
      <w:r>
        <w:t xml:space="preserve">  </w:t>
      </w:r>
      <w:sdt>
        <w:sdtPr>
          <w:rPr>
            <w:rStyle w:val="UnitInfoBoldBlue"/>
          </w:rPr>
          <w:alias w:val="Level"/>
          <w:tag w:val="level"/>
          <w:id w:val="1226949723"/>
          <w:lock w:val="sdtLocked"/>
          <w:placeholder>
            <w:docPart w:val="B75A8F42A3254DB4A4490C5E86C85E44"/>
          </w:placeholder>
          <w:dropDownList>
            <w:listItem w:value="Choose an item."/>
            <w:listItem w:displayText="3" w:value="3"/>
          </w:dropDownList>
        </w:sdtPr>
        <w:sdtEndPr>
          <w:rPr>
            <w:rStyle w:val="UnitInfoBoldBlue"/>
          </w:rPr>
        </w:sdtEndPr>
        <w:sdtContent>
          <w:r w:rsidR="008C2E46">
            <w:rPr>
              <w:rStyle w:val="UnitInfoBoldBlue"/>
            </w:rPr>
            <w:t>3</w:t>
          </w:r>
        </w:sdtContent>
      </w:sdt>
    </w:p>
    <w:p w14:paraId="3C3D1CD6" w14:textId="77777777" w:rsidR="00E2798E" w:rsidRPr="00786BAD" w:rsidRDefault="00E2798E" w:rsidP="004D0C02">
      <w:pPr>
        <w:pStyle w:val="Unitinfonorule"/>
      </w:pPr>
      <w:r w:rsidRPr="004D0C02">
        <w:t>Unit type:</w:t>
      </w:r>
      <w:r>
        <w:t xml:space="preserve"> </w:t>
      </w:r>
      <w:r w:rsidRPr="003B6187">
        <w:t xml:space="preserve"> </w:t>
      </w:r>
      <w:sdt>
        <w:sdtPr>
          <w:rPr>
            <w:rStyle w:val="UnitInfoBoldBlue"/>
          </w:rPr>
          <w:alias w:val="Unit Type"/>
          <w:tag w:val="unittype"/>
          <w:id w:val="-925954805"/>
          <w:lock w:val="sdtLocked"/>
          <w:placeholder>
            <w:docPart w:val="68DB3E0D3D4D4DDEBA3E287E19EFE8FE"/>
          </w:placeholder>
          <w:text/>
        </w:sdtPr>
        <w:sdtEndPr>
          <w:rPr>
            <w:rStyle w:val="DefaultParagraphFont"/>
            <w:b w:val="0"/>
            <w:color w:val="auto"/>
          </w:rPr>
        </w:sdtEndPr>
        <w:sdtContent>
          <w:r w:rsidR="008C2E46">
            <w:rPr>
              <w:rStyle w:val="UnitInfoBoldBlue"/>
            </w:rPr>
            <w:t>Optional</w:t>
          </w:r>
        </w:sdtContent>
      </w:sdt>
    </w:p>
    <w:p w14:paraId="0F881CE8" w14:textId="77777777" w:rsidR="00E2798E" w:rsidRDefault="00E2798E" w:rsidP="004D0C02">
      <w:pPr>
        <w:pStyle w:val="Unitinfo"/>
        <w:rPr>
          <w:rStyle w:val="UnitInfoBoldBlue"/>
        </w:rPr>
      </w:pPr>
      <w:r w:rsidRPr="004D0C02">
        <w:t>Guided learning hours:</w:t>
      </w:r>
      <w:r>
        <w:t xml:space="preserve">  </w:t>
      </w:r>
      <w:sdt>
        <w:sdtPr>
          <w:rPr>
            <w:rStyle w:val="UnitInfoBoldBlue"/>
          </w:rPr>
          <w:alias w:val="Unit Size"/>
          <w:tag w:val="glhvalue"/>
          <w:id w:val="1646939691"/>
          <w:lock w:val="sdtLocked"/>
          <w:placeholder>
            <w:docPart w:val="72B308DE6D6A4AEC98E0143E2084D9B0"/>
          </w:placeholder>
          <w:text/>
        </w:sdtPr>
        <w:sdtEndPr>
          <w:rPr>
            <w:rStyle w:val="DefaultParagraphFont"/>
            <w:b w:val="0"/>
            <w:color w:val="auto"/>
          </w:rPr>
        </w:sdtEndPr>
        <w:sdtContent>
          <w:r w:rsidR="008C2E46">
            <w:rPr>
              <w:rStyle w:val="UnitInfoBoldBlue"/>
            </w:rPr>
            <w:t>60</w:t>
          </w:r>
        </w:sdtContent>
      </w:sdt>
    </w:p>
    <w:p w14:paraId="73C9979E" w14:textId="77777777" w:rsidR="006B26A7" w:rsidRPr="00130BC7" w:rsidRDefault="006B26A7" w:rsidP="005424EE">
      <w:pPr>
        <w:pStyle w:val="Unitinfo"/>
        <w:rPr>
          <w:vanish/>
          <w:sz w:val="14"/>
          <w:szCs w:val="12"/>
        </w:rPr>
      </w:pPr>
    </w:p>
    <w:p w14:paraId="17CA701A" w14:textId="77777777" w:rsidR="00C36CA3" w:rsidRDefault="00C36CA3" w:rsidP="00C36CA3">
      <w:pPr>
        <w:pStyle w:val="UnitAhead"/>
      </w:pPr>
      <w:r w:rsidRPr="00130BC7">
        <w:t xml:space="preserve">Unit </w:t>
      </w:r>
      <w:r>
        <w:t>in brief</w:t>
      </w:r>
    </w:p>
    <w:sdt>
      <w:sdtPr>
        <w:rPr>
          <w:lang w:eastAsia="en-US"/>
        </w:rPr>
        <w:alias w:val="Unit in brief"/>
        <w:tag w:val="unitinbrief"/>
        <w:id w:val="1091887093"/>
        <w:lock w:val="sdtLocked"/>
        <w:placeholder>
          <w:docPart w:val="AF8C25C757D04C14AD87DFD1E2343569"/>
        </w:placeholder>
      </w:sdtPr>
      <w:sdtEndPr/>
      <w:sdtContent>
        <w:p w14:paraId="4C3B57E8" w14:textId="0ADB0276" w:rsidR="008A5600" w:rsidRDefault="00155647" w:rsidP="003B02BE">
          <w:pPr>
            <w:rPr>
              <w:lang w:eastAsia="en-US"/>
            </w:rPr>
          </w:pPr>
          <w:ins w:id="3" w:author="Paul" w:date="2014-12-16T12:40:00Z">
            <w:r>
              <w:rPr>
                <w:lang w:eastAsia="en-US"/>
              </w:rPr>
              <w:t>Learners will examine the practical application and geometric theory of 3D modelling, and how it supports the design and development of 3D models used in different industries.</w:t>
            </w:r>
          </w:ins>
          <w:customXmlDelRangeStart w:id="4" w:author="Paul" w:date="2014-12-16T12:40:00Z"/>
          <w:sdt>
            <w:sdtPr>
              <w:rPr>
                <w:lang w:eastAsia="en-US"/>
              </w:rPr>
              <w:alias w:val="Unit in brief"/>
              <w:tag w:val="unitinbrief"/>
              <w:id w:val="-703336273"/>
              <w:placeholder>
                <w:docPart w:val="1E42B6FD3FBD4403838B46710DC0F5A2"/>
              </w:placeholder>
            </w:sdtPr>
            <w:sdtEndPr/>
            <w:sdtContent>
              <w:customXmlDelRangeEnd w:id="4"/>
              <w:ins w:id="5" w:author="Winser, Paul" w:date="2014-12-01T13:40:00Z">
                <w:del w:id="6" w:author="Paul" w:date="2014-12-16T12:40:00Z">
                  <w:r w:rsidR="00DC1861" w:rsidDel="00155647">
                    <w:rPr>
                      <w:lang w:eastAsia="en-US"/>
                    </w:rPr>
                    <w:delText xml:space="preserve">Learners will </w:delText>
                  </w:r>
                </w:del>
              </w:ins>
              <w:ins w:id="7" w:author="Winser, Paul" w:date="2014-12-01T13:41:00Z">
                <w:del w:id="8" w:author="Paul" w:date="2014-12-16T12:40:00Z">
                  <w:r w:rsidR="00DC1861" w:rsidDel="00155647">
                    <w:rPr>
                      <w:lang w:eastAsia="en-US"/>
                    </w:rPr>
                    <w:delText>examine</w:delText>
                  </w:r>
                </w:del>
              </w:ins>
              <w:ins w:id="9" w:author="Winser, Paul" w:date="2014-12-01T13:42:00Z">
                <w:del w:id="10" w:author="Paul" w:date="2014-12-16T12:40:00Z">
                  <w:r w:rsidR="00DC1861" w:rsidDel="00155647">
                    <w:rPr>
                      <w:lang w:eastAsia="en-US"/>
                    </w:rPr>
                    <w:delText xml:space="preserve"> the practical application </w:delText>
                  </w:r>
                </w:del>
              </w:ins>
              <w:ins w:id="11" w:author="Winser, Paul" w:date="2014-12-01T13:43:00Z">
                <w:del w:id="12" w:author="Paul" w:date="2014-12-16T12:40:00Z">
                  <w:r w:rsidR="00DC1861" w:rsidDel="00155647">
                    <w:rPr>
                      <w:lang w:eastAsia="en-US"/>
                    </w:rPr>
                    <w:delText xml:space="preserve">and geometric theory </w:delText>
                  </w:r>
                </w:del>
              </w:ins>
              <w:ins w:id="13" w:author="Winser, Paul" w:date="2014-12-01T13:42:00Z">
                <w:del w:id="14" w:author="Paul" w:date="2014-12-16T12:40:00Z">
                  <w:r w:rsidR="00DC1861" w:rsidDel="00155647">
                    <w:rPr>
                      <w:lang w:eastAsia="en-US"/>
                    </w:rPr>
                    <w:delText xml:space="preserve">of 3D modelling, </w:delText>
                  </w:r>
                </w:del>
              </w:ins>
              <w:ins w:id="15" w:author="Winser, Paul" w:date="2014-12-01T13:44:00Z">
                <w:del w:id="16" w:author="Paul" w:date="2014-12-16T12:40:00Z">
                  <w:r w:rsidR="00DC1861" w:rsidDel="00155647">
                    <w:rPr>
                      <w:lang w:eastAsia="en-US"/>
                    </w:rPr>
                    <w:delText>and</w:delText>
                  </w:r>
                </w:del>
              </w:ins>
              <w:ins w:id="17" w:author="Winser, Paul" w:date="2014-12-01T13:43:00Z">
                <w:del w:id="18" w:author="Paul" w:date="2014-12-16T12:40:00Z">
                  <w:r w:rsidR="00DC1861" w:rsidDel="00155647">
                    <w:rPr>
                      <w:lang w:eastAsia="en-US"/>
                    </w:rPr>
                    <w:delText xml:space="preserve"> </w:delText>
                  </w:r>
                </w:del>
              </w:ins>
              <w:ins w:id="19" w:author="Winser, Paul" w:date="2014-12-01T13:42:00Z">
                <w:del w:id="20" w:author="Paul" w:date="2014-12-16T12:40:00Z">
                  <w:r w:rsidR="00DC1861" w:rsidDel="00155647">
                    <w:rPr>
                      <w:lang w:eastAsia="en-US"/>
                    </w:rPr>
                    <w:delText xml:space="preserve">how </w:delText>
                  </w:r>
                </w:del>
              </w:ins>
              <w:ins w:id="21" w:author="Winser, Paul" w:date="2014-12-02T09:40:00Z">
                <w:del w:id="22" w:author="Paul" w:date="2014-12-16T12:40:00Z">
                  <w:r w:rsidR="00FF718C" w:rsidDel="00155647">
                    <w:rPr>
                      <w:lang w:eastAsia="en-US"/>
                    </w:rPr>
                    <w:delText>it support</w:delText>
                  </w:r>
                </w:del>
              </w:ins>
              <w:ins w:id="23" w:author="Winser, Paul" w:date="2014-12-02T09:41:00Z">
                <w:del w:id="24" w:author="Paul" w:date="2014-12-16T12:40:00Z">
                  <w:r w:rsidR="00FF718C" w:rsidDel="00155647">
                    <w:rPr>
                      <w:lang w:eastAsia="en-US"/>
                    </w:rPr>
                    <w:delText>s</w:delText>
                  </w:r>
                </w:del>
              </w:ins>
              <w:ins w:id="25" w:author="Winser, Paul" w:date="2014-12-02T09:40:00Z">
                <w:del w:id="26" w:author="Paul" w:date="2014-12-16T12:40:00Z">
                  <w:r w:rsidR="00FF718C" w:rsidDel="00155647">
                    <w:rPr>
                      <w:lang w:eastAsia="en-US"/>
                    </w:rPr>
                    <w:delText xml:space="preserve"> the</w:delText>
                  </w:r>
                </w:del>
              </w:ins>
              <w:ins w:id="27" w:author="Winser, Paul" w:date="2014-12-01T13:42:00Z">
                <w:del w:id="28" w:author="Paul" w:date="2014-12-16T12:40:00Z">
                  <w:r w:rsidR="00DC1861" w:rsidDel="00155647">
                    <w:rPr>
                      <w:lang w:eastAsia="en-US"/>
                    </w:rPr>
                    <w:delText xml:space="preserve"> </w:delText>
                  </w:r>
                </w:del>
              </w:ins>
              <w:ins w:id="29" w:author="Winser, Paul" w:date="2014-12-01T13:44:00Z">
                <w:del w:id="30" w:author="Paul" w:date="2014-12-16T12:40:00Z">
                  <w:r w:rsidR="00DC1861" w:rsidDel="00155647">
                    <w:rPr>
                      <w:lang w:eastAsia="en-US"/>
                    </w:rPr>
                    <w:delText xml:space="preserve">design and </w:delText>
                  </w:r>
                </w:del>
              </w:ins>
              <w:ins w:id="31" w:author="Winser, Paul" w:date="2014-12-01T13:42:00Z">
                <w:del w:id="32" w:author="Paul" w:date="2014-12-16T12:40:00Z">
                  <w:r w:rsidR="00DC1861" w:rsidDel="00155647">
                    <w:rPr>
                      <w:lang w:eastAsia="en-US"/>
                    </w:rPr>
                    <w:delText>develop</w:delText>
                  </w:r>
                </w:del>
              </w:ins>
              <w:ins w:id="33" w:author="Winser, Paul" w:date="2014-12-02T09:40:00Z">
                <w:del w:id="34" w:author="Paul" w:date="2014-12-16T12:40:00Z">
                  <w:r w:rsidR="00FF718C" w:rsidDel="00155647">
                    <w:rPr>
                      <w:lang w:eastAsia="en-US"/>
                    </w:rPr>
                    <w:delText>ment of</w:delText>
                  </w:r>
                </w:del>
              </w:ins>
              <w:ins w:id="35" w:author="Winser, Paul" w:date="2014-12-01T13:45:00Z">
                <w:del w:id="36" w:author="Paul" w:date="2014-12-16T12:40:00Z">
                  <w:r w:rsidR="00DC1861" w:rsidDel="00155647">
                    <w:rPr>
                      <w:lang w:eastAsia="en-US"/>
                    </w:rPr>
                    <w:delText xml:space="preserve"> </w:delText>
                  </w:r>
                </w:del>
              </w:ins>
              <w:ins w:id="37" w:author="Winser, Paul" w:date="2014-12-01T13:42:00Z">
                <w:del w:id="38" w:author="Paul" w:date="2014-12-16T12:40:00Z">
                  <w:r w:rsidR="00DC1861" w:rsidDel="00155647">
                    <w:rPr>
                      <w:lang w:eastAsia="en-US"/>
                    </w:rPr>
                    <w:delText>3D models</w:delText>
                  </w:r>
                </w:del>
              </w:ins>
              <w:ins w:id="39" w:author="Winser, Paul" w:date="2014-12-02T09:39:00Z">
                <w:del w:id="40" w:author="Paul" w:date="2014-12-16T12:40:00Z">
                  <w:r w:rsidR="00FF718C" w:rsidDel="00155647">
                    <w:rPr>
                      <w:lang w:eastAsia="en-US"/>
                    </w:rPr>
                    <w:delText xml:space="preserve"> used</w:delText>
                  </w:r>
                </w:del>
              </w:ins>
              <w:ins w:id="41" w:author="Winser, Paul" w:date="2014-12-01T13:42:00Z">
                <w:del w:id="42" w:author="Paul" w:date="2014-12-16T12:40:00Z">
                  <w:r w:rsidR="00FF718C" w:rsidDel="00155647">
                    <w:rPr>
                      <w:lang w:eastAsia="en-US"/>
                    </w:rPr>
                    <w:delText xml:space="preserve"> in</w:delText>
                  </w:r>
                  <w:r w:rsidR="00DC1861" w:rsidDel="00155647">
                    <w:rPr>
                      <w:lang w:eastAsia="en-US"/>
                    </w:rPr>
                    <w:delText xml:space="preserve"> </w:delText>
                  </w:r>
                </w:del>
              </w:ins>
              <w:ins w:id="43" w:author="Winser, Paul" w:date="2014-12-02T09:39:00Z">
                <w:del w:id="44" w:author="Paul" w:date="2014-12-16T12:40:00Z">
                  <w:r w:rsidR="00FF718C" w:rsidDel="00155647">
                    <w:rPr>
                      <w:lang w:eastAsia="en-US"/>
                    </w:rPr>
                    <w:delText xml:space="preserve">different </w:delText>
                  </w:r>
                </w:del>
              </w:ins>
              <w:ins w:id="45" w:author="Winser, Paul" w:date="2014-12-01T13:42:00Z">
                <w:del w:id="46" w:author="Paul" w:date="2014-12-16T12:40:00Z">
                  <w:r w:rsidR="00DC1861" w:rsidDel="00155647">
                    <w:rPr>
                      <w:lang w:eastAsia="en-US"/>
                    </w:rPr>
                    <w:delText>industries.</w:delText>
                  </w:r>
                </w:del>
              </w:ins>
              <w:commentRangeStart w:id="47"/>
              <w:del w:id="48" w:author="Paul" w:date="2014-12-16T12:40:00Z">
                <w:r w:rsidR="00ED114F" w:rsidRPr="00ED114F" w:rsidDel="00155647">
                  <w:rPr>
                    <w:lang w:eastAsia="en-US"/>
                  </w:rPr>
                  <w:delText>This</w:delText>
                </w:r>
                <w:commentRangeEnd w:id="47"/>
                <w:r w:rsidR="00443A66" w:rsidDel="00155647">
                  <w:rPr>
                    <w:rStyle w:val="CommentReference"/>
                    <w:rFonts w:eastAsia="Batang"/>
                  </w:rPr>
                  <w:commentReference w:id="47"/>
                </w:r>
                <w:r w:rsidR="00ED114F" w:rsidRPr="00ED114F" w:rsidDel="00155647">
                  <w:rPr>
                    <w:lang w:eastAsia="en-US"/>
                  </w:rPr>
                  <w:delText xml:space="preserve"> unit covers the practical application of 3D modelling, how it can be used to develop 3D models in industries </w:delText>
                </w:r>
                <w:r w:rsidR="00ED114F" w:rsidRPr="00C16957" w:rsidDel="00155647">
                  <w:rPr>
                    <w:strike/>
                    <w:highlight w:val="yellow"/>
                    <w:lang w:eastAsia="en-US"/>
                  </w:rPr>
                  <w:delText xml:space="preserve">such as media, </w:delText>
                </w:r>
                <w:commentRangeStart w:id="49"/>
                <w:r w:rsidR="00ED114F" w:rsidRPr="00C16957" w:rsidDel="00155647">
                  <w:rPr>
                    <w:strike/>
                    <w:highlight w:val="yellow"/>
                    <w:lang w:eastAsia="en-US"/>
                  </w:rPr>
                  <w:delText>construction</w:delText>
                </w:r>
                <w:commentRangeEnd w:id="49"/>
                <w:r w:rsidR="00443A66" w:rsidRPr="00C16957" w:rsidDel="00155647">
                  <w:rPr>
                    <w:rStyle w:val="CommentReference"/>
                    <w:rFonts w:eastAsia="Batang"/>
                    <w:strike/>
                    <w:highlight w:val="yellow"/>
                  </w:rPr>
                  <w:commentReference w:id="49"/>
                </w:r>
                <w:r w:rsidR="00ED114F" w:rsidRPr="00C16957" w:rsidDel="00155647">
                  <w:rPr>
                    <w:strike/>
                    <w:highlight w:val="yellow"/>
                    <w:lang w:eastAsia="en-US"/>
                  </w:rPr>
                  <w:delText>, and pharmaceutical, aerospace, automotive</w:delText>
                </w:r>
                <w:r w:rsidR="00ED114F" w:rsidRPr="00C16957" w:rsidDel="00155647">
                  <w:rPr>
                    <w:highlight w:val="yellow"/>
                    <w:lang w:eastAsia="en-US"/>
                  </w:rPr>
                  <w:delText>;</w:delText>
                </w:r>
                <w:r w:rsidR="00ED114F" w:rsidRPr="00ED114F" w:rsidDel="00155647">
                  <w:rPr>
                    <w:lang w:eastAsia="en-US"/>
                  </w:rPr>
                  <w:delText xml:space="preserve"> it will also aid visualisation of how 3D models are displayed on a computer screen.  Investigation into the geometric theory underlying 3D modelling work is undertaken along with design and creation of 3D models including </w:delText>
                </w:r>
                <w:r w:rsidR="00B05555" w:rsidDel="00155647">
                  <w:rPr>
                    <w:lang w:eastAsia="en-US"/>
                  </w:rPr>
                  <w:delText>reflection o</w:delText>
                </w:r>
                <w:r w:rsidR="00ED114F" w:rsidRPr="00ED114F" w:rsidDel="00155647">
                  <w:rPr>
                    <w:lang w:eastAsia="en-US"/>
                  </w:rPr>
                  <w:delText xml:space="preserve">n performance. </w:delText>
                </w:r>
              </w:del>
              <w:customXmlDelRangeStart w:id="50" w:author="Paul" w:date="2014-12-16T12:40:00Z"/>
            </w:sdtContent>
          </w:sdt>
          <w:customXmlDelRangeEnd w:id="50"/>
        </w:p>
      </w:sdtContent>
    </w:sdt>
    <w:p w14:paraId="1BA83D8B" w14:textId="77777777" w:rsidR="00B37C85" w:rsidRDefault="00B37C85" w:rsidP="00B37C85">
      <w:pPr>
        <w:pStyle w:val="UnitAhead"/>
      </w:pPr>
      <w:r w:rsidRPr="00606B21">
        <w:t>Unit introduction</w:t>
      </w:r>
    </w:p>
    <w:sdt>
      <w:sdtPr>
        <w:rPr>
          <w:lang w:eastAsia="en-US"/>
        </w:rPr>
        <w:alias w:val="Unit Introduction"/>
        <w:tag w:val="introduction"/>
        <w:id w:val="927775662"/>
        <w:lock w:val="sdtLocked"/>
        <w:placeholder>
          <w:docPart w:val="0640149426A94A58BB1905F5E84D923E"/>
        </w:placeholder>
      </w:sdtPr>
      <w:sdtEndPr/>
      <w:sdtContent>
        <w:p w14:paraId="0BCEF9FD" w14:textId="07590269" w:rsidR="00DC1861" w:rsidRDefault="00FC70E6" w:rsidP="00DC1861">
          <w:pPr>
            <w:rPr>
              <w:lang w:eastAsia="en-US"/>
            </w:rPr>
          </w:pPr>
          <w:r w:rsidRPr="00FC70E6">
            <w:rPr>
              <w:lang w:eastAsia="en-US"/>
            </w:rPr>
            <w:t xml:space="preserve">3D modelling is the art of creating characters and objects for 3D models, including life forms, scenery, vegetation, furniture, and vehicles. </w:t>
          </w:r>
          <w:moveToRangeStart w:id="51" w:author="Winser, Paul" w:date="2014-12-01T13:48:00Z" w:name="move405205047"/>
          <w:moveTo w:id="52" w:author="Winser, Paul" w:date="2014-12-01T13:48:00Z">
            <w:r w:rsidR="00DC1861" w:rsidRPr="00FC70E6">
              <w:rPr>
                <w:lang w:eastAsia="en-US"/>
              </w:rPr>
              <w:t xml:space="preserve">This </w:t>
            </w:r>
            <w:r w:rsidR="00DC1861">
              <w:rPr>
                <w:lang w:eastAsia="en-US"/>
              </w:rPr>
              <w:t xml:space="preserve">is </w:t>
            </w:r>
            <w:r w:rsidR="00DC1861" w:rsidRPr="00FC70E6">
              <w:rPr>
                <w:lang w:eastAsia="en-US"/>
              </w:rPr>
              <w:t>highly skilled work which requires considerable knowledge of lighting, perspective, materials, and visual effects. Computer</w:t>
            </w:r>
          </w:moveTo>
          <w:ins w:id="53" w:author="Winser, Paul" w:date="2014-12-02T09:42:00Z">
            <w:r w:rsidR="00FF718C">
              <w:rPr>
                <w:lang w:eastAsia="en-US"/>
              </w:rPr>
              <w:t>-</w:t>
            </w:r>
          </w:ins>
          <w:moveTo w:id="54" w:author="Winser, Paul" w:date="2014-12-01T13:48:00Z">
            <w:del w:id="55" w:author="Winser, Paul" w:date="2014-12-02T09:42:00Z">
              <w:r w:rsidR="00DC1861" w:rsidRPr="00FC70E6" w:rsidDel="00FF718C">
                <w:rPr>
                  <w:lang w:eastAsia="en-US"/>
                </w:rPr>
                <w:delText xml:space="preserve"> </w:delText>
              </w:r>
            </w:del>
            <w:r w:rsidR="00DC1861" w:rsidRPr="00FC70E6">
              <w:rPr>
                <w:lang w:eastAsia="en-US"/>
              </w:rPr>
              <w:t>aided design software (CAD) is used in almost every industry, in projects as wide-ranging as landscape design, bridge construction, office building design, medicine,</w:t>
            </w:r>
          </w:moveTo>
          <w:ins w:id="56" w:author="Winser, Paul" w:date="2014-12-02T09:42:00Z">
            <w:r w:rsidR="00FF718C">
              <w:rPr>
                <w:lang w:eastAsia="en-US"/>
              </w:rPr>
              <w:t xml:space="preserve"> </w:t>
            </w:r>
          </w:ins>
          <w:moveTo w:id="57" w:author="Winser, Paul" w:date="2014-12-01T13:48:00Z">
            <w:del w:id="58" w:author="Winser, Paul" w:date="2014-12-02T09:42:00Z">
              <w:r w:rsidR="00DC1861" w:rsidRPr="00FC70E6" w:rsidDel="00FF718C">
                <w:rPr>
                  <w:lang w:eastAsia="en-US"/>
                </w:rPr>
                <w:delText xml:space="preserve"> </w:delText>
              </w:r>
            </w:del>
            <w:proofErr w:type="gramStart"/>
            <w:r w:rsidR="00DC1861" w:rsidRPr="00FC70E6">
              <w:rPr>
                <w:lang w:eastAsia="en-US"/>
              </w:rPr>
              <w:t>movie</w:t>
            </w:r>
            <w:proofErr w:type="gramEnd"/>
            <w:r w:rsidR="00DC1861" w:rsidRPr="00FC70E6">
              <w:rPr>
                <w:lang w:eastAsia="en-US"/>
              </w:rPr>
              <w:t xml:space="preserve"> animation, compelling visual effects for films, game</w:t>
            </w:r>
          </w:moveTo>
          <w:ins w:id="59" w:author="Winser, Paul" w:date="2014-12-01T13:49:00Z">
            <w:r w:rsidR="00DC1861">
              <w:rPr>
                <w:lang w:eastAsia="en-US"/>
              </w:rPr>
              <w:t>s</w:t>
            </w:r>
          </w:ins>
          <w:moveTo w:id="60" w:author="Winser, Paul" w:date="2014-12-01T13:48:00Z">
            <w:r w:rsidR="00DC1861" w:rsidRPr="00FC70E6">
              <w:rPr>
                <w:lang w:eastAsia="en-US"/>
              </w:rPr>
              <w:t xml:space="preserve"> and television.</w:t>
            </w:r>
          </w:moveTo>
        </w:p>
        <w:moveToRangeEnd w:id="51"/>
        <w:p w14:paraId="248D8D4B" w14:textId="77777777" w:rsidR="00DC1861" w:rsidRDefault="00DC1861" w:rsidP="00FC70E6">
          <w:pPr>
            <w:rPr>
              <w:ins w:id="61" w:author="Winser, Paul" w:date="2014-12-01T13:48:00Z"/>
              <w:lang w:eastAsia="en-US"/>
            </w:rPr>
          </w:pPr>
        </w:p>
        <w:p w14:paraId="335EAD05" w14:textId="251BF846" w:rsidR="007A75BD" w:rsidRDefault="006A35BC" w:rsidP="00FC70E6">
          <w:pPr>
            <w:rPr>
              <w:ins w:id="62" w:author="Winser, Paul" w:date="2014-12-01T15:17:00Z"/>
              <w:lang w:eastAsia="en-US"/>
            </w:rPr>
          </w:pPr>
          <w:ins w:id="63" w:author="Winser, Paul" w:date="2014-12-01T14:41:00Z">
            <w:r>
              <w:rPr>
                <w:lang w:eastAsia="en-US"/>
              </w:rPr>
              <w:t xml:space="preserve">As </w:t>
            </w:r>
          </w:ins>
          <w:ins w:id="64" w:author="Winser, Paul" w:date="2014-12-01T13:49:00Z">
            <w:r w:rsidR="00032653">
              <w:rPr>
                <w:lang w:eastAsia="en-US"/>
              </w:rPr>
              <w:t>a 3D modelling artist</w:t>
            </w:r>
          </w:ins>
          <w:ins w:id="65" w:author="Winser, Paul" w:date="2014-12-01T13:50:00Z">
            <w:r w:rsidR="007D77A0">
              <w:rPr>
                <w:lang w:eastAsia="en-US"/>
              </w:rPr>
              <w:t xml:space="preserve"> you will need to understand and </w:t>
            </w:r>
          </w:ins>
          <w:ins w:id="66" w:author="Winser, Paul" w:date="2014-12-01T13:51:00Z">
            <w:r w:rsidR="007D77A0">
              <w:rPr>
                <w:lang w:eastAsia="en-US"/>
              </w:rPr>
              <w:t>acquire practical skills</w:t>
            </w:r>
          </w:ins>
          <w:ins w:id="67" w:author="Winser, Paul" w:date="2014-12-01T13:53:00Z">
            <w:r w:rsidR="007D77A0">
              <w:rPr>
                <w:lang w:eastAsia="en-US"/>
              </w:rPr>
              <w:t xml:space="preserve"> in using </w:t>
            </w:r>
          </w:ins>
          <w:ins w:id="68" w:author="Winser, Paul" w:date="2014-12-01T13:55:00Z">
            <w:r w:rsidR="007D77A0">
              <w:rPr>
                <w:lang w:eastAsia="en-US"/>
              </w:rPr>
              <w:t>technologies</w:t>
            </w:r>
          </w:ins>
          <w:ins w:id="69" w:author="Winser, Paul" w:date="2014-12-01T13:53:00Z">
            <w:r w:rsidR="007D77A0">
              <w:rPr>
                <w:lang w:eastAsia="en-US"/>
              </w:rPr>
              <w:t xml:space="preserve"> that will enable you </w:t>
            </w:r>
          </w:ins>
          <w:ins w:id="70" w:author="Winser, Paul" w:date="2014-12-01T13:54:00Z">
            <w:r w:rsidR="007D77A0">
              <w:rPr>
                <w:lang w:eastAsia="en-US"/>
              </w:rPr>
              <w:t>to design and develop</w:t>
            </w:r>
          </w:ins>
          <w:ins w:id="71" w:author="Winser, Paul" w:date="2014-12-01T13:55:00Z">
            <w:r w:rsidR="007D77A0">
              <w:rPr>
                <w:lang w:eastAsia="en-US"/>
              </w:rPr>
              <w:t xml:space="preserve"> realistic</w:t>
            </w:r>
          </w:ins>
          <w:ins w:id="72" w:author="Winser, Paul" w:date="2014-12-01T13:54:00Z">
            <w:r w:rsidR="007D77A0">
              <w:rPr>
                <w:lang w:eastAsia="en-US"/>
              </w:rPr>
              <w:t xml:space="preserve"> 3D models</w:t>
            </w:r>
          </w:ins>
          <w:ins w:id="73" w:author="Winser, Paul" w:date="2014-12-01T13:56:00Z">
            <w:r w:rsidR="008E5D6A">
              <w:rPr>
                <w:lang w:eastAsia="en-US"/>
              </w:rPr>
              <w:t>.</w:t>
            </w:r>
          </w:ins>
          <w:ins w:id="74" w:author="Winser, Paul" w:date="2014-12-01T14:51:00Z">
            <w:r w:rsidR="00032653">
              <w:rPr>
                <w:lang w:eastAsia="en-US"/>
              </w:rPr>
              <w:t xml:space="preserve"> </w:t>
            </w:r>
          </w:ins>
          <w:ins w:id="75" w:author="Winser, Paul" w:date="2014-12-01T14:57:00Z">
            <w:r w:rsidR="00032653" w:rsidRPr="00032653">
              <w:rPr>
                <w:lang w:eastAsia="en-US"/>
              </w:rPr>
              <w:t>This unit will prepare you with the knowledge</w:t>
            </w:r>
          </w:ins>
          <w:ins w:id="76" w:author="Winser, Paul" w:date="2014-12-01T15:01:00Z">
            <w:r w:rsidR="00CD5CAE">
              <w:rPr>
                <w:lang w:eastAsia="en-US"/>
              </w:rPr>
              <w:t>, confidence</w:t>
            </w:r>
          </w:ins>
          <w:ins w:id="77" w:author="Winser, Paul" w:date="2014-12-01T14:57:00Z">
            <w:r w:rsidR="00032653" w:rsidRPr="00032653">
              <w:rPr>
                <w:lang w:eastAsia="en-US"/>
              </w:rPr>
              <w:t xml:space="preserve"> and skills needed to become a</w:t>
            </w:r>
          </w:ins>
          <w:ins w:id="78" w:author="Winser, Paul" w:date="2014-12-01T14:59:00Z">
            <w:r w:rsidR="00032653">
              <w:rPr>
                <w:lang w:eastAsia="en-US"/>
              </w:rPr>
              <w:t xml:space="preserve"> creative computing</w:t>
            </w:r>
          </w:ins>
          <w:ins w:id="79" w:author="Winser, Paul" w:date="2014-12-01T14:57:00Z">
            <w:r w:rsidR="00032653" w:rsidRPr="00032653">
              <w:rPr>
                <w:lang w:eastAsia="en-US"/>
              </w:rPr>
              <w:t xml:space="preserve"> professional</w:t>
            </w:r>
          </w:ins>
          <w:ins w:id="80" w:author="Winser, Paul" w:date="2014-12-01T15:01:00Z">
            <w:r w:rsidR="00CD5CAE">
              <w:rPr>
                <w:lang w:eastAsia="en-US"/>
              </w:rPr>
              <w:t xml:space="preserve"> either directly through employment </w:t>
            </w:r>
          </w:ins>
          <w:ins w:id="81" w:author="Winser, Paul" w:date="2014-12-01T15:26:00Z">
            <w:r w:rsidR="006B569F">
              <w:rPr>
                <w:lang w:eastAsia="en-US"/>
              </w:rPr>
              <w:t xml:space="preserve">or an apprenticeship scheme </w:t>
            </w:r>
          </w:ins>
          <w:ins w:id="82" w:author="Winser, Paul" w:date="2014-12-01T15:01:00Z">
            <w:r w:rsidR="00CD5CAE">
              <w:rPr>
                <w:lang w:eastAsia="en-US"/>
              </w:rPr>
              <w:t>or to support continuing stud</w:t>
            </w:r>
          </w:ins>
          <w:ins w:id="83" w:author="Winser, Paul" w:date="2014-12-01T15:04:00Z">
            <w:r w:rsidR="00CD5CAE">
              <w:rPr>
                <w:lang w:eastAsia="en-US"/>
              </w:rPr>
              <w:t xml:space="preserve">ies within </w:t>
            </w:r>
          </w:ins>
          <w:ins w:id="84" w:author="Winser, Paul" w:date="2014-12-01T15:26:00Z">
            <w:r w:rsidR="006B569F">
              <w:rPr>
                <w:lang w:eastAsia="en-US"/>
              </w:rPr>
              <w:t xml:space="preserve">further and </w:t>
            </w:r>
          </w:ins>
          <w:ins w:id="85" w:author="Winser, Paul" w:date="2014-12-01T15:04:00Z">
            <w:r w:rsidR="006B569F">
              <w:rPr>
                <w:lang w:eastAsia="en-US"/>
              </w:rPr>
              <w:t xml:space="preserve">higher education. </w:t>
            </w:r>
          </w:ins>
          <w:ins w:id="86" w:author="Winser, Paul" w:date="2014-12-01T15:15:00Z">
            <w:r w:rsidR="007A75BD">
              <w:rPr>
                <w:lang w:eastAsia="en-US"/>
              </w:rPr>
              <w:t xml:space="preserve">This unit would </w:t>
            </w:r>
          </w:ins>
          <w:ins w:id="87" w:author="Winser, Paul" w:date="2014-12-01T15:17:00Z">
            <w:r w:rsidR="007A75BD">
              <w:rPr>
                <w:lang w:eastAsia="en-US"/>
              </w:rPr>
              <w:t>complement</w:t>
            </w:r>
          </w:ins>
          <w:ins w:id="88" w:author="Winser, Paul" w:date="2014-12-01T15:15:00Z">
            <w:r w:rsidR="007A75BD">
              <w:rPr>
                <w:lang w:eastAsia="en-US"/>
              </w:rPr>
              <w:t xml:space="preserve"> many </w:t>
            </w:r>
          </w:ins>
          <w:ins w:id="89" w:author="Winser, Paul" w:date="2014-12-01T15:23:00Z">
            <w:r w:rsidR="00241749">
              <w:rPr>
                <w:lang w:eastAsia="en-US"/>
              </w:rPr>
              <w:t>of the other</w:t>
            </w:r>
          </w:ins>
          <w:ins w:id="90" w:author="Winser, Paul" w:date="2014-12-01T15:18:00Z">
            <w:r w:rsidR="007A75BD">
              <w:rPr>
                <w:lang w:eastAsia="en-US"/>
              </w:rPr>
              <w:t xml:space="preserve"> </w:t>
            </w:r>
          </w:ins>
          <w:ins w:id="91" w:author="Winser, Paul" w:date="2014-12-01T15:17:00Z">
            <w:r w:rsidR="007A75BD">
              <w:rPr>
                <w:lang w:eastAsia="en-US"/>
              </w:rPr>
              <w:t xml:space="preserve">creative computing and software development </w:t>
            </w:r>
          </w:ins>
          <w:ins w:id="92" w:author="Winser, Paul" w:date="2014-12-01T15:23:00Z">
            <w:r w:rsidR="00241749">
              <w:rPr>
                <w:lang w:eastAsia="en-US"/>
              </w:rPr>
              <w:t>units available in this qualification</w:t>
            </w:r>
          </w:ins>
          <w:ins w:id="93" w:author="Winser, Paul" w:date="2014-12-01T15:24:00Z">
            <w:r w:rsidR="00FF718C">
              <w:rPr>
                <w:lang w:eastAsia="en-US"/>
              </w:rPr>
              <w:t>.</w:t>
            </w:r>
          </w:ins>
        </w:p>
        <w:p w14:paraId="204DC44E" w14:textId="0F4B5DA7" w:rsidR="00807B29" w:rsidDel="00CD5CAE" w:rsidRDefault="00FC70E6" w:rsidP="00FC70E6">
          <w:pPr>
            <w:rPr>
              <w:del w:id="94" w:author="Winser, Paul" w:date="2014-12-01T15:05:00Z"/>
              <w:lang w:eastAsia="en-US"/>
            </w:rPr>
          </w:pPr>
          <w:commentRangeStart w:id="95"/>
          <w:del w:id="96" w:author="Winser, Paul" w:date="2014-12-01T15:05:00Z">
            <w:r w:rsidRPr="00FC70E6" w:rsidDel="00CD5CAE">
              <w:rPr>
                <w:lang w:eastAsia="en-US"/>
              </w:rPr>
              <w:delText xml:space="preserve">3D modellers </w:delText>
            </w:r>
            <w:commentRangeEnd w:id="95"/>
            <w:r w:rsidR="00443A66" w:rsidDel="00CD5CAE">
              <w:rPr>
                <w:rStyle w:val="CommentReference"/>
                <w:rFonts w:eastAsia="Batang"/>
              </w:rPr>
              <w:commentReference w:id="95"/>
            </w:r>
            <w:r w:rsidR="00705D10" w:rsidDel="00CD5CAE">
              <w:rPr>
                <w:lang w:eastAsia="en-US"/>
              </w:rPr>
              <w:delText>are</w:delText>
            </w:r>
            <w:r w:rsidRPr="00FC70E6" w:rsidDel="00CD5CAE">
              <w:rPr>
                <w:lang w:eastAsia="en-US"/>
              </w:rPr>
              <w:delText xml:space="preserve"> responsible for applying textures to objects, characters, models and items, such as the surfaces of walls and floors of buildings.</w:delText>
            </w:r>
          </w:del>
        </w:p>
        <w:p w14:paraId="6270B0C3" w14:textId="59548B29" w:rsidR="00807B29" w:rsidDel="00CD5CAE" w:rsidRDefault="00807B29" w:rsidP="00FC70E6">
          <w:pPr>
            <w:rPr>
              <w:del w:id="97" w:author="Winser, Paul" w:date="2014-12-01T15:05:00Z"/>
              <w:lang w:eastAsia="en-US"/>
            </w:rPr>
          </w:pPr>
        </w:p>
        <w:p w14:paraId="183A0D2C" w14:textId="7B9E87DC" w:rsidR="00FC70E6" w:rsidDel="00DC1861" w:rsidRDefault="00FC70E6" w:rsidP="00FC70E6">
          <w:pPr>
            <w:rPr>
              <w:lang w:eastAsia="en-US"/>
            </w:rPr>
          </w:pPr>
          <w:moveFromRangeStart w:id="98" w:author="Winser, Paul" w:date="2014-12-01T13:48:00Z" w:name="move405205047"/>
          <w:moveFrom w:id="99" w:author="Winser, Paul" w:date="2014-12-01T13:48:00Z">
            <w:r w:rsidRPr="00FC70E6" w:rsidDel="00DC1861">
              <w:rPr>
                <w:lang w:eastAsia="en-US"/>
              </w:rPr>
              <w:t xml:space="preserve">This </w:t>
            </w:r>
            <w:r w:rsidR="007157B1" w:rsidDel="00DC1861">
              <w:rPr>
                <w:lang w:eastAsia="en-US"/>
              </w:rPr>
              <w:t xml:space="preserve">is </w:t>
            </w:r>
            <w:r w:rsidRPr="00FC70E6" w:rsidDel="00DC1861">
              <w:rPr>
                <w:lang w:eastAsia="en-US"/>
              </w:rPr>
              <w:t>highly skilled work which requires considerable knowledge of lighting, perspective, materials, and visual effects. Computer aided design software (CAD) is used in almost every industry, in projects as wide-ranging as landscape design, bridge construction, office building design, medicine, movie animation, compelling visual effects for films, game and television.</w:t>
            </w:r>
          </w:moveFrom>
        </w:p>
        <w:moveFromRangeEnd w:id="98"/>
        <w:p w14:paraId="06180CC8" w14:textId="1B6B8647" w:rsidR="00336DEB" w:rsidDel="00CD5CAE" w:rsidRDefault="00336DEB" w:rsidP="00FC70E6">
          <w:pPr>
            <w:rPr>
              <w:del w:id="100" w:author="Winser, Paul" w:date="2014-12-01T15:06:00Z"/>
              <w:lang w:eastAsia="en-US"/>
            </w:rPr>
          </w:pPr>
        </w:p>
        <w:p w14:paraId="4C8D1563" w14:textId="6E65E515" w:rsidR="005E2F52" w:rsidRPr="00FC70E6" w:rsidDel="00443A66" w:rsidRDefault="00807B29" w:rsidP="00F022FC">
          <w:pPr>
            <w:rPr>
              <w:del w:id="101" w:author="Paul" w:date="2014-11-19T13:46:00Z"/>
              <w:lang w:eastAsia="en-US"/>
            </w:rPr>
          </w:pPr>
          <w:r>
            <w:rPr>
              <w:lang w:eastAsia="en-US"/>
            </w:rPr>
            <w:t xml:space="preserve">In this unit you will </w:t>
          </w:r>
          <w:r w:rsidR="00447E88">
            <w:rPr>
              <w:lang w:eastAsia="en-US"/>
            </w:rPr>
            <w:t>investigate</w:t>
          </w:r>
          <w:r w:rsidR="008C18C5">
            <w:rPr>
              <w:lang w:eastAsia="en-US"/>
            </w:rPr>
            <w:t xml:space="preserve"> the application of 3D modelling in </w:t>
          </w:r>
          <w:r w:rsidR="00447E88">
            <w:rPr>
              <w:lang w:eastAsia="en-US"/>
            </w:rPr>
            <w:t xml:space="preserve">a range of </w:t>
          </w:r>
          <w:r w:rsidR="008C18C5">
            <w:rPr>
              <w:lang w:eastAsia="en-US"/>
            </w:rPr>
            <w:t>industries</w:t>
          </w:r>
          <w:del w:id="102" w:author="Winser, Paul" w:date="2014-12-01T15:06:00Z">
            <w:r w:rsidR="008C18C5" w:rsidDel="00CD5CAE">
              <w:rPr>
                <w:lang w:eastAsia="en-US"/>
              </w:rPr>
              <w:delText xml:space="preserve"> such as construction, media, and pharmaceutical</w:delText>
            </w:r>
          </w:del>
          <w:r w:rsidR="00447E88">
            <w:rPr>
              <w:lang w:eastAsia="en-US"/>
            </w:rPr>
            <w:t xml:space="preserve"> </w:t>
          </w:r>
          <w:r w:rsidR="00443A66">
            <w:rPr>
              <w:lang w:eastAsia="en-US"/>
            </w:rPr>
            <w:t>and</w:t>
          </w:r>
          <w:r w:rsidR="00447E88">
            <w:rPr>
              <w:lang w:eastAsia="en-US"/>
            </w:rPr>
            <w:t xml:space="preserve"> determine how the technology is currently being used</w:t>
          </w:r>
          <w:ins w:id="103" w:author="Winser, Paul" w:date="2014-12-01T15:11:00Z">
            <w:r w:rsidR="007A75BD">
              <w:rPr>
                <w:lang w:eastAsia="en-US"/>
              </w:rPr>
              <w:t>.</w:t>
            </w:r>
          </w:ins>
          <w:del w:id="104" w:author="Winser, Paul" w:date="2014-12-01T15:11:00Z">
            <w:r w:rsidR="008C18C5" w:rsidDel="007A75BD">
              <w:rPr>
                <w:lang w:eastAsia="en-US"/>
              </w:rPr>
              <w:delText xml:space="preserve">. </w:delText>
            </w:r>
          </w:del>
          <w:ins w:id="105" w:author="Winser, Paul" w:date="2014-12-01T15:12:00Z">
            <w:r w:rsidR="007A75BD">
              <w:rPr>
                <w:lang w:eastAsia="en-US"/>
              </w:rPr>
              <w:t xml:space="preserve"> </w:t>
            </w:r>
          </w:ins>
          <w:r w:rsidR="008C18C5">
            <w:rPr>
              <w:lang w:eastAsia="en-US"/>
            </w:rPr>
            <w:t xml:space="preserve">You will </w:t>
          </w:r>
          <w:r w:rsidR="00447E88">
            <w:rPr>
              <w:lang w:eastAsia="en-US"/>
            </w:rPr>
            <w:t>undertake research</w:t>
          </w:r>
          <w:r w:rsidR="008C18C5">
            <w:rPr>
              <w:lang w:eastAsia="en-US"/>
            </w:rPr>
            <w:t xml:space="preserve"> </w:t>
          </w:r>
          <w:r w:rsidR="00447E88">
            <w:rPr>
              <w:lang w:eastAsia="en-US"/>
            </w:rPr>
            <w:t xml:space="preserve">into </w:t>
          </w:r>
          <w:r w:rsidR="008C18C5">
            <w:rPr>
              <w:lang w:eastAsia="en-US"/>
            </w:rPr>
            <w:t>geometric theory</w:t>
          </w:r>
          <w:ins w:id="106" w:author="Winser, Paul" w:date="2014-12-01T15:10:00Z">
            <w:r w:rsidR="00CD5CAE">
              <w:rPr>
                <w:lang w:eastAsia="en-US"/>
              </w:rPr>
              <w:t>, and you will</w:t>
            </w:r>
          </w:ins>
          <w:ins w:id="107" w:author="Winser, Paul" w:date="2014-12-01T15:11:00Z">
            <w:r w:rsidR="007A75BD">
              <w:rPr>
                <w:lang w:eastAsia="en-US"/>
              </w:rPr>
              <w:t xml:space="preserve"> </w:t>
            </w:r>
          </w:ins>
          <w:ins w:id="108" w:author="Winser, Paul" w:date="2014-12-01T15:10:00Z">
            <w:r w:rsidR="00CD5CAE">
              <w:rPr>
                <w:lang w:eastAsia="en-US"/>
              </w:rPr>
              <w:t xml:space="preserve">apply practical skills </w:t>
            </w:r>
          </w:ins>
          <w:ins w:id="109" w:author="Winser, Paul" w:date="2014-12-01T15:11:00Z">
            <w:r w:rsidR="007A75BD">
              <w:rPr>
                <w:lang w:eastAsia="en-US"/>
              </w:rPr>
              <w:t>in</w:t>
            </w:r>
          </w:ins>
          <w:ins w:id="110" w:author="Winser, Paul" w:date="2014-12-01T15:10:00Z">
            <w:r w:rsidR="00CD5CAE">
              <w:rPr>
                <w:lang w:eastAsia="en-US"/>
              </w:rPr>
              <w:t xml:space="preserve"> designing and developing your own 3D models. </w:t>
            </w:r>
          </w:ins>
          <w:del w:id="111" w:author="Winser, Paul" w:date="2014-12-01T15:12:00Z">
            <w:r w:rsidR="008C18C5" w:rsidDel="007A75BD">
              <w:rPr>
                <w:lang w:eastAsia="en-US"/>
              </w:rPr>
              <w:delText xml:space="preserve"> along with </w:delText>
            </w:r>
          </w:del>
          <w:del w:id="112" w:author="Winser, Paul" w:date="2014-12-01T15:08:00Z">
            <w:r w:rsidR="008C18C5" w:rsidDel="00CD5CAE">
              <w:rPr>
                <w:lang w:eastAsia="en-US"/>
              </w:rPr>
              <w:delText xml:space="preserve">software </w:delText>
            </w:r>
            <w:r w:rsidR="00447E88" w:rsidDel="00CD5CAE">
              <w:rPr>
                <w:lang w:eastAsia="en-US"/>
              </w:rPr>
              <w:delText>application</w:delText>
            </w:r>
            <w:r w:rsidR="00256EEA" w:rsidDel="00CD5CAE">
              <w:rPr>
                <w:lang w:eastAsia="en-US"/>
              </w:rPr>
              <w:delText>s</w:delText>
            </w:r>
          </w:del>
          <w:del w:id="113" w:author="Winser, Paul" w:date="2014-12-01T15:10:00Z">
            <w:r w:rsidR="00447E88" w:rsidDel="00CD5CAE">
              <w:rPr>
                <w:lang w:eastAsia="en-US"/>
              </w:rPr>
              <w:delText xml:space="preserve"> </w:delText>
            </w:r>
            <w:r w:rsidR="008C18C5" w:rsidDel="00CD5CAE">
              <w:rPr>
                <w:lang w:eastAsia="en-US"/>
              </w:rPr>
              <w:delText xml:space="preserve">used </w:delText>
            </w:r>
          </w:del>
          <w:del w:id="114" w:author="Winser, Paul" w:date="2014-12-01T15:12:00Z">
            <w:r w:rsidR="008C18C5" w:rsidDel="007A75BD">
              <w:rPr>
                <w:lang w:eastAsia="en-US"/>
              </w:rPr>
              <w:delText>to develop 3D models.</w:delText>
            </w:r>
          </w:del>
          <w:ins w:id="115" w:author="Winser, Paul" w:date="2014-12-01T15:12:00Z">
            <w:r w:rsidR="007A75BD">
              <w:rPr>
                <w:lang w:eastAsia="en-US"/>
              </w:rPr>
              <w:t xml:space="preserve">You will </w:t>
            </w:r>
          </w:ins>
          <w:ins w:id="116" w:author="Winser, Paul" w:date="2014-12-01T15:08:00Z">
            <w:r w:rsidR="00CD5CAE">
              <w:rPr>
                <w:lang w:eastAsia="en-US"/>
              </w:rPr>
              <w:t xml:space="preserve">use specialist </w:t>
            </w:r>
          </w:ins>
          <w:ins w:id="117" w:author="Winser, Paul" w:date="2014-12-01T15:13:00Z">
            <w:r w:rsidR="007A75BD">
              <w:rPr>
                <w:lang w:eastAsia="en-US"/>
              </w:rPr>
              <w:t xml:space="preserve">software and hardware </w:t>
            </w:r>
          </w:ins>
          <w:ins w:id="118" w:author="Winser, Paul" w:date="2014-12-01T15:08:00Z">
            <w:r w:rsidR="007A75BD">
              <w:rPr>
                <w:lang w:eastAsia="en-US"/>
              </w:rPr>
              <w:t xml:space="preserve">technologies to portray the 3D models as realistically as possible in an efficient and </w:t>
            </w:r>
          </w:ins>
          <w:ins w:id="119" w:author="Winser, Paul" w:date="2014-12-01T15:13:00Z">
            <w:r w:rsidR="007A75BD">
              <w:rPr>
                <w:lang w:eastAsia="en-US"/>
              </w:rPr>
              <w:t>effective</w:t>
            </w:r>
          </w:ins>
          <w:ins w:id="120" w:author="Winser, Paul" w:date="2014-12-01T15:08:00Z">
            <w:r w:rsidR="007A75BD">
              <w:rPr>
                <w:lang w:eastAsia="en-US"/>
              </w:rPr>
              <w:t xml:space="preserve"> </w:t>
            </w:r>
          </w:ins>
          <w:ins w:id="121" w:author="Winser, Paul" w:date="2014-12-01T15:13:00Z">
            <w:r w:rsidR="007A75BD">
              <w:rPr>
                <w:lang w:eastAsia="en-US"/>
              </w:rPr>
              <w:t xml:space="preserve">way. </w:t>
            </w:r>
          </w:ins>
          <w:del w:id="122" w:author="Winser, Paul" w:date="2014-12-01T15:08:00Z">
            <w:r w:rsidR="008C18C5" w:rsidDel="00CD5CAE">
              <w:rPr>
                <w:lang w:eastAsia="en-US"/>
              </w:rPr>
              <w:delText xml:space="preserve"> </w:delText>
            </w:r>
          </w:del>
          <w:ins w:id="123" w:author="Winser, Paul" w:date="2014-12-01T15:14:00Z">
            <w:r w:rsidR="007A75BD">
              <w:rPr>
                <w:lang w:eastAsia="en-US"/>
              </w:rPr>
              <w:t xml:space="preserve">An </w:t>
            </w:r>
          </w:ins>
          <w:del w:id="124" w:author="Winser, Paul" w:date="2014-12-01T15:07:00Z">
            <w:r w:rsidR="00FB0EC2" w:rsidDel="00CD5CAE">
              <w:rPr>
                <w:lang w:eastAsia="en-US"/>
              </w:rPr>
              <w:delText>Practical</w:delText>
            </w:r>
            <w:r w:rsidR="00447E88" w:rsidDel="00CD5CAE">
              <w:rPr>
                <w:lang w:eastAsia="en-US"/>
              </w:rPr>
              <w:delText xml:space="preserve"> activities will be undertaken to produce schematics</w:delText>
            </w:r>
            <w:r w:rsidR="00FB0EC2" w:rsidDel="00CD5CAE">
              <w:rPr>
                <w:lang w:eastAsia="en-US"/>
              </w:rPr>
              <w:delText xml:space="preserve"> and develop 3D models </w:delText>
            </w:r>
            <w:r w:rsidR="00FB0EC2" w:rsidRPr="00C16957" w:rsidDel="00CD5CAE">
              <w:rPr>
                <w:strike/>
                <w:highlight w:val="yellow"/>
                <w:lang w:eastAsia="en-US"/>
              </w:rPr>
              <w:delText>following schematics</w:delText>
            </w:r>
            <w:r w:rsidR="00FB0EC2" w:rsidDel="00CD5CAE">
              <w:rPr>
                <w:lang w:eastAsia="en-US"/>
              </w:rPr>
              <w:delText xml:space="preserve">. </w:delText>
            </w:r>
          </w:del>
          <w:del w:id="125" w:author="Winser, Paul" w:date="2014-12-01T15:14:00Z">
            <w:r w:rsidR="006D76CA" w:rsidRPr="00F022FC" w:rsidDel="007A75BD">
              <w:rPr>
                <w:lang w:eastAsia="en-US"/>
              </w:rPr>
              <w:delText>Specialist software packages are used to create the models</w:delText>
            </w:r>
            <w:r w:rsidR="006D76CA" w:rsidDel="007A75BD">
              <w:rPr>
                <w:lang w:eastAsia="en-US"/>
              </w:rPr>
              <w:delText xml:space="preserve"> </w:delText>
            </w:r>
            <w:r w:rsidR="006D76CA" w:rsidRPr="00F022FC" w:rsidDel="007A75BD">
              <w:rPr>
                <w:lang w:eastAsia="en-US"/>
              </w:rPr>
              <w:delText xml:space="preserve">and </w:delText>
            </w:r>
            <w:commentRangeStart w:id="126"/>
            <w:r w:rsidR="006D76CA" w:rsidRPr="00F022FC" w:rsidDel="007A75BD">
              <w:rPr>
                <w:lang w:eastAsia="en-US"/>
              </w:rPr>
              <w:delText>modellers</w:delText>
            </w:r>
            <w:commentRangeEnd w:id="126"/>
            <w:r w:rsidR="00443A66" w:rsidDel="007A75BD">
              <w:rPr>
                <w:rStyle w:val="CommentReference"/>
                <w:rFonts w:eastAsia="Batang"/>
              </w:rPr>
              <w:commentReference w:id="126"/>
            </w:r>
            <w:r w:rsidR="006D76CA" w:rsidRPr="00F022FC" w:rsidDel="007A75BD">
              <w:rPr>
                <w:lang w:eastAsia="en-US"/>
              </w:rPr>
              <w:delText xml:space="preserve"> </w:delText>
            </w:r>
            <w:r w:rsidR="00B84524" w:rsidDel="007A75BD">
              <w:rPr>
                <w:lang w:eastAsia="en-US"/>
              </w:rPr>
              <w:delText>will</w:delText>
            </w:r>
            <w:r w:rsidR="006D76CA" w:rsidRPr="00F022FC" w:rsidDel="007A75BD">
              <w:rPr>
                <w:lang w:eastAsia="en-US"/>
              </w:rPr>
              <w:delText xml:space="preserve"> portray the models as realistically as possible in an efficient and effective way, making the</w:delText>
            </w:r>
            <w:r w:rsidR="006D76CA" w:rsidDel="007A75BD">
              <w:rPr>
                <w:lang w:eastAsia="en-US"/>
              </w:rPr>
              <w:delText xml:space="preserve"> </w:delText>
            </w:r>
            <w:r w:rsidR="006D76CA" w:rsidRPr="00F022FC" w:rsidDel="007A75BD">
              <w:rPr>
                <w:lang w:eastAsia="en-US"/>
              </w:rPr>
              <w:delText>most appropriate use of the technology.</w:delText>
            </w:r>
            <w:r w:rsidR="006D76CA" w:rsidDel="007A75BD">
              <w:rPr>
                <w:lang w:eastAsia="en-US"/>
              </w:rPr>
              <w:delText xml:space="preserve"> </w:delText>
            </w:r>
            <w:r w:rsidR="00FB0EC2" w:rsidDel="007A75BD">
              <w:rPr>
                <w:lang w:eastAsia="en-US"/>
              </w:rPr>
              <w:delText>I</w:delText>
            </w:r>
          </w:del>
          <w:ins w:id="127" w:author="Winser, Paul" w:date="2014-12-01T15:14:00Z">
            <w:r w:rsidR="007A75BD">
              <w:rPr>
                <w:lang w:eastAsia="en-US"/>
              </w:rPr>
              <w:t>i</w:t>
            </w:r>
          </w:ins>
          <w:r w:rsidR="00FB0EC2">
            <w:rPr>
              <w:lang w:eastAsia="en-US"/>
            </w:rPr>
            <w:t>nsight will be gained into how rendered 3D models are displayed on a computer screen.</w:t>
          </w:r>
          <w:r w:rsidR="00447E88">
            <w:rPr>
              <w:lang w:eastAsia="en-US"/>
            </w:rPr>
            <w:t xml:space="preserve"> </w:t>
          </w:r>
          <w:ins w:id="128" w:author="Winser, Paul" w:date="2014-12-08T17:01:00Z">
            <w:r w:rsidR="006C5ACD">
              <w:rPr>
                <w:lang w:eastAsia="en-US"/>
              </w:rPr>
              <w:t>Finally, you will plan and monitor your own skills, knowledge and behaviours against the development of 3D models and demonstrate how this will inform future personal and professional development.</w:t>
            </w:r>
          </w:ins>
        </w:p>
        <w:p w14:paraId="5B7A4869" w14:textId="77777777" w:rsidR="00C43524" w:rsidRPr="00C43524" w:rsidRDefault="009979FD" w:rsidP="00C43524">
          <w:pPr>
            <w:rPr>
              <w:lang w:eastAsia="en-US"/>
            </w:rPr>
          </w:pPr>
        </w:p>
      </w:sdtContent>
    </w:sdt>
    <w:p w14:paraId="7D38CEFD" w14:textId="77777777" w:rsidR="00B37C85" w:rsidRPr="00B37C85" w:rsidRDefault="00B37C85" w:rsidP="00B37C85">
      <w:pPr>
        <w:pStyle w:val="UnitAhead"/>
      </w:pPr>
      <w:r w:rsidRPr="00B37C85">
        <w:t>Learning aims</w:t>
      </w:r>
    </w:p>
    <w:p w14:paraId="0769C0DE" w14:textId="77777777" w:rsidR="00B37C85" w:rsidRPr="00040109" w:rsidRDefault="00B37C85" w:rsidP="00B37C85">
      <w:pPr>
        <w:pStyle w:val="Text"/>
      </w:pPr>
      <w:r w:rsidRPr="00DC6F28">
        <w:t>The aims of this unit are</w:t>
      </w:r>
      <w:r w:rsidR="006B26A7">
        <w:t xml:space="preserve"> </w:t>
      </w:r>
      <w:r w:rsidR="006B26A7" w:rsidRPr="00040109">
        <w:t>to</w:t>
      </w:r>
      <w:r w:rsidRPr="00040109">
        <w:t>:</w:t>
      </w:r>
    </w:p>
    <w:p w14:paraId="7F18A8FC" w14:textId="0E546542" w:rsidR="00B37C85" w:rsidRDefault="009979FD" w:rsidP="00330F5B">
      <w:pPr>
        <w:pStyle w:val="LearningObjective"/>
        <w:tabs>
          <w:tab w:val="clear" w:pos="240"/>
          <w:tab w:val="left" w:pos="0"/>
        </w:tabs>
        <w:ind w:left="284" w:hanging="284"/>
        <w:rPr>
          <w:b/>
        </w:rPr>
      </w:pPr>
      <w:sdt>
        <w:sdtPr>
          <w:rPr>
            <w:rStyle w:val="TextChar"/>
            <w:rFonts w:eastAsia="Batang"/>
          </w:rPr>
          <w:alias w:val="Learning Objective Ref"/>
          <w:tag w:val="learningobjectiveref"/>
          <w:id w:val="987669385"/>
          <w:lock w:val="sdtLocked"/>
          <w:placeholder>
            <w:docPart w:val="41C8B5D48AE14750A1AEDECB7A1BECC5"/>
          </w:placeholder>
          <w:text/>
        </w:sdtPr>
        <w:sdtEndPr>
          <w:rPr>
            <w:rStyle w:val="DefaultParagraphFont"/>
            <w:b/>
          </w:rPr>
        </w:sdtEndPr>
        <w:sdtContent>
          <w:r w:rsidR="00FC70E6">
            <w:rPr>
              <w:rStyle w:val="TextChar"/>
              <w:rFonts w:eastAsia="Batang"/>
            </w:rPr>
            <w:t>A</w:t>
          </w:r>
        </w:sdtContent>
      </w:sdt>
      <w:r w:rsidR="007143B9">
        <w:rPr>
          <w:b/>
        </w:rPr>
        <w:tab/>
      </w:r>
      <w:sdt>
        <w:sdtPr>
          <w:rPr>
            <w:rStyle w:val="TextChar"/>
            <w:rFonts w:eastAsia="Batang"/>
          </w:rPr>
          <w:alias w:val="Learning Objective"/>
          <w:tag w:val="learningobjectivetext"/>
          <w:id w:val="746391810"/>
          <w:lock w:val="sdtLocked"/>
          <w:placeholder>
            <w:docPart w:val="32D764D23C7A468FB9AEF47BBBBBC996"/>
          </w:placeholder>
          <w:text/>
        </w:sdtPr>
        <w:sdtEndPr>
          <w:rPr>
            <w:rStyle w:val="DefaultParagraphFont"/>
            <w:b/>
          </w:rPr>
        </w:sdtEndPr>
        <w:sdtContent>
          <w:r w:rsidR="00980535">
            <w:rPr>
              <w:rStyle w:val="TextChar"/>
              <w:rFonts w:eastAsia="Batang"/>
            </w:rPr>
            <w:t>Examine the application of 3D modelling used in industries</w:t>
          </w:r>
        </w:sdtContent>
      </w:sdt>
      <w:r w:rsidR="00E344F8">
        <w:rPr>
          <w:rStyle w:val="CommentReference"/>
          <w:color w:val="auto"/>
          <w:lang w:eastAsia="en-GB"/>
        </w:rPr>
        <w:commentReference w:id="129"/>
      </w:r>
    </w:p>
    <w:p w14:paraId="7017CF6B" w14:textId="2882D5D8" w:rsidR="00330F5B" w:rsidRPr="00B66577" w:rsidRDefault="009979FD" w:rsidP="00330F5B">
      <w:pPr>
        <w:pStyle w:val="LearningObjective"/>
        <w:tabs>
          <w:tab w:val="clear" w:pos="240"/>
          <w:tab w:val="left" w:pos="0"/>
        </w:tabs>
        <w:ind w:left="284" w:hanging="284"/>
        <w:rPr>
          <w:rPrChange w:id="130" w:author="Winser, Paul" w:date="2014-12-01T12:18:00Z">
            <w:rPr>
              <w:b/>
            </w:rPr>
          </w:rPrChange>
        </w:rPr>
      </w:pPr>
      <w:sdt>
        <w:sdtPr>
          <w:rPr>
            <w:rStyle w:val="TextChar"/>
            <w:rFonts w:eastAsia="Batang"/>
          </w:rPr>
          <w:alias w:val="Learning Objective Ref"/>
          <w:tag w:val="learningobjectiveref"/>
          <w:id w:val="-738406153"/>
          <w:placeholder>
            <w:docPart w:val="9107382536A54676AA1C4EE7432F6D8A"/>
          </w:placeholder>
          <w:text/>
        </w:sdtPr>
        <w:sdtEndPr>
          <w:rPr>
            <w:rStyle w:val="DefaultParagraphFont"/>
            <w:b/>
          </w:rPr>
        </w:sdtEndPr>
        <w:sdtContent>
          <w:r w:rsidR="00FC70E6">
            <w:rPr>
              <w:rStyle w:val="TextChar"/>
              <w:rFonts w:eastAsia="Batang"/>
            </w:rPr>
            <w:t>B</w:t>
          </w:r>
        </w:sdtContent>
      </w:sdt>
      <w:r w:rsidR="00330F5B">
        <w:rPr>
          <w:b/>
        </w:rPr>
        <w:tab/>
      </w:r>
      <w:sdt>
        <w:sdtPr>
          <w:rPr>
            <w:rStyle w:val="TextChar"/>
            <w:rFonts w:eastAsia="Batang"/>
          </w:rPr>
          <w:alias w:val="Learning Objective"/>
          <w:tag w:val="learningobjectivetext"/>
          <w:id w:val="-328296549"/>
          <w:placeholder>
            <w:docPart w:val="8806661844D04F70972BB299C1E5997C"/>
          </w:placeholder>
          <w:text/>
        </w:sdtPr>
        <w:sdtEndPr>
          <w:rPr>
            <w:rStyle w:val="DefaultParagraphFont"/>
            <w:b/>
          </w:rPr>
        </w:sdtEndPr>
        <w:sdtContent>
          <w:del w:id="131" w:author="Winser, Paul" w:date="2014-12-01T12:21:00Z">
            <w:r w:rsidR="000C2DC9" w:rsidDel="000C2DC9">
              <w:rPr>
                <w:rStyle w:val="TextChar"/>
                <w:rFonts w:eastAsia="Batang"/>
              </w:rPr>
              <w:delText>Design 3D modelling schematics</w:delText>
            </w:r>
          </w:del>
          <w:ins w:id="132" w:author="Winser, Paul" w:date="2014-12-01T12:21:00Z">
            <w:r w:rsidR="000C2DC9">
              <w:rPr>
                <w:rStyle w:val="TextChar"/>
                <w:rFonts w:eastAsia="Batang"/>
              </w:rPr>
              <w:t xml:space="preserve">Design </w:t>
            </w:r>
            <w:r w:rsidR="007B0889">
              <w:rPr>
                <w:rStyle w:val="TextChar"/>
                <w:rFonts w:eastAsia="Batang"/>
              </w:rPr>
              <w:t>3D model</w:t>
            </w:r>
          </w:ins>
          <w:ins w:id="133" w:author="Winser, Paul" w:date="2014-12-01T16:24:00Z">
            <w:r w:rsidR="007B0889">
              <w:rPr>
                <w:rStyle w:val="TextChar"/>
                <w:rFonts w:eastAsia="Batang"/>
              </w:rPr>
              <w:t>s</w:t>
            </w:r>
          </w:ins>
          <w:ins w:id="134" w:author="Winser, Paul" w:date="2014-12-01T12:21:00Z">
            <w:r w:rsidR="000C2DC9">
              <w:rPr>
                <w:rStyle w:val="TextChar"/>
                <w:rFonts w:eastAsia="Batang"/>
              </w:rPr>
              <w:t xml:space="preserve"> to meet client requirements</w:t>
            </w:r>
          </w:ins>
        </w:sdtContent>
      </w:sdt>
    </w:p>
    <w:p w14:paraId="5C7D3015" w14:textId="6B3284B5" w:rsidR="00330F5B" w:rsidRDefault="009979FD" w:rsidP="00330F5B">
      <w:pPr>
        <w:pStyle w:val="LearningObjective"/>
        <w:tabs>
          <w:tab w:val="clear" w:pos="240"/>
          <w:tab w:val="left" w:pos="0"/>
        </w:tabs>
        <w:ind w:left="284" w:hanging="284"/>
        <w:rPr>
          <w:b/>
        </w:rPr>
      </w:pPr>
      <w:sdt>
        <w:sdtPr>
          <w:rPr>
            <w:rStyle w:val="TextChar"/>
            <w:rFonts w:eastAsia="Batang"/>
          </w:rPr>
          <w:alias w:val="Learning Objective Ref"/>
          <w:tag w:val="learningobjectiveref"/>
          <w:id w:val="-336770328"/>
          <w:placeholder>
            <w:docPart w:val="7F34BDFD01FE4E829790205C6C49AA32"/>
          </w:placeholder>
          <w:text/>
        </w:sdtPr>
        <w:sdtEndPr>
          <w:rPr>
            <w:rStyle w:val="DefaultParagraphFont"/>
            <w:b/>
          </w:rPr>
        </w:sdtEndPr>
        <w:sdtContent>
          <w:r w:rsidR="00FC70E6">
            <w:rPr>
              <w:rStyle w:val="TextChar"/>
              <w:rFonts w:eastAsia="Batang"/>
            </w:rPr>
            <w:t>C</w:t>
          </w:r>
        </w:sdtContent>
      </w:sdt>
      <w:r w:rsidR="00330F5B">
        <w:rPr>
          <w:b/>
        </w:rPr>
        <w:tab/>
      </w:r>
      <w:sdt>
        <w:sdtPr>
          <w:rPr>
            <w:rStyle w:val="TextChar"/>
            <w:rFonts w:eastAsia="Batang"/>
          </w:rPr>
          <w:alias w:val="Learning Objective"/>
          <w:tag w:val="learningobjectivetext"/>
          <w:id w:val="16968416"/>
          <w:placeholder>
            <w:docPart w:val="98594F30A7FD49D38C9C1052326F9803"/>
          </w:placeholder>
          <w:text/>
        </w:sdtPr>
        <w:sdtEndPr>
          <w:rPr>
            <w:rStyle w:val="DefaultParagraphFont"/>
            <w:b/>
          </w:rPr>
        </w:sdtEndPr>
        <w:sdtContent>
          <w:del w:id="135" w:author="Winser, Paul" w:date="2014-12-01T12:19:00Z">
            <w:r w:rsidR="000C2DC9" w:rsidDel="000C2DC9">
              <w:rPr>
                <w:rStyle w:val="TextChar"/>
                <w:rFonts w:eastAsia="Batang"/>
              </w:rPr>
              <w:delText>Create 3D models following schematics</w:delText>
            </w:r>
          </w:del>
          <w:ins w:id="136" w:author="Winser, Paul" w:date="2014-12-01T12:19:00Z">
            <w:r w:rsidR="000C2DC9">
              <w:rPr>
                <w:rStyle w:val="TextChar"/>
                <w:rFonts w:eastAsia="Batang"/>
              </w:rPr>
              <w:t xml:space="preserve">Develop 3D models </w:t>
            </w:r>
          </w:ins>
          <w:ins w:id="137" w:author="Winser, Paul" w:date="2014-12-01T12:20:00Z">
            <w:r w:rsidR="000C2DC9">
              <w:rPr>
                <w:rStyle w:val="TextChar"/>
                <w:rFonts w:eastAsia="Batang"/>
              </w:rPr>
              <w:t>to meet client requirements</w:t>
            </w:r>
          </w:ins>
        </w:sdtContent>
      </w:sdt>
    </w:p>
    <w:p w14:paraId="49AA8B57" w14:textId="1EE65013" w:rsidR="00330F5B" w:rsidRDefault="009979FD" w:rsidP="00330F5B">
      <w:pPr>
        <w:pStyle w:val="LearningObjective"/>
        <w:tabs>
          <w:tab w:val="clear" w:pos="240"/>
          <w:tab w:val="left" w:pos="0"/>
        </w:tabs>
        <w:ind w:left="284" w:hanging="284"/>
        <w:rPr>
          <w:b/>
        </w:rPr>
      </w:pPr>
      <w:sdt>
        <w:sdtPr>
          <w:rPr>
            <w:rStyle w:val="TextChar"/>
            <w:rFonts w:eastAsia="Batang"/>
          </w:rPr>
          <w:alias w:val="Learning Objective Ref"/>
          <w:tag w:val="learningobjectiveref"/>
          <w:id w:val="1736894967"/>
          <w:placeholder>
            <w:docPart w:val="5CA690BCA25D44639E1A07F9ECC3F532"/>
          </w:placeholder>
          <w:text/>
        </w:sdtPr>
        <w:sdtEndPr>
          <w:rPr>
            <w:rStyle w:val="DefaultParagraphFont"/>
            <w:b/>
          </w:rPr>
        </w:sdtEndPr>
        <w:sdtContent>
          <w:r w:rsidR="00FC70E6">
            <w:rPr>
              <w:rStyle w:val="TextChar"/>
              <w:rFonts w:eastAsia="Batang"/>
            </w:rPr>
            <w:t>D</w:t>
          </w:r>
        </w:sdtContent>
      </w:sdt>
      <w:r w:rsidR="00330F5B">
        <w:rPr>
          <w:b/>
        </w:rPr>
        <w:tab/>
      </w:r>
      <w:sdt>
        <w:sdtPr>
          <w:rPr>
            <w:rStyle w:val="TextChar"/>
            <w:rFonts w:eastAsia="Batang"/>
          </w:rPr>
          <w:alias w:val="Learning Objective"/>
          <w:tag w:val="learningobjectivetext"/>
          <w:id w:val="412053867"/>
          <w:placeholder>
            <w:docPart w:val="E1613C8248574BCD9F3BA924235958A4"/>
          </w:placeholder>
          <w:text/>
        </w:sdtPr>
        <w:sdtEndPr>
          <w:rPr>
            <w:rStyle w:val="DefaultParagraphFont"/>
            <w:b/>
          </w:rPr>
        </w:sdtEndPr>
        <w:sdtContent>
          <w:del w:id="138" w:author="Winser, Paul" w:date="2014-12-01T12:20:00Z">
            <w:r w:rsidR="000C2DC9" w:rsidDel="000C2DC9">
              <w:rPr>
                <w:rStyle w:val="TextChar"/>
                <w:rFonts w:eastAsia="Batang"/>
              </w:rPr>
              <w:delText>Review the 3D modelling development processes and outcomes.</w:delText>
            </w:r>
          </w:del>
          <w:ins w:id="139" w:author="Winser, Paul" w:date="2014-12-01T12:20:00Z">
            <w:r w:rsidR="000C2DC9">
              <w:rPr>
                <w:rStyle w:val="TextChar"/>
                <w:rFonts w:eastAsia="Batang"/>
              </w:rPr>
              <w:t>Review the development of 3D models.</w:t>
            </w:r>
          </w:ins>
        </w:sdtContent>
      </w:sdt>
    </w:p>
    <w:p w14:paraId="41CB896B" w14:textId="2631CAA8" w:rsidR="00443A66" w:rsidRDefault="00443A66" w:rsidP="00B05555">
      <w:pPr>
        <w:pStyle w:val="UnitAhead"/>
        <w:rPr>
          <w:b w:val="0"/>
        </w:rPr>
      </w:pPr>
      <w:ins w:id="140" w:author="Paul" w:date="2014-11-19T13:46:00Z">
        <w:r>
          <w:rPr>
            <w:b w:val="0"/>
          </w:rPr>
          <w:br w:type="page"/>
        </w:r>
      </w:ins>
      <w:r w:rsidR="00B05555">
        <w:rPr>
          <w:b w:val="0"/>
        </w:rPr>
        <w:lastRenderedPageBreak/>
        <w:br/>
      </w:r>
      <w:r w:rsidR="00B05555" w:rsidRPr="00B05555">
        <w:t>Unit Summary</w:t>
      </w:r>
    </w:p>
    <w:p w14:paraId="55AE9909" w14:textId="77777777" w:rsidR="00B05555" w:rsidRDefault="00B05555">
      <w:pPr>
        <w:rPr>
          <w:ins w:id="141" w:author="Paul" w:date="2014-11-19T13:46:00Z"/>
        </w:rPr>
      </w:pPr>
    </w:p>
    <w:tbl>
      <w:tblPr>
        <w:tblW w:w="5141" w:type="pct"/>
        <w:tblInd w:w="-5"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
      <w:tblGrid>
        <w:gridCol w:w="3120"/>
        <w:gridCol w:w="3117"/>
        <w:gridCol w:w="3119"/>
      </w:tblGrid>
      <w:tr w:rsidR="007B75EE" w:rsidRPr="004E7C29" w14:paraId="3B88A46C" w14:textId="77777777" w:rsidTr="007B75EE">
        <w:tc>
          <w:tcPr>
            <w:tcW w:w="1667" w:type="pct"/>
            <w:shd w:val="clear" w:color="auto" w:fill="7070A0"/>
          </w:tcPr>
          <w:p w14:paraId="3863B460" w14:textId="77777777" w:rsidR="002B0DE1" w:rsidRPr="004E7C29" w:rsidRDefault="002B0DE1" w:rsidP="007336F0">
            <w:pPr>
              <w:pStyle w:val="Tablehead"/>
            </w:pPr>
            <w:r w:rsidRPr="004E7C29">
              <w:t xml:space="preserve">Learning </w:t>
            </w:r>
            <w:commentRangeStart w:id="142"/>
            <w:r w:rsidRPr="004E7C29">
              <w:t>Aim</w:t>
            </w:r>
            <w:commentRangeEnd w:id="142"/>
            <w:r w:rsidR="003757F3">
              <w:rPr>
                <w:rStyle w:val="CommentReference"/>
                <w:rFonts w:eastAsia="Batang"/>
                <w:b w:val="0"/>
                <w:color w:val="auto"/>
                <w:lang w:eastAsia="en-GB"/>
              </w:rPr>
              <w:commentReference w:id="142"/>
            </w:r>
          </w:p>
        </w:tc>
        <w:tc>
          <w:tcPr>
            <w:tcW w:w="1666" w:type="pct"/>
            <w:shd w:val="clear" w:color="auto" w:fill="7070A0"/>
          </w:tcPr>
          <w:p w14:paraId="640B8CEE" w14:textId="77777777" w:rsidR="002B0DE1" w:rsidRPr="004E7C29" w:rsidRDefault="002B0DE1" w:rsidP="007336F0">
            <w:pPr>
              <w:pStyle w:val="Tablehead"/>
            </w:pPr>
            <w:r w:rsidRPr="004E7C29">
              <w:t xml:space="preserve">Key teaching </w:t>
            </w:r>
            <w:r>
              <w:t>areas</w:t>
            </w:r>
          </w:p>
        </w:tc>
        <w:tc>
          <w:tcPr>
            <w:tcW w:w="1667" w:type="pct"/>
            <w:shd w:val="clear" w:color="auto" w:fill="7070A0"/>
          </w:tcPr>
          <w:p w14:paraId="2A2A804C" w14:textId="77777777" w:rsidR="002B0DE1" w:rsidRPr="004E7C29" w:rsidRDefault="002B0DE1" w:rsidP="007336F0">
            <w:pPr>
              <w:pStyle w:val="Tablehead"/>
            </w:pPr>
            <w:r>
              <w:t>Suggested s</w:t>
            </w:r>
            <w:r w:rsidRPr="004E7C29">
              <w:t>ummary of assessment evidence</w:t>
            </w:r>
          </w:p>
        </w:tc>
      </w:tr>
      <w:tr w:rsidR="007B75EE" w:rsidRPr="00130BC7" w14:paraId="3FAA2146" w14:textId="77777777" w:rsidTr="00722069">
        <w:trPr>
          <w:trHeight w:val="1520"/>
        </w:trPr>
        <w:tc>
          <w:tcPr>
            <w:tcW w:w="1667" w:type="pct"/>
            <w:shd w:val="clear" w:color="auto" w:fill="DFDFE9"/>
          </w:tcPr>
          <w:p w14:paraId="0418A1A6" w14:textId="77777777" w:rsidR="00435448" w:rsidRDefault="009979FD" w:rsidP="00435448">
            <w:pPr>
              <w:pStyle w:val="LearningObjective"/>
              <w:tabs>
                <w:tab w:val="clear" w:pos="240"/>
                <w:tab w:val="left" w:pos="0"/>
              </w:tabs>
              <w:ind w:left="284" w:right="0" w:hanging="284"/>
              <w:rPr>
                <w:rStyle w:val="TextChar"/>
                <w:rFonts w:eastAsia="Batang"/>
              </w:rPr>
            </w:pPr>
            <w:sdt>
              <w:sdtPr>
                <w:rPr>
                  <w:rStyle w:val="TextChar"/>
                  <w:rFonts w:eastAsia="Batang"/>
                </w:rPr>
                <w:alias w:val="Learning Objective Ref"/>
                <w:tag w:val="learningobjectiveref"/>
                <w:id w:val="487142036"/>
                <w:lock w:val="sdtLocked"/>
                <w:placeholder>
                  <w:docPart w:val="FB78D8C2D37449E3B18BC7326550C40C"/>
                </w:placeholder>
                <w:text/>
              </w:sdtPr>
              <w:sdtEndPr>
                <w:rPr>
                  <w:rStyle w:val="DefaultParagraphFont"/>
                  <w:b/>
                </w:rPr>
              </w:sdtEndPr>
              <w:sdtContent>
                <w:proofErr w:type="gramStart"/>
                <w:r w:rsidR="004156CE">
                  <w:rPr>
                    <w:rStyle w:val="TextChar"/>
                    <w:rFonts w:eastAsia="Batang"/>
                  </w:rPr>
                  <w:t>A</w:t>
                </w:r>
                <w:proofErr w:type="gramEnd"/>
              </w:sdtContent>
            </w:sdt>
            <w:r w:rsidR="00435448">
              <w:rPr>
                <w:b/>
              </w:rPr>
              <w:tab/>
            </w:r>
            <w:sdt>
              <w:sdtPr>
                <w:rPr>
                  <w:rStyle w:val="TextChar"/>
                  <w:rFonts w:eastAsia="Batang"/>
                </w:rPr>
                <w:alias w:val="Learning Objective"/>
                <w:tag w:val="learningobjectivetext"/>
                <w:id w:val="1497454236"/>
                <w:lock w:val="sdtLocked"/>
                <w:placeholder>
                  <w:docPart w:val="A71667CC0A234C71B94FC47C7F24A33E"/>
                </w:placeholder>
                <w:text/>
              </w:sdtPr>
              <w:sdtEndPr>
                <w:rPr>
                  <w:rStyle w:val="TextChar"/>
                </w:rPr>
              </w:sdtEndPr>
              <w:sdtContent>
                <w:r w:rsidR="004156CE" w:rsidRPr="004156CE">
                  <w:rPr>
                    <w:rStyle w:val="TextChar"/>
                    <w:rFonts w:eastAsia="Batang"/>
                  </w:rPr>
                  <w:t>Examine the application of 3D modelling used in industries.</w:t>
                </w:r>
              </w:sdtContent>
            </w:sdt>
          </w:p>
          <w:p w14:paraId="3FFE0BB0" w14:textId="77777777" w:rsidR="007B75EE" w:rsidRPr="00CE33E7" w:rsidRDefault="007B75EE" w:rsidP="00435448">
            <w:pPr>
              <w:pStyle w:val="LearningObjective"/>
              <w:tabs>
                <w:tab w:val="clear" w:pos="240"/>
                <w:tab w:val="left" w:pos="0"/>
              </w:tabs>
              <w:ind w:left="0" w:right="0" w:firstLine="0"/>
              <w:rPr>
                <w:rFonts w:eastAsia="Times New Roman"/>
                <w:b/>
                <w:color w:val="666699"/>
                <w:szCs w:val="22"/>
              </w:rPr>
            </w:pPr>
          </w:p>
        </w:tc>
        <w:tc>
          <w:tcPr>
            <w:tcW w:w="1666" w:type="pct"/>
          </w:tcPr>
          <w:p w14:paraId="10132320" w14:textId="1D84832B" w:rsidR="00176C5E" w:rsidRDefault="009979FD" w:rsidP="008005C5">
            <w:pPr>
              <w:pStyle w:val="KeyTeachingcoltext"/>
              <w:tabs>
                <w:tab w:val="clear" w:pos="400"/>
                <w:tab w:val="left" w:pos="316"/>
              </w:tabs>
              <w:ind w:left="403" w:hanging="369"/>
            </w:pPr>
            <w:sdt>
              <w:sdtPr>
                <w:rPr>
                  <w:rStyle w:val="KTARef"/>
                </w:rPr>
                <w:alias w:val="Key Teaching Reference"/>
                <w:tag w:val="keyteachingref"/>
                <w:id w:val="-1592695474"/>
                <w:lock w:val="sdtLocked"/>
                <w:placeholder>
                  <w:docPart w:val="BD65BAF087F5409BBD1B3253C9F259E9"/>
                </w:placeholder>
                <w:text/>
              </w:sdtPr>
              <w:sdtEndPr>
                <w:rPr>
                  <w:rStyle w:val="DefaultParagraphFont"/>
                  <w:b w:val="0"/>
                </w:rPr>
              </w:sdtEndPr>
              <w:sdtContent>
                <w:r w:rsidR="004156CE">
                  <w:rPr>
                    <w:rStyle w:val="KTARef"/>
                  </w:rPr>
                  <w:t>A1</w:t>
                </w:r>
              </w:sdtContent>
            </w:sdt>
            <w:r w:rsidR="00176C5E">
              <w:t xml:space="preserve"> </w:t>
            </w:r>
            <w:sdt>
              <w:sdtPr>
                <w:rPr>
                  <w:rFonts w:eastAsia="Batang"/>
                </w:rPr>
                <w:alias w:val="Key Teaching Text"/>
                <w:tag w:val="keyteachingtext"/>
                <w:id w:val="-81295495"/>
                <w:lock w:val="sdtLocked"/>
                <w:placeholder>
                  <w:docPart w:val="470A6E2F6A324049A1E49FB93FAD9545"/>
                </w:placeholder>
                <w:text/>
              </w:sdtPr>
              <w:sdtEndPr/>
              <w:sdtContent>
                <w:del w:id="143" w:author="Winser, Paul" w:date="2014-12-02T13:26:00Z">
                  <w:r w:rsidR="00757C43" w:rsidDel="00757C43">
                    <w:rPr>
                      <w:rFonts w:eastAsia="Batang"/>
                    </w:rPr>
                    <w:delText>application of 3D modelling in industries.</w:delText>
                  </w:r>
                </w:del>
                <w:ins w:id="144" w:author="Winser, Paul" w:date="2014-12-02T13:26:00Z">
                  <w:r w:rsidR="00757C43">
                    <w:rPr>
                      <w:rFonts w:eastAsia="Batang"/>
                    </w:rPr>
                    <w:t>Applications of 3D modelling in industries</w:t>
                  </w:r>
                </w:ins>
              </w:sdtContent>
            </w:sdt>
          </w:p>
          <w:p w14:paraId="49374157" w14:textId="3EA32569" w:rsidR="00176C5E" w:rsidRDefault="009979FD" w:rsidP="00176C5E">
            <w:pPr>
              <w:pStyle w:val="KeyTeachingcoltext"/>
              <w:tabs>
                <w:tab w:val="clear" w:pos="400"/>
                <w:tab w:val="left" w:pos="316"/>
              </w:tabs>
              <w:ind w:left="403" w:hanging="369"/>
            </w:pPr>
            <w:sdt>
              <w:sdtPr>
                <w:rPr>
                  <w:rStyle w:val="KTARef"/>
                </w:rPr>
                <w:alias w:val="Key Teaching Reference"/>
                <w:tag w:val="keyteachingref"/>
                <w:id w:val="1402492178"/>
                <w:placeholder>
                  <w:docPart w:val="A1F6329296104D52B4C1353B9647F6D6"/>
                </w:placeholder>
                <w:text/>
              </w:sdtPr>
              <w:sdtEndPr>
                <w:rPr>
                  <w:rStyle w:val="DefaultParagraphFont"/>
                  <w:b w:val="0"/>
                </w:rPr>
              </w:sdtEndPr>
              <w:sdtContent>
                <w:r w:rsidR="004156CE">
                  <w:rPr>
                    <w:rStyle w:val="KTARef"/>
                  </w:rPr>
                  <w:t>A2</w:t>
                </w:r>
              </w:sdtContent>
            </w:sdt>
            <w:r w:rsidR="00176C5E">
              <w:t xml:space="preserve"> </w:t>
            </w:r>
            <w:sdt>
              <w:sdtPr>
                <w:rPr>
                  <w:rFonts w:eastAsia="Batang"/>
                </w:rPr>
                <w:alias w:val="Key Teaching Text"/>
                <w:tag w:val="keyteachingtext"/>
                <w:id w:val="-408536786"/>
                <w:placeholder>
                  <w:docPart w:val="9BF7CBB84F724B32BEB21FC27C3C4943"/>
                </w:placeholder>
                <w:text/>
              </w:sdtPr>
              <w:sdtEndPr/>
              <w:sdtContent>
                <w:del w:id="145" w:author="Winser, Paul" w:date="2014-12-02T13:26:00Z">
                  <w:r w:rsidR="00757C43" w:rsidDel="00757C43">
                    <w:rPr>
                      <w:rFonts w:eastAsia="Batang"/>
                    </w:rPr>
                    <w:delText>geometric theory.</w:delText>
                  </w:r>
                </w:del>
                <w:ins w:id="146" w:author="Winser, Paul" w:date="2014-12-02T13:26:00Z">
                  <w:r w:rsidR="00757C43">
                    <w:rPr>
                      <w:rFonts w:eastAsia="Batang"/>
                    </w:rPr>
                    <w:t>Geometric theory</w:t>
                  </w:r>
                </w:ins>
              </w:sdtContent>
            </w:sdt>
          </w:p>
          <w:p w14:paraId="67D281B7" w14:textId="72230DFA" w:rsidR="00176C5E" w:rsidDel="00757C43" w:rsidRDefault="009979FD" w:rsidP="00176C5E">
            <w:pPr>
              <w:pStyle w:val="KeyTeachingcoltext"/>
              <w:tabs>
                <w:tab w:val="clear" w:pos="400"/>
                <w:tab w:val="left" w:pos="316"/>
              </w:tabs>
              <w:ind w:left="403" w:hanging="369"/>
              <w:rPr>
                <w:del w:id="147" w:author="Winser, Paul" w:date="2014-12-02T13:27:00Z"/>
              </w:rPr>
            </w:pPr>
            <w:sdt>
              <w:sdtPr>
                <w:rPr>
                  <w:rStyle w:val="KTARef"/>
                </w:rPr>
                <w:alias w:val="Key Teaching Reference"/>
                <w:tag w:val="keyteachingref"/>
                <w:id w:val="1013340807"/>
                <w:placeholder>
                  <w:docPart w:val="07AFAEE7EF8D4B90AC9ECCA2C8D71231"/>
                </w:placeholder>
                <w:text/>
              </w:sdtPr>
              <w:sdtEndPr>
                <w:rPr>
                  <w:rStyle w:val="DefaultParagraphFont"/>
                  <w:b w:val="0"/>
                </w:rPr>
              </w:sdtEndPr>
              <w:sdtContent>
                <w:r w:rsidR="004156CE">
                  <w:rPr>
                    <w:rStyle w:val="KTARef"/>
                  </w:rPr>
                  <w:t>A3</w:t>
                </w:r>
              </w:sdtContent>
            </w:sdt>
            <w:r w:rsidR="00176C5E">
              <w:t xml:space="preserve"> </w:t>
            </w:r>
            <w:sdt>
              <w:sdtPr>
                <w:rPr>
                  <w:rFonts w:eastAsia="Batang"/>
                </w:rPr>
                <w:alias w:val="Key Teaching Text"/>
                <w:tag w:val="keyteachingtext"/>
                <w:id w:val="1075404950"/>
                <w:placeholder>
                  <w:docPart w:val="C8D16E3636424C8B8DE8E42856F41DC3"/>
                </w:placeholder>
                <w:text/>
              </w:sdtPr>
              <w:sdtEndPr/>
              <w:sdtContent>
                <w:del w:id="148" w:author="Winser, Paul" w:date="2014-12-02T13:26:00Z">
                  <w:r w:rsidR="00757C43" w:rsidDel="00757C43">
                    <w:rPr>
                      <w:rFonts w:eastAsia="Batang"/>
                    </w:rPr>
                    <w:delText>3D development software.</w:delText>
                  </w:r>
                </w:del>
                <w:ins w:id="149" w:author="Winser, Paul" w:date="2014-12-02T13:26:00Z">
                  <w:r w:rsidR="00757C43">
                    <w:rPr>
                      <w:rFonts w:eastAsia="Batang"/>
                    </w:rPr>
                    <w:t>3D modelling development technologies.</w:t>
                  </w:r>
                </w:ins>
              </w:sdtContent>
            </w:sdt>
          </w:p>
          <w:p w14:paraId="11C744E4" w14:textId="77777777" w:rsidR="007B75EE" w:rsidRPr="00B20F75" w:rsidRDefault="007B75EE">
            <w:pPr>
              <w:pStyle w:val="KeyTeachingcoltext"/>
              <w:tabs>
                <w:tab w:val="clear" w:pos="400"/>
                <w:tab w:val="left" w:pos="316"/>
              </w:tabs>
              <w:ind w:left="403" w:hanging="369"/>
              <w:pPrChange w:id="150" w:author="Winser, Paul" w:date="2014-12-02T13:27:00Z">
                <w:pPr>
                  <w:pStyle w:val="KeyTeachingcoltext"/>
                </w:pPr>
              </w:pPrChange>
            </w:pPr>
          </w:p>
        </w:tc>
        <w:sdt>
          <w:sdtPr>
            <w:alias w:val="Suggested Summary Assessment Evidence"/>
            <w:tag w:val="keyteachingassessmentevidence"/>
            <w:id w:val="630138102"/>
            <w:lock w:val="sdtLocked"/>
            <w:placeholder>
              <w:docPart w:val="E3DCD5F55BF042B2A551023B37D3EBF5"/>
            </w:placeholder>
          </w:sdtPr>
          <w:sdtEndPr/>
          <w:sdtContent>
            <w:sdt>
              <w:sdtPr>
                <w:alias w:val="Suggested Summary Assessment Evidence"/>
                <w:tag w:val="keyteachingassessmentevidence"/>
                <w:id w:val="383529195"/>
                <w:placeholder>
                  <w:docPart w:val="CD6CAA0CA39C45F7AC1452C8D77D2DCE"/>
                </w:placeholder>
              </w:sdtPr>
              <w:sdtEndPr/>
              <w:sdtContent>
                <w:tc>
                  <w:tcPr>
                    <w:tcW w:w="1667" w:type="pct"/>
                    <w:shd w:val="clear" w:color="auto" w:fill="auto"/>
                  </w:tcPr>
                  <w:p w14:paraId="24AA9886" w14:textId="3B6F2E9A" w:rsidR="007B75EE" w:rsidRPr="00130BC7" w:rsidRDefault="004156CE" w:rsidP="009B21FD">
                    <w:pPr>
                      <w:pStyle w:val="Tabletext"/>
                    </w:pPr>
                    <w:r w:rsidRPr="004156CE">
                      <w:t>A mini website providing information focussing on the application of 3D modelling used in industries along with geometric theory and 3D</w:t>
                    </w:r>
                    <w:ins w:id="151" w:author="Matthew" w:date="2014-12-13T12:10:00Z">
                      <w:r w:rsidR="009B21FD">
                        <w:t xml:space="preserve"> modelling</w:t>
                      </w:r>
                    </w:ins>
                    <w:r w:rsidRPr="004156CE">
                      <w:t xml:space="preserve"> development </w:t>
                    </w:r>
                    <w:del w:id="152" w:author="Matthew" w:date="2014-12-13T12:10:00Z">
                      <w:r w:rsidRPr="004156CE" w:rsidDel="009B21FD">
                        <w:delText>software</w:delText>
                      </w:r>
                    </w:del>
                    <w:ins w:id="153" w:author="Matthew" w:date="2014-12-13T12:10:00Z">
                      <w:r w:rsidR="009B21FD">
                        <w:t>technologies</w:t>
                      </w:r>
                    </w:ins>
                    <w:r w:rsidRPr="004156CE">
                      <w:t>.</w:t>
                    </w:r>
                  </w:p>
                </w:tc>
              </w:sdtContent>
            </w:sdt>
          </w:sdtContent>
        </w:sdt>
      </w:tr>
      <w:tr w:rsidR="00143708" w:rsidRPr="00130BC7" w14:paraId="112CC63F" w14:textId="77777777" w:rsidTr="00722069">
        <w:trPr>
          <w:trHeight w:val="1558"/>
        </w:trPr>
        <w:tc>
          <w:tcPr>
            <w:tcW w:w="1667" w:type="pct"/>
            <w:shd w:val="clear" w:color="auto" w:fill="DFDFE9"/>
          </w:tcPr>
          <w:p w14:paraId="7CCB570A" w14:textId="6876EA93" w:rsidR="00143708" w:rsidRDefault="00143708" w:rsidP="00143708">
            <w:pPr>
              <w:pStyle w:val="LearningObjective"/>
              <w:tabs>
                <w:tab w:val="clear" w:pos="240"/>
                <w:tab w:val="left" w:pos="0"/>
              </w:tabs>
              <w:ind w:left="284" w:right="0" w:hanging="284"/>
              <w:rPr>
                <w:rStyle w:val="TextChar"/>
                <w:rFonts w:eastAsia="Batang"/>
              </w:rPr>
            </w:pPr>
            <w:sdt>
              <w:sdtPr>
                <w:rPr>
                  <w:rStyle w:val="TextChar"/>
                  <w:rFonts w:eastAsia="Batang"/>
                </w:rPr>
                <w:alias w:val="Learning Objective Ref"/>
                <w:tag w:val="learningobjectiveref"/>
                <w:id w:val="1639068051"/>
                <w:placeholder>
                  <w:docPart w:val="04B5C32174CC4B05BB1CE80E81316862"/>
                </w:placeholder>
                <w:text/>
              </w:sdtPr>
              <w:sdtEndPr>
                <w:rPr>
                  <w:rStyle w:val="DefaultParagraphFont"/>
                  <w:b/>
                </w:rPr>
              </w:sdtEndPr>
              <w:sdtContent>
                <w:r>
                  <w:rPr>
                    <w:rStyle w:val="TextChar"/>
                    <w:rFonts w:eastAsia="Batang"/>
                  </w:rPr>
                  <w:t>B</w:t>
                </w:r>
              </w:sdtContent>
            </w:sdt>
            <w:r>
              <w:rPr>
                <w:b/>
              </w:rPr>
              <w:tab/>
            </w:r>
            <w:sdt>
              <w:sdtPr>
                <w:rPr>
                  <w:rStyle w:val="TextChar"/>
                  <w:rFonts w:eastAsia="Batang"/>
                </w:rPr>
                <w:alias w:val="Learning Objective"/>
                <w:tag w:val="learningobjectivetext"/>
                <w:id w:val="803970167"/>
                <w:placeholder>
                  <w:docPart w:val="BF2D18D580BF4EFB904839E2C0B57BAE"/>
                </w:placeholder>
                <w:text/>
              </w:sdtPr>
              <w:sdtEndPr>
                <w:rPr>
                  <w:rStyle w:val="DefaultParagraphFont"/>
                  <w:b/>
                </w:rPr>
              </w:sdtEndPr>
              <w:sdtContent>
                <w:del w:id="154" w:author="Winser, Paul" w:date="2014-12-02T13:25:00Z">
                  <w:r w:rsidDel="00757C43">
                    <w:rPr>
                      <w:rStyle w:val="TextChar"/>
                      <w:rFonts w:eastAsia="Batang"/>
                    </w:rPr>
                    <w:delText>Design 3D modelling schematics.</w:delText>
                  </w:r>
                </w:del>
                <w:ins w:id="155" w:author="Winser, Paul" w:date="2014-12-02T13:25:00Z">
                  <w:r>
                    <w:rPr>
                      <w:rStyle w:val="TextChar"/>
                      <w:rFonts w:eastAsia="Batang"/>
                    </w:rPr>
                    <w:t>Design 3D models to meet client requirements.</w:t>
                  </w:r>
                </w:ins>
              </w:sdtContent>
            </w:sdt>
          </w:p>
          <w:p w14:paraId="1FD707F5" w14:textId="77777777" w:rsidR="00143708" w:rsidRPr="007B75EE" w:rsidRDefault="00143708" w:rsidP="00143708">
            <w:pPr>
              <w:pStyle w:val="LearningObjective"/>
              <w:ind w:right="0"/>
              <w:rPr>
                <w:rFonts w:eastAsia="Times New Roman"/>
                <w:b/>
                <w:color w:val="666699"/>
                <w:szCs w:val="22"/>
                <w:highlight w:val="yellow"/>
              </w:rPr>
            </w:pPr>
          </w:p>
        </w:tc>
        <w:tc>
          <w:tcPr>
            <w:tcW w:w="1666" w:type="pct"/>
          </w:tcPr>
          <w:p w14:paraId="1758F615" w14:textId="37A8E889" w:rsidR="00143708" w:rsidRDefault="00143708" w:rsidP="00143708">
            <w:pPr>
              <w:pStyle w:val="KeyTeachingcoltext"/>
              <w:tabs>
                <w:tab w:val="clear" w:pos="400"/>
                <w:tab w:val="left" w:pos="316"/>
              </w:tabs>
              <w:ind w:left="403" w:hanging="369"/>
            </w:pPr>
            <w:sdt>
              <w:sdtPr>
                <w:rPr>
                  <w:rStyle w:val="KTARef"/>
                </w:rPr>
                <w:alias w:val="Key Teaching Reference"/>
                <w:tag w:val="keyteachingref"/>
                <w:id w:val="-230617028"/>
                <w:placeholder>
                  <w:docPart w:val="A6B85396BC694FEA8095BB0DC7E0622D"/>
                </w:placeholder>
                <w:text/>
              </w:sdtPr>
              <w:sdtEndPr>
                <w:rPr>
                  <w:rStyle w:val="DefaultParagraphFont"/>
                  <w:b w:val="0"/>
                </w:rPr>
              </w:sdtEndPr>
              <w:sdtContent>
                <w:r>
                  <w:rPr>
                    <w:rStyle w:val="KTARef"/>
                  </w:rPr>
                  <w:t>B1</w:t>
                </w:r>
              </w:sdtContent>
            </w:sdt>
            <w:r>
              <w:t xml:space="preserve"> </w:t>
            </w:r>
            <w:sdt>
              <w:sdtPr>
                <w:rPr>
                  <w:rFonts w:eastAsia="Batang"/>
                </w:rPr>
                <w:alias w:val="Key Teaching Text"/>
                <w:tag w:val="keyteachingtext"/>
                <w:id w:val="302521086"/>
                <w:placeholder>
                  <w:docPart w:val="8039B432A59546A2813B89EA26096212"/>
                </w:placeholder>
                <w:text/>
              </w:sdtPr>
              <w:sdtContent>
                <w:del w:id="156" w:author="Winser, Paul" w:date="2014-12-02T13:27:00Z">
                  <w:r w:rsidDel="00757C43">
                    <w:rPr>
                      <w:rFonts w:eastAsia="Batang"/>
                    </w:rPr>
                    <w:delText>stimulus</w:delText>
                  </w:r>
                </w:del>
                <w:ins w:id="157" w:author="Winser, Paul" w:date="2014-12-02T13:27:00Z">
                  <w:r>
                    <w:rPr>
                      <w:rFonts w:eastAsia="Batang"/>
                    </w:rPr>
                    <w:t>Computational thinking skills</w:t>
                  </w:r>
                </w:ins>
              </w:sdtContent>
            </w:sdt>
          </w:p>
          <w:p w14:paraId="4AE54052" w14:textId="0B5209A7" w:rsidR="00143708" w:rsidRDefault="00143708" w:rsidP="00143708">
            <w:pPr>
              <w:pStyle w:val="KeyTeachingcoltext"/>
              <w:tabs>
                <w:tab w:val="clear" w:pos="400"/>
                <w:tab w:val="left" w:pos="316"/>
              </w:tabs>
              <w:ind w:left="403" w:hanging="369"/>
            </w:pPr>
            <w:sdt>
              <w:sdtPr>
                <w:rPr>
                  <w:rStyle w:val="KTARef"/>
                </w:rPr>
                <w:alias w:val="Key Teaching Reference"/>
                <w:tag w:val="keyteachingref"/>
                <w:id w:val="-362741657"/>
                <w:placeholder>
                  <w:docPart w:val="E2965439D3AC4E0D840A744C4480B9E6"/>
                </w:placeholder>
                <w:text/>
              </w:sdtPr>
              <w:sdtEndPr>
                <w:rPr>
                  <w:rStyle w:val="DefaultParagraphFont"/>
                  <w:b w:val="0"/>
                </w:rPr>
              </w:sdtEndPr>
              <w:sdtContent>
                <w:r>
                  <w:rPr>
                    <w:rStyle w:val="KTARef"/>
                  </w:rPr>
                  <w:t>B2</w:t>
                </w:r>
              </w:sdtContent>
            </w:sdt>
            <w:r>
              <w:t xml:space="preserve"> </w:t>
            </w:r>
            <w:sdt>
              <w:sdtPr>
                <w:rPr>
                  <w:rFonts w:eastAsia="Batang"/>
                </w:rPr>
                <w:alias w:val="Key Teaching Text"/>
                <w:tag w:val="keyteachingtext"/>
                <w:id w:val="-1066418026"/>
                <w:placeholder>
                  <w:docPart w:val="742CA0F061D94814B824C3240D87E37A"/>
                </w:placeholder>
                <w:text/>
              </w:sdtPr>
              <w:sdtContent>
                <w:del w:id="158" w:author="Winser, Paul" w:date="2014-12-02T13:28:00Z">
                  <w:r w:rsidDel="00757C43">
                    <w:rPr>
                      <w:rFonts w:eastAsia="Batang"/>
                    </w:rPr>
                    <w:delText>legal and ethical considerations</w:delText>
                  </w:r>
                </w:del>
                <w:ins w:id="159" w:author="Winser, Paul" w:date="2014-12-02T13:28:00Z">
                  <w:r>
                    <w:rPr>
                      <w:rFonts w:eastAsia="Batang"/>
                    </w:rPr>
                    <w:t>Principles of mathematics</w:t>
                  </w:r>
                </w:ins>
              </w:sdtContent>
            </w:sdt>
          </w:p>
          <w:p w14:paraId="08AD47C5" w14:textId="21E56B98" w:rsidR="00143708" w:rsidRDefault="00143708" w:rsidP="00143708">
            <w:pPr>
              <w:pStyle w:val="KeyTeachingcoltext"/>
              <w:tabs>
                <w:tab w:val="clear" w:pos="400"/>
                <w:tab w:val="left" w:pos="316"/>
              </w:tabs>
              <w:ind w:left="403" w:hanging="369"/>
              <w:rPr>
                <w:ins w:id="160" w:author="Winser, Paul" w:date="2014-12-02T14:35:00Z"/>
              </w:rPr>
            </w:pPr>
            <w:customXmlInsRangeStart w:id="161" w:author="Winser, Paul" w:date="2014-12-02T14:35:00Z"/>
            <w:sdt>
              <w:sdtPr>
                <w:rPr>
                  <w:rStyle w:val="KTARef"/>
                </w:rPr>
                <w:alias w:val="Key Teaching Reference"/>
                <w:tag w:val="keyteachingref"/>
                <w:id w:val="-1781328226"/>
                <w:placeholder>
                  <w:docPart w:val="42AC6AAC6D3C4DBD8E90EB2DCCCED5CF"/>
                </w:placeholder>
                <w:text/>
              </w:sdtPr>
              <w:sdtEndPr>
                <w:rPr>
                  <w:rStyle w:val="DefaultParagraphFont"/>
                  <w:b w:val="0"/>
                </w:rPr>
              </w:sdtEndPr>
              <w:sdtContent>
                <w:customXmlInsRangeEnd w:id="161"/>
                <w:ins w:id="162" w:author="Winser, Paul" w:date="2014-12-02T14:35:00Z">
                  <w:r>
                    <w:rPr>
                      <w:rStyle w:val="KTARef"/>
                    </w:rPr>
                    <w:t>B3</w:t>
                  </w:r>
                </w:ins>
                <w:customXmlInsRangeStart w:id="163" w:author="Winser, Paul" w:date="2014-12-02T14:35:00Z"/>
              </w:sdtContent>
            </w:sdt>
            <w:customXmlInsRangeEnd w:id="163"/>
            <w:ins w:id="164" w:author="Winser, Paul" w:date="2014-12-02T14:35:00Z">
              <w:r>
                <w:t xml:space="preserve"> </w:t>
              </w:r>
            </w:ins>
            <w:customXmlInsRangeStart w:id="165" w:author="Winser, Paul" w:date="2014-12-02T14:35:00Z"/>
            <w:sdt>
              <w:sdtPr>
                <w:rPr>
                  <w:rFonts w:eastAsia="Batang"/>
                </w:rPr>
                <w:alias w:val="Key Teaching Text"/>
                <w:tag w:val="keyteachingtext"/>
                <w:id w:val="-104737781"/>
                <w:placeholder>
                  <w:docPart w:val="608C78B8B46E4A188BC91D1654B09261"/>
                </w:placeholder>
                <w:text/>
              </w:sdtPr>
              <w:sdtContent>
                <w:customXmlInsRangeEnd w:id="165"/>
                <w:ins w:id="166" w:author="Winser, Paul" w:date="2014-12-02T14:35:00Z">
                  <w:r>
                    <w:rPr>
                      <w:rFonts w:eastAsia="Batang"/>
                    </w:rPr>
                    <w:t>Schematic design documentation</w:t>
                  </w:r>
                </w:ins>
                <w:customXmlInsRangeStart w:id="167" w:author="Winser, Paul" w:date="2014-12-02T14:35:00Z"/>
              </w:sdtContent>
            </w:sdt>
            <w:customXmlInsRangeEnd w:id="167"/>
          </w:p>
          <w:p w14:paraId="57E16892" w14:textId="77777777" w:rsidR="00143708" w:rsidRPr="007B75EE" w:rsidRDefault="00143708" w:rsidP="00143708">
            <w:pPr>
              <w:pStyle w:val="KeyTeachingcoltext"/>
              <w:tabs>
                <w:tab w:val="clear" w:pos="400"/>
                <w:tab w:val="left" w:pos="316"/>
              </w:tabs>
              <w:ind w:left="403" w:hanging="369"/>
              <w:rPr>
                <w:rStyle w:val="PlaceholderText"/>
                <w:rFonts w:eastAsia="Batang"/>
                <w:b/>
              </w:rPr>
            </w:pPr>
          </w:p>
        </w:tc>
        <w:tc>
          <w:tcPr>
            <w:tcW w:w="1667" w:type="pct"/>
            <w:vMerge w:val="restart"/>
            <w:shd w:val="clear" w:color="auto" w:fill="auto"/>
          </w:tcPr>
          <w:p w14:paraId="2871FA67" w14:textId="1967DB6B" w:rsidR="00143708" w:rsidRDefault="00143708" w:rsidP="00143708">
            <w:pPr>
              <w:pStyle w:val="Tabletext"/>
            </w:pPr>
            <w:customXmlInsRangeStart w:id="168" w:author="Paul" w:date="2014-12-16T12:42:00Z"/>
            <w:sdt>
              <w:sdtPr>
                <w:alias w:val="Suggested Summary Assessment Evidence"/>
                <w:tag w:val="keyteachingassessmentevidence"/>
                <w:id w:val="-997271769"/>
                <w:placeholder>
                  <w:docPart w:val="1A7F877263D4438384738905E9EDB432"/>
                </w:placeholder>
              </w:sdtPr>
              <w:sdtContent>
                <w:customXmlInsRangeEnd w:id="168"/>
                <w:customXmlInsRangeStart w:id="169" w:author="Paul" w:date="2014-12-16T12:42:00Z"/>
                <w:sdt>
                  <w:sdtPr>
                    <w:alias w:val="Suggested Summary Assessment Evidence"/>
                    <w:tag w:val="keyteachingassessmentevidence"/>
                    <w:id w:val="1616796484"/>
                    <w:placeholder>
                      <w:docPart w:val="A4EBAE50AD9B4C0885AEB27EDB72C979"/>
                    </w:placeholder>
                  </w:sdtPr>
                  <w:sdtContent>
                    <w:customXmlInsRangeEnd w:id="169"/>
                    <w:ins w:id="170" w:author="Paul" w:date="2014-12-16T12:42:00Z">
                      <w:r w:rsidRPr="00143708">
                        <w:t>A practical activity involving designing, preparing schematics and creating 3D models following schematics.</w:t>
                      </w:r>
                    </w:ins>
                    <w:customXmlInsRangeStart w:id="171" w:author="Paul" w:date="2014-12-16T12:42:00Z"/>
                  </w:sdtContent>
                </w:sdt>
                <w:customXmlInsRangeEnd w:id="171"/>
                <w:customXmlInsRangeStart w:id="172" w:author="Paul" w:date="2014-12-16T12:42:00Z"/>
              </w:sdtContent>
            </w:sdt>
            <w:customXmlInsRangeEnd w:id="172"/>
          </w:p>
          <w:customXmlDelRangeStart w:id="173" w:author="Paul" w:date="2014-12-16T12:41:00Z"/>
          <w:sdt>
            <w:sdtPr>
              <w:rPr>
                <w:color w:val="808080"/>
              </w:rPr>
              <w:alias w:val="Suggested Summary Assessment Evidence"/>
              <w:tag w:val="keyteachingassessmentevidence"/>
              <w:id w:val="1493752281"/>
              <w:placeholder>
                <w:docPart w:val="D3458F38E9A64E9B8386F912DDCF9433"/>
              </w:placeholder>
            </w:sdtPr>
            <w:sdtEndPr>
              <w:rPr>
                <w:color w:val="auto"/>
              </w:rPr>
            </w:sdtEndPr>
            <w:sdtContent>
              <w:customXmlDelRangeEnd w:id="173"/>
              <w:customXmlDelRangeStart w:id="174" w:author="Paul" w:date="2014-12-16T12:41:00Z"/>
              <w:sdt>
                <w:sdtPr>
                  <w:rPr>
                    <w:color w:val="808080"/>
                  </w:rPr>
                  <w:alias w:val="Suggested Summary Assessment Evidence"/>
                  <w:tag w:val="keyteachingassessmentevidence"/>
                  <w:id w:val="-693538177"/>
                  <w:placeholder>
                    <w:docPart w:val="64203C4BA7E44DD5A206E6DD48B3FDC5"/>
                  </w:placeholder>
                </w:sdtPr>
                <w:sdtEndPr>
                  <w:rPr>
                    <w:color w:val="auto"/>
                  </w:rPr>
                </w:sdtEndPr>
                <w:sdtContent>
                  <w:customXmlDelRangeEnd w:id="174"/>
                  <w:p w14:paraId="7D75A09F" w14:textId="7EA203A0" w:rsidR="00143708" w:rsidRPr="000F3F85" w:rsidDel="00143708" w:rsidRDefault="00143708" w:rsidP="00143708">
                    <w:pPr>
                      <w:pStyle w:val="Tabletext"/>
                      <w:rPr>
                        <w:del w:id="175" w:author="Paul" w:date="2014-12-16T12:41:00Z"/>
                      </w:rPr>
                    </w:pPr>
                    <w:del w:id="176" w:author="Paul" w:date="2014-12-16T12:41:00Z">
                      <w:r w:rsidRPr="000F3F85" w:rsidDel="00143708">
                        <w:delText xml:space="preserve">A practical activity involving designing, preparing </w:delText>
                      </w:r>
                      <w:r w:rsidDel="00143708">
                        <w:delText xml:space="preserve">schematics </w:delText>
                      </w:r>
                      <w:r w:rsidRPr="000F3F85" w:rsidDel="00143708">
                        <w:delText xml:space="preserve">and creating </w:delText>
                      </w:r>
                      <w:r w:rsidDel="00143708">
                        <w:delText>3D models following schematics</w:delText>
                      </w:r>
                      <w:r w:rsidRPr="000F3F85" w:rsidDel="00143708">
                        <w:delText>.</w:delText>
                      </w:r>
                    </w:del>
                  </w:p>
                  <w:p w14:paraId="249FF012" w14:textId="60770090" w:rsidR="00143708" w:rsidRPr="00BB1B89" w:rsidDel="00143708" w:rsidRDefault="00143708" w:rsidP="00143708">
                    <w:pPr>
                      <w:pStyle w:val="Tabletext"/>
                      <w:rPr>
                        <w:del w:id="177" w:author="Paul" w:date="2014-12-16T12:41:00Z"/>
                        <w:rStyle w:val="PlaceholderText"/>
                        <w:rFonts w:eastAsia="Batang"/>
                      </w:rPr>
                    </w:pPr>
                  </w:p>
                  <w:customXmlDelRangeStart w:id="178" w:author="Paul" w:date="2014-12-16T12:41:00Z"/>
                </w:sdtContent>
              </w:sdt>
              <w:customXmlDelRangeEnd w:id="178"/>
              <w:p w14:paraId="26C9A334" w14:textId="1A6888E7" w:rsidR="00143708" w:rsidDel="00143708" w:rsidRDefault="00143708" w:rsidP="00143708">
                <w:pPr>
                  <w:pStyle w:val="Tabletext"/>
                  <w:rPr>
                    <w:del w:id="179" w:author="Paul" w:date="2014-12-16T12:41:00Z"/>
                  </w:rPr>
                </w:pPr>
                <w:del w:id="180" w:author="Paul" w:date="2014-12-16T12:41:00Z">
                  <w:r w:rsidRPr="00504FB8" w:rsidDel="00143708">
                    <w:delText xml:space="preserve">Evidence will be annotated drawings, storyboards, </w:delText>
                  </w:r>
                  <w:r w:rsidDel="00143708">
                    <w:delText>development log</w:delText>
                  </w:r>
                  <w:r w:rsidRPr="00504FB8" w:rsidDel="00143708">
                    <w:delText xml:space="preserve">, </w:delText>
                  </w:r>
                  <w:r w:rsidDel="00143708">
                    <w:delText>schematics for computer peripheral/component, pre-production planning. Presentation of 3D models.</w:delText>
                  </w:r>
                </w:del>
              </w:p>
              <w:p w14:paraId="2086D25E" w14:textId="3758BB1E" w:rsidR="00143708" w:rsidDel="00143708" w:rsidRDefault="00143708" w:rsidP="00143708">
                <w:pPr>
                  <w:pStyle w:val="Tabletext"/>
                  <w:rPr>
                    <w:del w:id="181" w:author="Paul" w:date="2014-12-16T12:41:00Z"/>
                  </w:rPr>
                </w:pPr>
              </w:p>
              <w:p w14:paraId="6F4116C5" w14:textId="11D9F73D" w:rsidR="00143708" w:rsidDel="00143708" w:rsidRDefault="00143708" w:rsidP="00143708">
                <w:pPr>
                  <w:pStyle w:val="Tabletext"/>
                  <w:rPr>
                    <w:del w:id="182" w:author="Paul" w:date="2014-12-16T12:41:00Z"/>
                  </w:rPr>
                </w:pPr>
                <w:del w:id="183" w:author="Paul" w:date="2014-12-16T12:41:00Z">
                  <w:r w:rsidDel="00143708">
                    <w:delText>Evidence will be report outlining how prototypes are used for validation of 3D Modelling.</w:delText>
                  </w:r>
                </w:del>
              </w:p>
              <w:p w14:paraId="2F136D5E" w14:textId="32036CCA" w:rsidR="00143708" w:rsidRPr="00BB1B89" w:rsidDel="002A57C6" w:rsidRDefault="00143708" w:rsidP="00143708">
                <w:pPr>
                  <w:pStyle w:val="Tabletext"/>
                  <w:rPr>
                    <w:del w:id="184" w:author="Paul" w:date="2014-12-16T12:42:00Z"/>
                    <w:rStyle w:val="PlaceholderText"/>
                    <w:rFonts w:eastAsia="Batang"/>
                  </w:rPr>
                </w:pPr>
              </w:p>
              <w:customXmlDelRangeStart w:id="185" w:author="Paul" w:date="2014-12-16T12:41:00Z"/>
            </w:sdtContent>
          </w:sdt>
          <w:customXmlDelRangeEnd w:id="185"/>
          <w:p w14:paraId="53F0C627" w14:textId="77777777" w:rsidR="00143708" w:rsidRPr="00BB1B89" w:rsidRDefault="00143708" w:rsidP="00143708">
            <w:pPr>
              <w:pStyle w:val="Tabletext"/>
              <w:rPr>
                <w:ins w:id="186" w:author="Paul" w:date="2014-12-16T12:42:00Z"/>
                <w:rStyle w:val="PlaceholderText"/>
                <w:rFonts w:eastAsia="Batang"/>
              </w:rPr>
            </w:pPr>
          </w:p>
          <w:p w14:paraId="175774E9" w14:textId="77777777" w:rsidR="00143708" w:rsidRPr="00BB1B89" w:rsidRDefault="00143708" w:rsidP="00143708">
            <w:pPr>
              <w:pStyle w:val="Tabletext"/>
              <w:rPr>
                <w:rStyle w:val="PlaceholderText"/>
                <w:rFonts w:eastAsia="Batang"/>
              </w:rPr>
            </w:pPr>
          </w:p>
        </w:tc>
      </w:tr>
      <w:tr w:rsidR="00143708" w:rsidRPr="00130BC7" w14:paraId="4BB7FBFF" w14:textId="77777777" w:rsidTr="00722069">
        <w:trPr>
          <w:trHeight w:val="1537"/>
        </w:trPr>
        <w:tc>
          <w:tcPr>
            <w:tcW w:w="1667" w:type="pct"/>
            <w:shd w:val="clear" w:color="auto" w:fill="DFDFE9"/>
          </w:tcPr>
          <w:p w14:paraId="7DBE09D1" w14:textId="6604A2E1" w:rsidR="00143708" w:rsidRDefault="00143708" w:rsidP="00143708">
            <w:pPr>
              <w:pStyle w:val="LearningObjective"/>
              <w:tabs>
                <w:tab w:val="clear" w:pos="240"/>
                <w:tab w:val="left" w:pos="0"/>
              </w:tabs>
              <w:ind w:left="284" w:right="0" w:hanging="284"/>
              <w:rPr>
                <w:rStyle w:val="TextChar"/>
                <w:rFonts w:eastAsia="Batang"/>
              </w:rPr>
            </w:pPr>
            <w:sdt>
              <w:sdtPr>
                <w:rPr>
                  <w:rStyle w:val="TextChar"/>
                  <w:rFonts w:eastAsia="Batang"/>
                </w:rPr>
                <w:alias w:val="Learning Objective Ref"/>
                <w:tag w:val="learningobjectiveref"/>
                <w:id w:val="-284196019"/>
                <w:placeholder>
                  <w:docPart w:val="484EEA60FE1A4DC08D686C38B503CBB7"/>
                </w:placeholder>
                <w:text/>
              </w:sdtPr>
              <w:sdtEndPr>
                <w:rPr>
                  <w:rStyle w:val="DefaultParagraphFont"/>
                  <w:b/>
                </w:rPr>
              </w:sdtEndPr>
              <w:sdtContent>
                <w:r>
                  <w:rPr>
                    <w:rStyle w:val="TextChar"/>
                    <w:rFonts w:eastAsia="Batang"/>
                  </w:rPr>
                  <w:t>C</w:t>
                </w:r>
              </w:sdtContent>
            </w:sdt>
            <w:r>
              <w:rPr>
                <w:b/>
              </w:rPr>
              <w:tab/>
            </w:r>
            <w:sdt>
              <w:sdtPr>
                <w:rPr>
                  <w:rStyle w:val="TextChar"/>
                  <w:rFonts w:eastAsia="Batang"/>
                </w:rPr>
                <w:alias w:val="Learning Objective"/>
                <w:tag w:val="learningobjectivetext"/>
                <w:id w:val="-2123527846"/>
                <w:placeholder>
                  <w:docPart w:val="377A132CD7E1446BA4E614B34544FF81"/>
                </w:placeholder>
                <w:text/>
              </w:sdtPr>
              <w:sdtEndPr>
                <w:rPr>
                  <w:rStyle w:val="DefaultParagraphFont"/>
                  <w:b/>
                </w:rPr>
              </w:sdtEndPr>
              <w:sdtContent>
                <w:del w:id="187" w:author="Winser, Paul" w:date="2014-12-02T13:25:00Z">
                  <w:r w:rsidDel="00757C43">
                    <w:rPr>
                      <w:rStyle w:val="TextChar"/>
                      <w:rFonts w:eastAsia="Batang"/>
                    </w:rPr>
                    <w:delText>Create 3D models following schematics.</w:delText>
                  </w:r>
                </w:del>
                <w:ins w:id="188" w:author="Winser, Paul" w:date="2014-12-02T13:25:00Z">
                  <w:r>
                    <w:rPr>
                      <w:rStyle w:val="TextChar"/>
                      <w:rFonts w:eastAsia="Batang"/>
                    </w:rPr>
                    <w:t>Develop 3D models to meet client requirements.</w:t>
                  </w:r>
                </w:ins>
              </w:sdtContent>
            </w:sdt>
          </w:p>
          <w:p w14:paraId="7E8B9A32" w14:textId="77777777" w:rsidR="00143708" w:rsidRPr="007B75EE" w:rsidRDefault="00143708" w:rsidP="00143708">
            <w:pPr>
              <w:pStyle w:val="LearningObjective"/>
              <w:ind w:right="0"/>
              <w:rPr>
                <w:rFonts w:eastAsia="Times New Roman"/>
                <w:b/>
                <w:color w:val="666699"/>
                <w:szCs w:val="22"/>
                <w:highlight w:val="yellow"/>
              </w:rPr>
            </w:pPr>
          </w:p>
        </w:tc>
        <w:tc>
          <w:tcPr>
            <w:tcW w:w="1666" w:type="pct"/>
          </w:tcPr>
          <w:p w14:paraId="4CA7795B" w14:textId="5ACD430F" w:rsidR="00143708" w:rsidRDefault="00143708" w:rsidP="00143708">
            <w:pPr>
              <w:pStyle w:val="KeyTeachingcoltext"/>
              <w:tabs>
                <w:tab w:val="clear" w:pos="400"/>
                <w:tab w:val="left" w:pos="316"/>
              </w:tabs>
              <w:ind w:left="403" w:hanging="369"/>
            </w:pPr>
            <w:sdt>
              <w:sdtPr>
                <w:rPr>
                  <w:rStyle w:val="KTARef"/>
                </w:rPr>
                <w:alias w:val="Key Teaching Reference"/>
                <w:tag w:val="keyteachingref"/>
                <w:id w:val="-1191912362"/>
                <w:placeholder>
                  <w:docPart w:val="9ABAA144A31548D5A602FEA7334A6A21"/>
                </w:placeholder>
                <w:text/>
              </w:sdtPr>
              <w:sdtEndPr>
                <w:rPr>
                  <w:rStyle w:val="DefaultParagraphFont"/>
                  <w:b w:val="0"/>
                </w:rPr>
              </w:sdtEndPr>
              <w:sdtContent>
                <w:r>
                  <w:rPr>
                    <w:rStyle w:val="KTARef"/>
                  </w:rPr>
                  <w:t>C1</w:t>
                </w:r>
              </w:sdtContent>
            </w:sdt>
            <w:r>
              <w:t xml:space="preserve"> </w:t>
            </w:r>
            <w:sdt>
              <w:sdtPr>
                <w:rPr>
                  <w:rFonts w:eastAsia="Batang"/>
                </w:rPr>
                <w:alias w:val="Key Teaching Text"/>
                <w:tag w:val="keyteachingtext"/>
                <w:id w:val="854691366"/>
                <w:placeholder>
                  <w:docPart w:val="8B6601D9468B4D66931CB4DB0D8A0115"/>
                </w:placeholder>
                <w:text/>
              </w:sdtPr>
              <w:sdtContent>
                <w:del w:id="189" w:author="Winser, Paul" w:date="2014-12-02T14:36:00Z">
                  <w:r w:rsidDel="00A55FA1">
                    <w:rPr>
                      <w:rFonts w:eastAsia="Batang"/>
                    </w:rPr>
                    <w:delText>create 3D models using schematics</w:delText>
                  </w:r>
                </w:del>
                <w:ins w:id="190" w:author="Winser, Paul" w:date="2014-12-02T14:36:00Z">
                  <w:r>
                    <w:rPr>
                      <w:rFonts w:eastAsia="Batang"/>
                    </w:rPr>
                    <w:t>Principles of 3D modelling</w:t>
                  </w:r>
                </w:ins>
              </w:sdtContent>
            </w:sdt>
          </w:p>
          <w:p w14:paraId="28AAA5B5" w14:textId="58281098" w:rsidR="00143708" w:rsidRDefault="00143708" w:rsidP="00143708">
            <w:pPr>
              <w:pStyle w:val="KeyTeachingcoltext"/>
              <w:tabs>
                <w:tab w:val="clear" w:pos="400"/>
                <w:tab w:val="left" w:pos="316"/>
              </w:tabs>
              <w:ind w:left="403" w:hanging="369"/>
              <w:rPr>
                <w:ins w:id="191" w:author="Winser, Paul" w:date="2014-12-02T13:27:00Z"/>
              </w:rPr>
            </w:pPr>
            <w:customXmlInsRangeStart w:id="192" w:author="Winser, Paul" w:date="2014-12-02T13:27:00Z"/>
            <w:sdt>
              <w:sdtPr>
                <w:rPr>
                  <w:rStyle w:val="KTARef"/>
                </w:rPr>
                <w:alias w:val="Key Teaching Reference"/>
                <w:tag w:val="keyteachingref"/>
                <w:id w:val="292568758"/>
                <w:placeholder>
                  <w:docPart w:val="71F99193058A40C6A362573F0882BFD6"/>
                </w:placeholder>
                <w:text/>
              </w:sdtPr>
              <w:sdtEndPr>
                <w:rPr>
                  <w:rStyle w:val="DefaultParagraphFont"/>
                  <w:b w:val="0"/>
                </w:rPr>
              </w:sdtEndPr>
              <w:sdtContent>
                <w:customXmlInsRangeEnd w:id="192"/>
                <w:ins w:id="193" w:author="Winser, Paul" w:date="2014-12-02T13:27:00Z">
                  <w:r>
                    <w:rPr>
                      <w:rStyle w:val="KTARef"/>
                    </w:rPr>
                    <w:t>C2</w:t>
                  </w:r>
                </w:ins>
                <w:customXmlInsRangeStart w:id="194" w:author="Winser, Paul" w:date="2014-12-02T13:27:00Z"/>
              </w:sdtContent>
            </w:sdt>
            <w:customXmlInsRangeEnd w:id="194"/>
            <w:ins w:id="195" w:author="Winser, Paul" w:date="2014-12-02T13:27:00Z">
              <w:r>
                <w:t xml:space="preserve"> </w:t>
              </w:r>
            </w:ins>
            <w:customXmlInsRangeStart w:id="196" w:author="Winser, Paul" w:date="2014-12-02T13:27:00Z"/>
            <w:sdt>
              <w:sdtPr>
                <w:rPr>
                  <w:rFonts w:eastAsia="Batang"/>
                </w:rPr>
                <w:alias w:val="Key Teaching Text"/>
                <w:tag w:val="keyteachingtext"/>
                <w:id w:val="223572637"/>
                <w:placeholder>
                  <w:docPart w:val="904C3A89CA2A4B2EA1B02FBA67832F49"/>
                </w:placeholder>
                <w:text/>
              </w:sdtPr>
              <w:sdtContent>
                <w:customXmlInsRangeEnd w:id="196"/>
                <w:ins w:id="197" w:author="Winser, Paul" w:date="2014-12-02T14:36:00Z">
                  <w:r>
                    <w:rPr>
                      <w:rFonts w:eastAsia="Batang"/>
                    </w:rPr>
                    <w:t>Developing 3D models</w:t>
                  </w:r>
                </w:ins>
                <w:customXmlInsRangeStart w:id="198" w:author="Winser, Paul" w:date="2014-12-02T13:27:00Z"/>
              </w:sdtContent>
            </w:sdt>
            <w:customXmlInsRangeEnd w:id="198"/>
          </w:p>
          <w:p w14:paraId="6B80529B" w14:textId="178EB74F" w:rsidR="00143708" w:rsidRDefault="00143708" w:rsidP="00143708">
            <w:pPr>
              <w:pStyle w:val="KeyTeachingcoltext"/>
              <w:tabs>
                <w:tab w:val="clear" w:pos="400"/>
                <w:tab w:val="left" w:pos="316"/>
              </w:tabs>
              <w:ind w:left="403" w:hanging="369"/>
              <w:rPr>
                <w:ins w:id="199" w:author="Winser, Paul" w:date="2014-12-02T14:36:00Z"/>
              </w:rPr>
            </w:pPr>
            <w:customXmlInsRangeStart w:id="200" w:author="Winser, Paul" w:date="2014-12-02T14:36:00Z"/>
            <w:sdt>
              <w:sdtPr>
                <w:rPr>
                  <w:rStyle w:val="KTARef"/>
                </w:rPr>
                <w:alias w:val="Key Teaching Reference"/>
                <w:tag w:val="keyteachingref"/>
                <w:id w:val="-1936116910"/>
                <w:placeholder>
                  <w:docPart w:val="EC4835281F274A39AC660E9FF5F6AEF5"/>
                </w:placeholder>
                <w:text/>
              </w:sdtPr>
              <w:sdtEndPr>
                <w:rPr>
                  <w:rStyle w:val="DefaultParagraphFont"/>
                  <w:b w:val="0"/>
                </w:rPr>
              </w:sdtEndPr>
              <w:sdtContent>
                <w:customXmlInsRangeEnd w:id="200"/>
                <w:ins w:id="201" w:author="Winser, Paul" w:date="2014-12-02T14:36:00Z">
                  <w:r>
                    <w:rPr>
                      <w:rStyle w:val="KTARef"/>
                    </w:rPr>
                    <w:t>C3</w:t>
                  </w:r>
                </w:ins>
                <w:customXmlInsRangeStart w:id="202" w:author="Winser, Paul" w:date="2014-12-02T14:36:00Z"/>
              </w:sdtContent>
            </w:sdt>
            <w:customXmlInsRangeEnd w:id="202"/>
            <w:ins w:id="203" w:author="Winser, Paul" w:date="2014-12-02T14:36:00Z">
              <w:r>
                <w:t xml:space="preserve"> </w:t>
              </w:r>
            </w:ins>
            <w:customXmlInsRangeStart w:id="204" w:author="Winser, Paul" w:date="2014-12-02T14:36:00Z"/>
            <w:sdt>
              <w:sdtPr>
                <w:rPr>
                  <w:rFonts w:eastAsia="Batang"/>
                </w:rPr>
                <w:alias w:val="Key Teaching Text"/>
                <w:tag w:val="keyteachingtext"/>
                <w:id w:val="671604696"/>
                <w:placeholder>
                  <w:docPart w:val="9837D4BCF07549CCA8A01CDE3E970EB8"/>
                </w:placeholder>
                <w:text/>
              </w:sdtPr>
              <w:sdtContent>
                <w:customXmlInsRangeEnd w:id="204"/>
                <w:ins w:id="205" w:author="Winser, Paul" w:date="2014-12-02T14:36:00Z">
                  <w:r>
                    <w:rPr>
                      <w:rFonts w:eastAsia="Batang"/>
                    </w:rPr>
                    <w:t>Testing 3D models</w:t>
                  </w:r>
                </w:ins>
                <w:customXmlInsRangeStart w:id="206" w:author="Winser, Paul" w:date="2014-12-02T14:36:00Z"/>
              </w:sdtContent>
            </w:sdt>
            <w:customXmlInsRangeEnd w:id="206"/>
          </w:p>
          <w:p w14:paraId="11E7DA37" w14:textId="3E1094AB" w:rsidR="00143708" w:rsidRDefault="00143708" w:rsidP="00143708">
            <w:pPr>
              <w:pStyle w:val="KeyTeachingcoltext"/>
              <w:tabs>
                <w:tab w:val="clear" w:pos="400"/>
                <w:tab w:val="left" w:pos="316"/>
              </w:tabs>
              <w:ind w:left="403" w:hanging="369"/>
              <w:rPr>
                <w:ins w:id="207" w:author="Winser, Paul" w:date="2014-12-02T14:36:00Z"/>
              </w:rPr>
            </w:pPr>
            <w:customXmlInsRangeStart w:id="208" w:author="Winser, Paul" w:date="2014-12-02T14:36:00Z"/>
            <w:sdt>
              <w:sdtPr>
                <w:rPr>
                  <w:rStyle w:val="KTARef"/>
                </w:rPr>
                <w:alias w:val="Key Teaching Reference"/>
                <w:tag w:val="keyteachingref"/>
                <w:id w:val="187728589"/>
                <w:placeholder>
                  <w:docPart w:val="86F5599A2ED34F4D856E8AC8E9BE5ECC"/>
                </w:placeholder>
                <w:text/>
              </w:sdtPr>
              <w:sdtEndPr>
                <w:rPr>
                  <w:rStyle w:val="DefaultParagraphFont"/>
                  <w:b w:val="0"/>
                </w:rPr>
              </w:sdtEndPr>
              <w:sdtContent>
                <w:customXmlInsRangeEnd w:id="208"/>
                <w:ins w:id="209" w:author="Winser, Paul" w:date="2014-12-02T14:36:00Z">
                  <w:r>
                    <w:rPr>
                      <w:rStyle w:val="KTARef"/>
                    </w:rPr>
                    <w:t>C4</w:t>
                  </w:r>
                </w:ins>
                <w:customXmlInsRangeStart w:id="210" w:author="Winser, Paul" w:date="2014-12-02T14:36:00Z"/>
              </w:sdtContent>
            </w:sdt>
            <w:customXmlInsRangeEnd w:id="210"/>
            <w:ins w:id="211" w:author="Winser, Paul" w:date="2014-12-02T14:36:00Z">
              <w:r>
                <w:t xml:space="preserve"> </w:t>
              </w:r>
            </w:ins>
            <w:customXmlInsRangeStart w:id="212" w:author="Winser, Paul" w:date="2014-12-02T14:36:00Z"/>
            <w:sdt>
              <w:sdtPr>
                <w:rPr>
                  <w:rFonts w:eastAsia="Batang"/>
                </w:rPr>
                <w:alias w:val="Key Teaching Text"/>
                <w:tag w:val="keyteachingtext"/>
                <w:id w:val="1022816760"/>
                <w:placeholder>
                  <w:docPart w:val="153686CFA6E64B4B9227019D22403131"/>
                </w:placeholder>
                <w:text/>
              </w:sdtPr>
              <w:sdtContent>
                <w:customXmlInsRangeEnd w:id="212"/>
                <w:ins w:id="213" w:author="Winser, Paul" w:date="2014-12-02T14:36:00Z">
                  <w:r>
                    <w:rPr>
                      <w:rFonts w:eastAsia="Batang"/>
                    </w:rPr>
                    <w:t>Reviewing 3D models</w:t>
                  </w:r>
                </w:ins>
                <w:customXmlInsRangeStart w:id="214" w:author="Winser, Paul" w:date="2014-12-02T14:36:00Z"/>
              </w:sdtContent>
            </w:sdt>
            <w:customXmlInsRangeEnd w:id="214"/>
          </w:p>
          <w:p w14:paraId="4FE78860" w14:textId="0F25D04E" w:rsidR="00143708" w:rsidDel="00A55FA1" w:rsidRDefault="00143708" w:rsidP="00143708">
            <w:pPr>
              <w:pStyle w:val="KeyTeachingcoltext"/>
              <w:tabs>
                <w:tab w:val="clear" w:pos="400"/>
                <w:tab w:val="left" w:pos="316"/>
              </w:tabs>
              <w:ind w:left="403" w:hanging="369"/>
              <w:rPr>
                <w:del w:id="215" w:author="Winser, Paul" w:date="2014-12-02T14:36:00Z"/>
                <w:rStyle w:val="KTARef"/>
              </w:rPr>
            </w:pPr>
          </w:p>
          <w:p w14:paraId="0067AF6F" w14:textId="40047D5D" w:rsidR="00143708" w:rsidDel="00A55FA1" w:rsidRDefault="00143708" w:rsidP="00143708">
            <w:pPr>
              <w:pStyle w:val="KeyTeachingcoltext"/>
              <w:tabs>
                <w:tab w:val="clear" w:pos="400"/>
                <w:tab w:val="left" w:pos="316"/>
              </w:tabs>
              <w:ind w:left="403" w:hanging="369"/>
              <w:rPr>
                <w:del w:id="216" w:author="Winser, Paul" w:date="2014-12-02T14:36:00Z"/>
                <w:rStyle w:val="KTARef"/>
              </w:rPr>
            </w:pPr>
          </w:p>
          <w:p w14:paraId="24C1DFA9" w14:textId="6DDAB02D" w:rsidR="00143708" w:rsidDel="00A55FA1" w:rsidRDefault="00143708" w:rsidP="00143708">
            <w:pPr>
              <w:pStyle w:val="KeyTeachingcoltext"/>
              <w:tabs>
                <w:tab w:val="clear" w:pos="400"/>
                <w:tab w:val="left" w:pos="316"/>
              </w:tabs>
              <w:ind w:left="403" w:hanging="369"/>
              <w:rPr>
                <w:del w:id="217" w:author="Winser, Paul" w:date="2014-12-02T14:36:00Z"/>
                <w:rStyle w:val="KTARef"/>
              </w:rPr>
            </w:pPr>
          </w:p>
          <w:p w14:paraId="3CAE21ED" w14:textId="7C3E6160" w:rsidR="00143708" w:rsidDel="00A55FA1" w:rsidRDefault="00143708" w:rsidP="00143708">
            <w:pPr>
              <w:pStyle w:val="KeyTeachingcoltext"/>
              <w:tabs>
                <w:tab w:val="clear" w:pos="400"/>
                <w:tab w:val="left" w:pos="316"/>
              </w:tabs>
              <w:ind w:left="403" w:hanging="369"/>
              <w:rPr>
                <w:del w:id="218" w:author="Winser, Paul" w:date="2014-12-02T14:36:00Z"/>
                <w:rStyle w:val="KTARef"/>
              </w:rPr>
            </w:pPr>
          </w:p>
          <w:p w14:paraId="7F58468D" w14:textId="2B0955FE" w:rsidR="00143708" w:rsidDel="00A55FA1" w:rsidRDefault="00143708" w:rsidP="00143708">
            <w:pPr>
              <w:pStyle w:val="KeyTeachingcoltext"/>
              <w:tabs>
                <w:tab w:val="clear" w:pos="400"/>
                <w:tab w:val="left" w:pos="316"/>
              </w:tabs>
              <w:ind w:left="403" w:hanging="369"/>
              <w:rPr>
                <w:del w:id="219" w:author="Winser, Paul" w:date="2014-12-02T14:37:00Z"/>
                <w:rStyle w:val="KTARef"/>
              </w:rPr>
            </w:pPr>
          </w:p>
          <w:p w14:paraId="78979E08" w14:textId="2370DA38" w:rsidR="00143708" w:rsidRDefault="00143708" w:rsidP="00143708">
            <w:pPr>
              <w:pStyle w:val="KeyTeachingcoltext"/>
              <w:tabs>
                <w:tab w:val="clear" w:pos="400"/>
                <w:tab w:val="left" w:pos="316"/>
              </w:tabs>
              <w:ind w:left="403" w:hanging="369"/>
            </w:pPr>
            <w:sdt>
              <w:sdtPr>
                <w:rPr>
                  <w:rStyle w:val="KTARef"/>
                </w:rPr>
                <w:alias w:val="Key Teaching Reference"/>
                <w:tag w:val="keyteachingref"/>
                <w:id w:val="1724249786"/>
                <w:placeholder>
                  <w:docPart w:val="B5EF94855D9944B2A91B85E324922930"/>
                </w:placeholder>
                <w:text/>
              </w:sdtPr>
              <w:sdtEndPr>
                <w:rPr>
                  <w:rStyle w:val="DefaultParagraphFont"/>
                  <w:b w:val="0"/>
                </w:rPr>
              </w:sdtEndPr>
              <w:sdtContent>
                <w:del w:id="220" w:author="Winser, Paul" w:date="2014-12-02T14:37:00Z">
                  <w:r w:rsidDel="00A55FA1">
                    <w:rPr>
                      <w:rStyle w:val="KTARef"/>
                    </w:rPr>
                    <w:delText>C2</w:delText>
                  </w:r>
                </w:del>
                <w:ins w:id="221" w:author="Winser, Paul" w:date="2014-12-02T14:37:00Z">
                  <w:r>
                    <w:rPr>
                      <w:rStyle w:val="KTARef"/>
                    </w:rPr>
                    <w:t>C5</w:t>
                  </w:r>
                </w:ins>
              </w:sdtContent>
            </w:sdt>
            <w:r>
              <w:t xml:space="preserve"> </w:t>
            </w:r>
            <w:sdt>
              <w:sdtPr>
                <w:rPr>
                  <w:rFonts w:eastAsia="Batang"/>
                </w:rPr>
                <w:alias w:val="Key Teaching Text"/>
                <w:tag w:val="keyteachingtext"/>
                <w:id w:val="-1483546563"/>
                <w:placeholder>
                  <w:docPart w:val="EABCEF936CB54DF6ACDA156C9743705C"/>
                </w:placeholder>
                <w:text/>
              </w:sdtPr>
              <w:sdtContent>
                <w:del w:id="222" w:author="Winser, Paul" w:date="2014-12-02T14:37:00Z">
                  <w:r w:rsidDel="00A55FA1">
                    <w:rPr>
                      <w:rFonts w:eastAsia="Batang"/>
                    </w:rPr>
                    <w:delText>Test 3D models</w:delText>
                  </w:r>
                </w:del>
                <w:ins w:id="223" w:author="Winser, Paul" w:date="2014-12-02T14:37:00Z">
                  <w:r>
                    <w:rPr>
                      <w:rFonts w:eastAsia="Batang"/>
                    </w:rPr>
                    <w:t>Quality characteristics</w:t>
                  </w:r>
                </w:ins>
              </w:sdtContent>
            </w:sdt>
          </w:p>
          <w:p w14:paraId="6B96A133" w14:textId="77777777" w:rsidR="00143708" w:rsidRPr="007B75EE" w:rsidRDefault="00143708" w:rsidP="00143708">
            <w:pPr>
              <w:pStyle w:val="KeyTeachingcoltext"/>
              <w:tabs>
                <w:tab w:val="clear" w:pos="400"/>
                <w:tab w:val="left" w:pos="0"/>
              </w:tabs>
              <w:rPr>
                <w:rStyle w:val="KTARef"/>
              </w:rPr>
            </w:pPr>
          </w:p>
        </w:tc>
        <w:tc>
          <w:tcPr>
            <w:tcW w:w="1667" w:type="pct"/>
            <w:vMerge/>
            <w:shd w:val="clear" w:color="auto" w:fill="auto"/>
          </w:tcPr>
          <w:p w14:paraId="0CB30AF4" w14:textId="77777777" w:rsidR="00143708" w:rsidRDefault="00143708" w:rsidP="00143708">
            <w:pPr>
              <w:pStyle w:val="Tabletext"/>
            </w:pPr>
          </w:p>
        </w:tc>
      </w:tr>
      <w:tr w:rsidR="00143708" w:rsidRPr="00130BC7" w14:paraId="518B64C8" w14:textId="77777777" w:rsidTr="00722069">
        <w:trPr>
          <w:trHeight w:val="1559"/>
        </w:trPr>
        <w:tc>
          <w:tcPr>
            <w:tcW w:w="1667" w:type="pct"/>
            <w:shd w:val="clear" w:color="auto" w:fill="DFDFE9"/>
          </w:tcPr>
          <w:p w14:paraId="6C4B38CE" w14:textId="685B2B9A" w:rsidR="00143708" w:rsidRDefault="00143708" w:rsidP="00143708">
            <w:pPr>
              <w:pStyle w:val="LearningObjective"/>
              <w:tabs>
                <w:tab w:val="clear" w:pos="240"/>
                <w:tab w:val="left" w:pos="0"/>
              </w:tabs>
              <w:ind w:left="284" w:right="0" w:hanging="284"/>
              <w:rPr>
                <w:rStyle w:val="TextChar"/>
                <w:rFonts w:eastAsia="Batang"/>
              </w:rPr>
            </w:pPr>
            <w:sdt>
              <w:sdtPr>
                <w:rPr>
                  <w:rStyle w:val="TextChar"/>
                  <w:rFonts w:eastAsia="Batang"/>
                </w:rPr>
                <w:alias w:val="Learning Objective Ref"/>
                <w:tag w:val="learningobjectiveref"/>
                <w:id w:val="-746111295"/>
                <w:placeholder>
                  <w:docPart w:val="F5BD0471D4234A6EB7575462294BE617"/>
                </w:placeholder>
                <w:text/>
              </w:sdtPr>
              <w:sdtEndPr>
                <w:rPr>
                  <w:rStyle w:val="DefaultParagraphFont"/>
                  <w:b/>
                </w:rPr>
              </w:sdtEndPr>
              <w:sdtContent>
                <w:r>
                  <w:rPr>
                    <w:rStyle w:val="TextChar"/>
                    <w:rFonts w:eastAsia="Batang"/>
                  </w:rPr>
                  <w:t>D</w:t>
                </w:r>
              </w:sdtContent>
            </w:sdt>
            <w:r>
              <w:rPr>
                <w:b/>
              </w:rPr>
              <w:tab/>
            </w:r>
            <w:sdt>
              <w:sdtPr>
                <w:rPr>
                  <w:rStyle w:val="TextChar"/>
                  <w:rFonts w:eastAsia="Batang"/>
                </w:rPr>
                <w:alias w:val="Learning Objective"/>
                <w:tag w:val="learningobjectivetext"/>
                <w:id w:val="-931192540"/>
                <w:placeholder>
                  <w:docPart w:val="B8C2BB9B6CFB4A33B0C0D71BA59D29AE"/>
                </w:placeholder>
                <w:text/>
              </w:sdtPr>
              <w:sdtEndPr>
                <w:rPr>
                  <w:rStyle w:val="DefaultParagraphFont"/>
                  <w:b/>
                </w:rPr>
              </w:sdtEndPr>
              <w:sdtContent>
                <w:del w:id="224" w:author="Winser, Paul" w:date="2014-12-02T13:26:00Z">
                  <w:r w:rsidDel="00757C43">
                    <w:rPr>
                      <w:rStyle w:val="TextChar"/>
                      <w:rFonts w:eastAsia="Batang"/>
                    </w:rPr>
                    <w:delText>Review the 3D modelling development processes.</w:delText>
                  </w:r>
                </w:del>
                <w:ins w:id="225" w:author="Winser, Paul" w:date="2014-12-02T13:26:00Z">
                  <w:r>
                    <w:rPr>
                      <w:rStyle w:val="TextChar"/>
                      <w:rFonts w:eastAsia="Batang"/>
                    </w:rPr>
                    <w:t>Review the development of 3D models.</w:t>
                  </w:r>
                </w:ins>
              </w:sdtContent>
            </w:sdt>
          </w:p>
          <w:p w14:paraId="1CCF2881" w14:textId="77777777" w:rsidR="00143708" w:rsidRPr="007B75EE" w:rsidRDefault="00143708" w:rsidP="00143708">
            <w:pPr>
              <w:pStyle w:val="LearningObjective"/>
              <w:ind w:right="0"/>
              <w:rPr>
                <w:rFonts w:eastAsia="Times New Roman"/>
                <w:b/>
                <w:color w:val="666699"/>
                <w:szCs w:val="22"/>
                <w:highlight w:val="yellow"/>
              </w:rPr>
            </w:pPr>
          </w:p>
        </w:tc>
        <w:tc>
          <w:tcPr>
            <w:tcW w:w="1666" w:type="pct"/>
          </w:tcPr>
          <w:p w14:paraId="5251A578" w14:textId="3006413C" w:rsidR="00143708" w:rsidRDefault="00143708" w:rsidP="00143708">
            <w:pPr>
              <w:pStyle w:val="KeyTeachingcoltext"/>
              <w:tabs>
                <w:tab w:val="clear" w:pos="400"/>
                <w:tab w:val="left" w:pos="316"/>
              </w:tabs>
              <w:ind w:left="403" w:hanging="369"/>
            </w:pPr>
            <w:sdt>
              <w:sdtPr>
                <w:rPr>
                  <w:rStyle w:val="KTARef"/>
                </w:rPr>
                <w:alias w:val="Key Teaching Reference"/>
                <w:tag w:val="keyteachingref"/>
                <w:id w:val="-807244631"/>
                <w:placeholder>
                  <w:docPart w:val="3440F1189858404C95129BC1018EB448"/>
                </w:placeholder>
                <w:text/>
              </w:sdtPr>
              <w:sdtEndPr>
                <w:rPr>
                  <w:rStyle w:val="DefaultParagraphFont"/>
                  <w:b w:val="0"/>
                </w:rPr>
              </w:sdtEndPr>
              <w:sdtContent>
                <w:r>
                  <w:rPr>
                    <w:rStyle w:val="KTARef"/>
                  </w:rPr>
                  <w:t>D1</w:t>
                </w:r>
              </w:sdtContent>
            </w:sdt>
            <w:r>
              <w:t xml:space="preserve"> </w:t>
            </w:r>
            <w:sdt>
              <w:sdtPr>
                <w:rPr>
                  <w:rFonts w:eastAsia="Batang"/>
                </w:rPr>
                <w:alias w:val="Key Teaching Text"/>
                <w:tag w:val="keyteachingtext"/>
                <w:id w:val="-112992570"/>
                <w:placeholder>
                  <w:docPart w:val="3C478A15423A4257A43E7F5433BEF568"/>
                </w:placeholder>
                <w:text/>
              </w:sdtPr>
              <w:sdtContent>
                <w:del w:id="226" w:author="Winser, Paul" w:date="2014-12-02T14:37:00Z">
                  <w:r w:rsidDel="00A55FA1">
                    <w:rPr>
                      <w:rFonts w:eastAsia="Batang"/>
                    </w:rPr>
                    <w:delText xml:space="preserve">Review 3D modelling development processes </w:delText>
                  </w:r>
                </w:del>
                <w:ins w:id="227" w:author="Winser, Paul" w:date="2014-12-02T14:37:00Z">
                  <w:r>
                    <w:rPr>
                      <w:rFonts w:eastAsia="Batang"/>
                    </w:rPr>
                    <w:t>Review the development processes and outcomes</w:t>
                  </w:r>
                </w:ins>
              </w:sdtContent>
            </w:sdt>
          </w:p>
          <w:p w14:paraId="351F0824" w14:textId="6EB16B7A" w:rsidR="00143708" w:rsidRDefault="00143708" w:rsidP="00143708">
            <w:pPr>
              <w:pStyle w:val="KeyTeachingcoltext"/>
              <w:tabs>
                <w:tab w:val="clear" w:pos="400"/>
                <w:tab w:val="left" w:pos="316"/>
              </w:tabs>
              <w:ind w:left="403" w:hanging="369"/>
              <w:rPr>
                <w:ins w:id="228" w:author="Winser, Paul" w:date="2014-12-02T14:37:00Z"/>
              </w:rPr>
            </w:pPr>
            <w:customXmlInsRangeStart w:id="229" w:author="Winser, Paul" w:date="2014-12-02T14:37:00Z"/>
            <w:sdt>
              <w:sdtPr>
                <w:rPr>
                  <w:rStyle w:val="KTARef"/>
                </w:rPr>
                <w:alias w:val="Key Teaching Reference"/>
                <w:tag w:val="keyteachingref"/>
                <w:id w:val="-946382236"/>
                <w:placeholder>
                  <w:docPart w:val="AB66CD35245744E29528884594649C6B"/>
                </w:placeholder>
                <w:text/>
              </w:sdtPr>
              <w:sdtEndPr>
                <w:rPr>
                  <w:rStyle w:val="DefaultParagraphFont"/>
                  <w:b w:val="0"/>
                </w:rPr>
              </w:sdtEndPr>
              <w:sdtContent>
                <w:customXmlInsRangeEnd w:id="229"/>
                <w:ins w:id="230" w:author="Winser, Paul" w:date="2014-12-02T14:37:00Z">
                  <w:r>
                    <w:rPr>
                      <w:rStyle w:val="KTARef"/>
                    </w:rPr>
                    <w:t>D2</w:t>
                  </w:r>
                </w:ins>
                <w:customXmlInsRangeStart w:id="231" w:author="Winser, Paul" w:date="2014-12-02T14:37:00Z"/>
              </w:sdtContent>
            </w:sdt>
            <w:customXmlInsRangeEnd w:id="231"/>
            <w:ins w:id="232" w:author="Winser, Paul" w:date="2014-12-02T14:37:00Z">
              <w:r>
                <w:t xml:space="preserve"> </w:t>
              </w:r>
            </w:ins>
            <w:customXmlInsRangeStart w:id="233" w:author="Winser, Paul" w:date="2014-12-02T14:37:00Z"/>
            <w:sdt>
              <w:sdtPr>
                <w:rPr>
                  <w:rFonts w:eastAsia="Batang"/>
                </w:rPr>
                <w:alias w:val="Key Teaching Text"/>
                <w:tag w:val="keyteachingtext"/>
                <w:id w:val="278539912"/>
                <w:placeholder>
                  <w:docPart w:val="B911022387DA4E238701C50C21483E67"/>
                </w:placeholder>
                <w:text/>
              </w:sdtPr>
              <w:sdtContent>
                <w:customXmlInsRangeEnd w:id="233"/>
                <w:ins w:id="234" w:author="Winser, Paul" w:date="2014-12-02T14:37:00Z">
                  <w:r>
                    <w:rPr>
                      <w:rFonts w:eastAsia="Batang"/>
                    </w:rPr>
                    <w:t>Presentation skills</w:t>
                  </w:r>
                </w:ins>
                <w:customXmlInsRangeStart w:id="235" w:author="Winser, Paul" w:date="2014-12-02T14:37:00Z"/>
              </w:sdtContent>
            </w:sdt>
            <w:customXmlInsRangeEnd w:id="235"/>
          </w:p>
          <w:p w14:paraId="4294EBF1" w14:textId="3FBD58C9" w:rsidR="00143708" w:rsidRDefault="00143708" w:rsidP="00143708">
            <w:pPr>
              <w:pStyle w:val="KeyTeachingcoltext"/>
              <w:tabs>
                <w:tab w:val="clear" w:pos="400"/>
                <w:tab w:val="left" w:pos="316"/>
              </w:tabs>
              <w:ind w:left="403" w:hanging="369"/>
              <w:rPr>
                <w:ins w:id="236" w:author="Winser, Paul" w:date="2014-12-02T14:38:00Z"/>
              </w:rPr>
            </w:pPr>
            <w:customXmlInsRangeStart w:id="237" w:author="Winser, Paul" w:date="2014-12-02T14:38:00Z"/>
            <w:sdt>
              <w:sdtPr>
                <w:rPr>
                  <w:rStyle w:val="KTARef"/>
                </w:rPr>
                <w:alias w:val="Key Teaching Reference"/>
                <w:tag w:val="keyteachingref"/>
                <w:id w:val="1448275155"/>
                <w:placeholder>
                  <w:docPart w:val="A8D2E59FA2094BD2AFB895D5FDB77924"/>
                </w:placeholder>
                <w:text/>
              </w:sdtPr>
              <w:sdtEndPr>
                <w:rPr>
                  <w:rStyle w:val="DefaultParagraphFont"/>
                  <w:b w:val="0"/>
                </w:rPr>
              </w:sdtEndPr>
              <w:sdtContent>
                <w:customXmlInsRangeEnd w:id="237"/>
                <w:ins w:id="238" w:author="Winser, Paul" w:date="2014-12-02T14:38:00Z">
                  <w:r>
                    <w:rPr>
                      <w:rStyle w:val="KTARef"/>
                    </w:rPr>
                    <w:t>D3</w:t>
                  </w:r>
                </w:ins>
                <w:customXmlInsRangeStart w:id="239" w:author="Winser, Paul" w:date="2014-12-02T14:38:00Z"/>
              </w:sdtContent>
            </w:sdt>
            <w:customXmlInsRangeEnd w:id="239"/>
            <w:ins w:id="240" w:author="Winser, Paul" w:date="2014-12-02T14:38:00Z">
              <w:r>
                <w:t xml:space="preserve"> </w:t>
              </w:r>
            </w:ins>
            <w:customXmlInsRangeStart w:id="241" w:author="Winser, Paul" w:date="2014-12-02T14:38:00Z"/>
            <w:sdt>
              <w:sdtPr>
                <w:rPr>
                  <w:rFonts w:eastAsia="Batang"/>
                </w:rPr>
                <w:alias w:val="Key Teaching Text"/>
                <w:tag w:val="keyteachingtext"/>
                <w:id w:val="-890578426"/>
                <w:placeholder>
                  <w:docPart w:val="5C2BDD89BA1243AF99ECD230D0597731"/>
                </w:placeholder>
                <w:text/>
              </w:sdtPr>
              <w:sdtContent>
                <w:customXmlInsRangeEnd w:id="241"/>
                <w:ins w:id="242" w:author="Winser, Paul" w:date="2014-12-02T14:38:00Z">
                  <w:r>
                    <w:rPr>
                      <w:rFonts w:eastAsia="Batang"/>
                    </w:rPr>
                    <w:t>Reviewing own skills, knowledge and behaviours development</w:t>
                  </w:r>
                </w:ins>
                <w:customXmlInsRangeStart w:id="243" w:author="Winser, Paul" w:date="2014-12-02T14:38:00Z"/>
              </w:sdtContent>
            </w:sdt>
            <w:customXmlInsRangeEnd w:id="243"/>
          </w:p>
          <w:p w14:paraId="2145C6CF" w14:textId="77777777" w:rsidR="00143708" w:rsidRPr="007B75EE" w:rsidRDefault="00143708" w:rsidP="00143708">
            <w:pPr>
              <w:pStyle w:val="KeyTeachingcoltext"/>
              <w:tabs>
                <w:tab w:val="clear" w:pos="400"/>
                <w:tab w:val="left" w:pos="316"/>
              </w:tabs>
              <w:ind w:left="403" w:hanging="369"/>
              <w:rPr>
                <w:rStyle w:val="KTARef"/>
              </w:rPr>
            </w:pPr>
          </w:p>
        </w:tc>
        <w:sdt>
          <w:sdtPr>
            <w:rPr>
              <w:b/>
            </w:rPr>
            <w:alias w:val="Suggested Summary Assessment Evidence"/>
            <w:tag w:val="keyteachingassessmentevidence"/>
            <w:id w:val="558206828"/>
            <w:placeholder>
              <w:docPart w:val="FDBCFE61CC5046358FF0F8D80871A7A5"/>
            </w:placeholder>
          </w:sdtPr>
          <w:sdtEndPr>
            <w:rPr>
              <w:b w:val="0"/>
            </w:rPr>
          </w:sdtEndPr>
          <w:sdtContent>
            <w:sdt>
              <w:sdtPr>
                <w:rPr>
                  <w:b/>
                </w:rPr>
                <w:alias w:val="Suggested Summary Assessment Evidence"/>
                <w:tag w:val="keyteachingassessmentevidence"/>
                <w:id w:val="60992560"/>
                <w:placeholder>
                  <w:docPart w:val="CE654F54925143A988839C087C89E12F"/>
                </w:placeholder>
              </w:sdtPr>
              <w:sdtEndPr>
                <w:rPr>
                  <w:b w:val="0"/>
                </w:rPr>
              </w:sdtEndPr>
              <w:sdtContent>
                <w:sdt>
                  <w:sdtPr>
                    <w:rPr>
                      <w:b/>
                    </w:rPr>
                    <w:alias w:val="Suggested Summary Assessment Evidence"/>
                    <w:tag w:val="keyteachingassessmentevidence"/>
                    <w:id w:val="319782259"/>
                    <w:placeholder>
                      <w:docPart w:val="5E0B7841F7164957966DB89169BED79B"/>
                    </w:placeholder>
                  </w:sdtPr>
                  <w:sdtEndPr>
                    <w:rPr>
                      <w:b w:val="0"/>
                    </w:rPr>
                  </w:sdtEndPr>
                  <w:sdtContent>
                    <w:tc>
                      <w:tcPr>
                        <w:tcW w:w="1667" w:type="pct"/>
                        <w:shd w:val="clear" w:color="auto" w:fill="auto"/>
                      </w:tcPr>
                      <w:p w14:paraId="0CE8C15A" w14:textId="77777777" w:rsidR="00143708" w:rsidRPr="00E32026" w:rsidRDefault="00143708" w:rsidP="00143708">
                        <w:pPr>
                          <w:pStyle w:val="Tabletext"/>
                        </w:pPr>
                        <w:r w:rsidRPr="00E32026">
                          <w:t xml:space="preserve">A report focussing on what went well and what did not go so well when developing </w:t>
                        </w:r>
                        <w:r>
                          <w:t>3D models following schematics.</w:t>
                        </w:r>
                        <w:r w:rsidRPr="00E32026">
                          <w:t xml:space="preserve"> </w:t>
                        </w:r>
                      </w:p>
                      <w:p w14:paraId="584E5E7A" w14:textId="77777777" w:rsidR="00143708" w:rsidRDefault="00143708" w:rsidP="00143708">
                        <w:pPr>
                          <w:pStyle w:val="Tabletext"/>
                        </w:pPr>
                        <w:r w:rsidRPr="00E32026">
                          <w:t xml:space="preserve">The report should show a good understanding of the fundamental development processes of </w:t>
                        </w:r>
                        <w:r>
                          <w:t>3D modelling including potential improvement in design</w:t>
                        </w:r>
                        <w:r w:rsidRPr="00E32026">
                          <w:t>.</w:t>
                        </w:r>
                      </w:p>
                    </w:tc>
                  </w:sdtContent>
                </w:sdt>
              </w:sdtContent>
            </w:sdt>
          </w:sdtContent>
        </w:sdt>
      </w:tr>
    </w:tbl>
    <w:p w14:paraId="6BA62D29" w14:textId="77777777" w:rsidR="002B0DE1" w:rsidRPr="002B0DE1" w:rsidRDefault="002B0DE1" w:rsidP="002B0DE1">
      <w:pPr>
        <w:rPr>
          <w:lang w:eastAsia="en-US"/>
        </w:rPr>
      </w:pPr>
    </w:p>
    <w:p w14:paraId="611F7C4C" w14:textId="77777777" w:rsidR="00981F3D" w:rsidRPr="00606B21" w:rsidRDefault="00C36CA3" w:rsidP="00606B21">
      <w:pPr>
        <w:pStyle w:val="UnitAhead"/>
      </w:pPr>
      <w:r w:rsidRPr="005117CB">
        <w:br w:type="page"/>
      </w:r>
      <w:r w:rsidR="00981F3D" w:rsidRPr="00606B21">
        <w:lastRenderedPageBreak/>
        <w:t>Learning aims and unit content</w:t>
      </w:r>
      <w:r w:rsidR="00AF3C1D" w:rsidRPr="00606B21">
        <w:t xml:space="preserve"> </w:t>
      </w:r>
    </w:p>
    <w:p w14:paraId="0FF059F0" w14:textId="77777777" w:rsidR="005618CE" w:rsidRDefault="005618CE" w:rsidP="005618CE">
      <w:pPr>
        <w:pStyle w:val="Text"/>
      </w:pPr>
    </w:p>
    <w:tbl>
      <w:tblPr>
        <w:tblW w:w="0" w:type="auto"/>
        <w:tblBorders>
          <w:top w:val="single" w:sz="4" w:space="0" w:color="auto"/>
          <w:left w:val="single" w:sz="4" w:space="0" w:color="auto"/>
          <w:bottom w:val="single" w:sz="4" w:space="0" w:color="auto"/>
          <w:right w:val="single" w:sz="4" w:space="0" w:color="auto"/>
        </w:tblBorders>
        <w:shd w:val="clear" w:color="auto" w:fill="666699"/>
        <w:tblLook w:val="01E0" w:firstRow="1" w:lastRow="1" w:firstColumn="1" w:lastColumn="1" w:noHBand="0" w:noVBand="0"/>
      </w:tblPr>
      <w:tblGrid>
        <w:gridCol w:w="9099"/>
      </w:tblGrid>
      <w:tr w:rsidR="003605F8" w:rsidRPr="00A93D00" w14:paraId="10081F1E" w14:textId="77777777" w:rsidTr="003605F8">
        <w:trPr>
          <w:trHeight w:val="724"/>
        </w:trPr>
        <w:tc>
          <w:tcPr>
            <w:tcW w:w="9109" w:type="dxa"/>
            <w:shd w:val="clear" w:color="auto" w:fill="F3F3F3"/>
          </w:tcPr>
          <w:p w14:paraId="12B6F600" w14:textId="688D6C6A" w:rsidR="003605F8" w:rsidRPr="00A93D00" w:rsidRDefault="003605F8" w:rsidP="00441434">
            <w:pPr>
              <w:pStyle w:val="LAheadingtables"/>
              <w:rPr>
                <w:color w:val="FFFFFF"/>
              </w:rPr>
            </w:pPr>
            <w:commentRangeStart w:id="244"/>
            <w:r>
              <w:rPr>
                <w:color w:val="auto"/>
              </w:rPr>
              <w:t>Learning</w:t>
            </w:r>
            <w:commentRangeEnd w:id="244"/>
            <w:r w:rsidR="005D3A6E">
              <w:rPr>
                <w:rStyle w:val="CommentReference"/>
                <w:rFonts w:eastAsia="Batang"/>
                <w:b w:val="0"/>
                <w:color w:val="auto"/>
                <w:lang w:eastAsia="en-GB"/>
              </w:rPr>
              <w:commentReference w:id="244"/>
            </w:r>
            <w:r>
              <w:rPr>
                <w:color w:val="auto"/>
              </w:rPr>
              <w:t xml:space="preserve"> aim </w:t>
            </w:r>
            <w:sdt>
              <w:sdtPr>
                <w:rPr>
                  <w:color w:val="auto"/>
                </w:rPr>
                <w:alias w:val="Learning Objective Reference"/>
                <w:tag w:val="learningobjectiveref"/>
                <w:id w:val="1122727030"/>
                <w:lock w:val="sdtLocked"/>
                <w:placeholder>
                  <w:docPart w:val="B2DE0C7891C249BA8A5B2168FC39653E"/>
                </w:placeholder>
                <w:text/>
              </w:sdtPr>
              <w:sdtEndPr/>
              <w:sdtContent>
                <w:r w:rsidR="00441434">
                  <w:rPr>
                    <w:color w:val="auto"/>
                  </w:rPr>
                  <w:t>A</w:t>
                </w:r>
              </w:sdtContent>
            </w:sdt>
            <w:r w:rsidRPr="00A93D00">
              <w:rPr>
                <w:color w:val="auto"/>
              </w:rPr>
              <w:t>:</w:t>
            </w:r>
            <w:r w:rsidRPr="007642A8">
              <w:t xml:space="preserve"> </w:t>
            </w:r>
            <w:sdt>
              <w:sdtPr>
                <w:alias w:val="Learning Objective"/>
                <w:tag w:val="learningobjectivetext"/>
                <w:id w:val="-334534885"/>
                <w:lock w:val="sdtLocked"/>
                <w:placeholder>
                  <w:docPart w:val="20745CF06C5F40B6AF4D79066F2C6201"/>
                </w:placeholder>
                <w:text/>
              </w:sdtPr>
              <w:sdtEndPr/>
              <w:sdtContent>
                <w:del w:id="245" w:author="Winser, Paul" w:date="2014-12-02T09:54:00Z">
                  <w:r w:rsidR="00BF6998" w:rsidDel="00BF6998">
                    <w:delText>Examine the application of 3D modelling used in industries.</w:delText>
                  </w:r>
                </w:del>
                <w:ins w:id="246" w:author="Winser, Paul" w:date="2014-12-02T09:54:00Z">
                  <w:r w:rsidR="00BF6998">
                    <w:t>Examine the application of 3D modelling used in industries</w:t>
                  </w:r>
                </w:ins>
              </w:sdtContent>
            </w:sdt>
          </w:p>
        </w:tc>
      </w:tr>
      <w:tr w:rsidR="003605F8" w:rsidRPr="009932CB" w14:paraId="4AE44E8A" w14:textId="77777777" w:rsidTr="00C16957">
        <w:trPr>
          <w:trHeight w:val="1134"/>
        </w:trPr>
        <w:sdt>
          <w:sdtPr>
            <w:alias w:val="Unit Content"/>
            <w:tag w:val="unitcontent"/>
            <w:id w:val="104401435"/>
            <w:lock w:val="sdtLocked"/>
            <w:placeholder>
              <w:docPart w:val="D02A048BF3314BA3B0D6C8E25D72071B"/>
            </w:placeholder>
          </w:sdtPr>
          <w:sdtEndPr/>
          <w:sdtContent>
            <w:tc>
              <w:tcPr>
                <w:tcW w:w="9109" w:type="dxa"/>
                <w:shd w:val="clear" w:color="auto" w:fill="auto"/>
              </w:tcPr>
              <w:p w14:paraId="229E6F75" w14:textId="5866CE29" w:rsidR="005E2F52" w:rsidRPr="00C16957" w:rsidRDefault="005E2F52" w:rsidP="005E2F52">
                <w:pPr>
                  <w:pStyle w:val="Topictextandhead"/>
                  <w:rPr>
                    <w:b/>
                  </w:rPr>
                </w:pPr>
                <w:r w:rsidRPr="00C16957">
                  <w:rPr>
                    <w:b/>
                  </w:rPr>
                  <w:t xml:space="preserve">A1 </w:t>
                </w:r>
                <w:ins w:id="247" w:author="Winser, Paul" w:date="2014-12-02T09:57:00Z">
                  <w:r w:rsidR="00BF6998">
                    <w:rPr>
                      <w:b/>
                    </w:rPr>
                    <w:t xml:space="preserve">Applications of </w:t>
                  </w:r>
                </w:ins>
                <w:del w:id="248" w:author="Winser, Paul" w:date="2014-12-02T09:56:00Z">
                  <w:r w:rsidRPr="00C16957" w:rsidDel="00BF6998">
                    <w:rPr>
                      <w:b/>
                    </w:rPr>
                    <w:delText xml:space="preserve">Application of </w:delText>
                  </w:r>
                </w:del>
                <w:r w:rsidRPr="00C16957">
                  <w:rPr>
                    <w:b/>
                  </w:rPr>
                  <w:t>3D modelling in industries</w:t>
                </w:r>
              </w:p>
              <w:p w14:paraId="33269FC4" w14:textId="77777777" w:rsidR="005E2F52" w:rsidRDefault="005E2F52" w:rsidP="005E2F52">
                <w:pPr>
                  <w:pStyle w:val="Topictextandhead"/>
                </w:pPr>
                <w:r w:rsidRPr="005E2F52">
                  <w:t>Applications of 3D modelling</w:t>
                </w:r>
                <w:r w:rsidR="003757F3">
                  <w:t>, including</w:t>
                </w:r>
                <w:r>
                  <w:t>:</w:t>
                </w:r>
              </w:p>
              <w:p w14:paraId="6BCBE7E2" w14:textId="77777777" w:rsidR="005E2F52" w:rsidRDefault="005E2F52">
                <w:pPr>
                  <w:pStyle w:val="Topictextandhead"/>
                  <w:numPr>
                    <w:ilvl w:val="0"/>
                    <w:numId w:val="7"/>
                  </w:numPr>
                  <w:tabs>
                    <w:tab w:val="clear" w:pos="400"/>
                    <w:tab w:val="clear" w:pos="480"/>
                    <w:tab w:val="clear" w:pos="720"/>
                  </w:tabs>
                  <w:ind w:left="470" w:right="601" w:hanging="186"/>
                  <w:pPrChange w:id="249" w:author="Winser, Paul" w:date="2014-12-02T10:00:00Z">
                    <w:pPr>
                      <w:pStyle w:val="Topictextandhead"/>
                      <w:numPr>
                        <w:numId w:val="7"/>
                      </w:numPr>
                      <w:tabs>
                        <w:tab w:val="clear" w:pos="400"/>
                        <w:tab w:val="left" w:pos="567"/>
                        <w:tab w:val="left" w:pos="982"/>
                      </w:tabs>
                      <w:ind w:left="470" w:right="601" w:hanging="186"/>
                    </w:pPr>
                  </w:pPrChange>
                </w:pPr>
                <w:r>
                  <w:t xml:space="preserve">media, aerospace, automotive architecture and construction, urban design and landscape, pharmaceutical </w:t>
                </w:r>
              </w:p>
              <w:p w14:paraId="088BC676" w14:textId="77777777" w:rsidR="003757F3" w:rsidRDefault="005E2F52">
                <w:pPr>
                  <w:pStyle w:val="Topictextandhead"/>
                  <w:numPr>
                    <w:ilvl w:val="0"/>
                    <w:numId w:val="7"/>
                  </w:numPr>
                  <w:tabs>
                    <w:tab w:val="clear" w:pos="400"/>
                    <w:tab w:val="clear" w:pos="480"/>
                    <w:tab w:val="clear" w:pos="720"/>
                  </w:tabs>
                  <w:ind w:left="470" w:right="601" w:hanging="186"/>
                  <w:rPr>
                    <w:ins w:id="250" w:author="Paul" w:date="2014-11-19T13:52:00Z"/>
                  </w:rPr>
                  <w:pPrChange w:id="251" w:author="Winser, Paul" w:date="2014-12-02T10:00:00Z">
                    <w:pPr>
                      <w:pStyle w:val="Topictextandhead"/>
                      <w:numPr>
                        <w:numId w:val="7"/>
                      </w:numPr>
                      <w:tabs>
                        <w:tab w:val="clear" w:pos="400"/>
                        <w:tab w:val="left" w:pos="567"/>
                        <w:tab w:val="left" w:pos="982"/>
                      </w:tabs>
                      <w:ind w:left="470" w:right="601" w:hanging="186"/>
                    </w:pPr>
                  </w:pPrChange>
                </w:pPr>
                <w:r>
                  <w:t xml:space="preserve">disaster management, environmental impact modelling, 3D cadastre, demographics, models, product design, animations, TV, film, </w:t>
                </w:r>
                <w:del w:id="252" w:author="Paul" w:date="2014-11-19T13:52:00Z">
                  <w:r w:rsidDel="003757F3">
                    <w:delText xml:space="preserve"> </w:delText>
                  </w:r>
                </w:del>
                <w:r>
                  <w:t>games, education</w:t>
                </w:r>
                <w:r w:rsidRPr="005E2F52">
                  <w:t xml:space="preserve"> </w:t>
                </w:r>
              </w:p>
              <w:p w14:paraId="75494BFF" w14:textId="6E2185B2" w:rsidR="005E2F52" w:rsidRPr="005E2F52" w:rsidRDefault="00BF6998">
                <w:pPr>
                  <w:pStyle w:val="Topictextandhead"/>
                  <w:numPr>
                    <w:ilvl w:val="0"/>
                    <w:numId w:val="7"/>
                  </w:numPr>
                  <w:tabs>
                    <w:tab w:val="clear" w:pos="400"/>
                    <w:tab w:val="clear" w:pos="480"/>
                    <w:tab w:val="clear" w:pos="720"/>
                  </w:tabs>
                  <w:ind w:left="470" w:right="601" w:hanging="186"/>
                  <w:pPrChange w:id="253" w:author="Winser, Paul" w:date="2014-12-02T10:00:00Z">
                    <w:pPr>
                      <w:pStyle w:val="Topictextandhead"/>
                      <w:numPr>
                        <w:numId w:val="7"/>
                      </w:numPr>
                      <w:tabs>
                        <w:tab w:val="clear" w:pos="400"/>
                        <w:tab w:val="left" w:pos="567"/>
                        <w:tab w:val="left" w:pos="982"/>
                      </w:tabs>
                      <w:ind w:left="470" w:right="601" w:hanging="186"/>
                    </w:pPr>
                  </w:pPrChange>
                </w:pPr>
                <w:ins w:id="254" w:author="Winser, Paul" w:date="2014-12-02T09:50:00Z">
                  <w:r>
                    <w:t>d</w:t>
                  </w:r>
                </w:ins>
                <w:del w:id="255" w:author="Winser, Paul" w:date="2014-12-02T09:50:00Z">
                  <w:r w:rsidR="005E2F52" w:rsidRPr="005E2F52" w:rsidDel="00BF6998">
                    <w:delText>D</w:delText>
                  </w:r>
                </w:del>
                <w:r w:rsidR="005E2F52" w:rsidRPr="005E2F52">
                  <w:t>isplaying 3D polygon animations</w:t>
                </w:r>
              </w:p>
              <w:p w14:paraId="17F55925" w14:textId="1712EAB0" w:rsidR="005E2F52" w:rsidRPr="005E2F52" w:rsidRDefault="00BF6998">
                <w:pPr>
                  <w:pStyle w:val="Topictextandhead"/>
                  <w:numPr>
                    <w:ilvl w:val="0"/>
                    <w:numId w:val="7"/>
                  </w:numPr>
                  <w:tabs>
                    <w:tab w:val="clear" w:pos="400"/>
                    <w:tab w:val="clear" w:pos="480"/>
                    <w:tab w:val="clear" w:pos="720"/>
                  </w:tabs>
                  <w:ind w:left="470" w:right="601" w:hanging="186"/>
                  <w:pPrChange w:id="256" w:author="Winser, Paul" w:date="2014-12-02T10:00:00Z">
                    <w:pPr>
                      <w:pStyle w:val="Topictextandhead"/>
                      <w:numPr>
                        <w:numId w:val="7"/>
                      </w:numPr>
                      <w:tabs>
                        <w:tab w:val="clear" w:pos="400"/>
                        <w:tab w:val="left" w:pos="567"/>
                        <w:tab w:val="left" w:pos="982"/>
                      </w:tabs>
                      <w:ind w:left="470" w:right="601" w:hanging="186"/>
                    </w:pPr>
                  </w:pPrChange>
                </w:pPr>
                <w:ins w:id="257" w:author="Winser, Paul" w:date="2014-12-02T09:50:00Z">
                  <w:r>
                    <w:t>a</w:t>
                  </w:r>
                </w:ins>
                <w:del w:id="258" w:author="Winser, Paul" w:date="2014-12-02T09:50:00Z">
                  <w:r w:rsidR="005E2F52" w:rsidRPr="005E2F52" w:rsidDel="00BF6998">
                    <w:delText>A</w:delText>
                  </w:r>
                </w:del>
                <w:r w:rsidR="005E2F52" w:rsidRPr="005E2F52">
                  <w:t xml:space="preserve">pplication programming interface to include Direct 3D and </w:t>
                </w:r>
                <w:proofErr w:type="spellStart"/>
                <w:r w:rsidR="005E2F52" w:rsidRPr="005E2F52">
                  <w:t>openGL</w:t>
                </w:r>
                <w:proofErr w:type="spellEnd"/>
              </w:p>
              <w:p w14:paraId="3A699C4F" w14:textId="4BC22081" w:rsidR="005E2F52" w:rsidRPr="005E2F52" w:rsidRDefault="00BF6998">
                <w:pPr>
                  <w:pStyle w:val="Topictextandhead"/>
                  <w:numPr>
                    <w:ilvl w:val="0"/>
                    <w:numId w:val="7"/>
                  </w:numPr>
                  <w:tabs>
                    <w:tab w:val="clear" w:pos="400"/>
                    <w:tab w:val="clear" w:pos="480"/>
                    <w:tab w:val="clear" w:pos="720"/>
                  </w:tabs>
                  <w:ind w:left="470" w:right="601" w:hanging="186"/>
                  <w:pPrChange w:id="259" w:author="Winser, Paul" w:date="2014-12-02T10:00:00Z">
                    <w:pPr>
                      <w:pStyle w:val="Topictextandhead"/>
                      <w:numPr>
                        <w:numId w:val="7"/>
                      </w:numPr>
                      <w:tabs>
                        <w:tab w:val="clear" w:pos="400"/>
                        <w:tab w:val="left" w:pos="567"/>
                        <w:tab w:val="left" w:pos="982"/>
                      </w:tabs>
                      <w:ind w:left="470" w:right="601" w:hanging="186"/>
                    </w:pPr>
                  </w:pPrChange>
                </w:pPr>
                <w:ins w:id="260" w:author="Winser, Paul" w:date="2014-12-02T09:50:00Z">
                  <w:r>
                    <w:t>g</w:t>
                  </w:r>
                </w:ins>
                <w:del w:id="261" w:author="Winser, Paul" w:date="2014-12-02T09:50:00Z">
                  <w:r w:rsidR="005E2F52" w:rsidRPr="005E2F52" w:rsidDel="00BF6998">
                    <w:delText>G</w:delText>
                  </w:r>
                </w:del>
                <w:r w:rsidR="005E2F52" w:rsidRPr="005E2F52">
                  <w:t xml:space="preserve">raphics </w:t>
                </w:r>
                <w:r w:rsidR="003757F3">
                  <w:t>pipeline</w:t>
                </w:r>
                <w:del w:id="262" w:author="Winser, Paul" w:date="2014-12-02T10:22:00Z">
                  <w:r w:rsidR="003757F3" w:rsidDel="006A65EA">
                    <w:delText>,</w:delText>
                  </w:r>
                </w:del>
                <w:r w:rsidR="005E2F52" w:rsidRPr="005E2F52">
                  <w:t xml:space="preserve"> includ</w:t>
                </w:r>
                <w:r w:rsidR="003757F3">
                  <w:t>ing</w:t>
                </w:r>
                <w:r w:rsidR="00C16957">
                  <w:t xml:space="preserve"> </w:t>
                </w:r>
                <w:r w:rsidR="005E2F52" w:rsidRPr="005E2F52">
                  <w:t>modelling, lighting, viewing, projection, clipping, scan conversion, texturing and shading</w:t>
                </w:r>
                <w:r w:rsidR="00C16957">
                  <w:t xml:space="preserve">, </w:t>
                </w:r>
                <w:r w:rsidR="005E2F52" w:rsidRPr="005E2F52">
                  <w:t>display</w:t>
                </w:r>
              </w:p>
              <w:p w14:paraId="009E6190" w14:textId="7165C209" w:rsidR="005E2F52" w:rsidRPr="005E2F52" w:rsidRDefault="00BF6998">
                <w:pPr>
                  <w:pStyle w:val="Topictextandhead"/>
                  <w:numPr>
                    <w:ilvl w:val="0"/>
                    <w:numId w:val="7"/>
                  </w:numPr>
                  <w:tabs>
                    <w:tab w:val="clear" w:pos="400"/>
                    <w:tab w:val="clear" w:pos="480"/>
                    <w:tab w:val="clear" w:pos="720"/>
                  </w:tabs>
                  <w:ind w:left="470" w:right="601" w:hanging="186"/>
                  <w:pPrChange w:id="263" w:author="Winser, Paul" w:date="2014-12-02T10:00:00Z">
                    <w:pPr>
                      <w:pStyle w:val="Topictextandhead"/>
                      <w:numPr>
                        <w:numId w:val="7"/>
                      </w:numPr>
                      <w:tabs>
                        <w:tab w:val="clear" w:pos="400"/>
                        <w:tab w:val="left" w:pos="567"/>
                        <w:tab w:val="left" w:pos="982"/>
                      </w:tabs>
                      <w:ind w:left="470" w:right="601" w:hanging="186"/>
                    </w:pPr>
                  </w:pPrChange>
                </w:pPr>
                <w:ins w:id="264" w:author="Winser, Paul" w:date="2014-12-02T09:50:00Z">
                  <w:r>
                    <w:t>r</w:t>
                  </w:r>
                </w:ins>
                <w:del w:id="265" w:author="Winser, Paul" w:date="2014-12-02T09:50:00Z">
                  <w:r w:rsidR="005E2F52" w:rsidRPr="005E2F52" w:rsidDel="00BF6998">
                    <w:delText>R</w:delText>
                  </w:r>
                </w:del>
                <w:r w:rsidR="005E2F52" w:rsidRPr="005E2F52">
                  <w:t xml:space="preserve">endering techniques to include </w:t>
                </w:r>
                <w:proofErr w:type="spellStart"/>
                <w:r w:rsidR="005E2F52" w:rsidRPr="005E2F52">
                  <w:t>radiosity</w:t>
                </w:r>
                <w:proofErr w:type="spellEnd"/>
                <w:r w:rsidR="005E2F52" w:rsidRPr="005E2F52">
                  <w:t xml:space="preserve"> and ray tracing</w:t>
                </w:r>
              </w:p>
              <w:p w14:paraId="57118324" w14:textId="67D1D6EB" w:rsidR="005E2F52" w:rsidRPr="005E2F52" w:rsidDel="003757F3" w:rsidRDefault="00BF6998">
                <w:pPr>
                  <w:pStyle w:val="Topictextandhead"/>
                  <w:numPr>
                    <w:ilvl w:val="0"/>
                    <w:numId w:val="7"/>
                  </w:numPr>
                  <w:tabs>
                    <w:tab w:val="clear" w:pos="400"/>
                    <w:tab w:val="clear" w:pos="480"/>
                    <w:tab w:val="clear" w:pos="720"/>
                  </w:tabs>
                  <w:ind w:left="470" w:right="601" w:hanging="186"/>
                  <w:rPr>
                    <w:del w:id="266" w:author="Paul" w:date="2014-11-19T13:53:00Z"/>
                  </w:rPr>
                  <w:pPrChange w:id="267" w:author="Winser, Paul" w:date="2014-12-02T10:00:00Z">
                    <w:pPr>
                      <w:pStyle w:val="Topictextandhead"/>
                      <w:numPr>
                        <w:numId w:val="7"/>
                      </w:numPr>
                      <w:tabs>
                        <w:tab w:val="clear" w:pos="400"/>
                        <w:tab w:val="left" w:pos="567"/>
                        <w:tab w:val="left" w:pos="982"/>
                      </w:tabs>
                      <w:ind w:left="470" w:right="601" w:hanging="186"/>
                    </w:pPr>
                  </w:pPrChange>
                </w:pPr>
                <w:ins w:id="268" w:author="Winser, Paul" w:date="2014-12-02T09:50:00Z">
                  <w:r>
                    <w:t>r</w:t>
                  </w:r>
                </w:ins>
                <w:del w:id="269" w:author="Winser, Paul" w:date="2014-12-02T09:50:00Z">
                  <w:r w:rsidR="005E2F52" w:rsidRPr="005E2F52" w:rsidDel="00BF6998">
                    <w:delText>R</w:delText>
                  </w:r>
                </w:del>
                <w:r w:rsidR="005E2F52" w:rsidRPr="005E2F52">
                  <w:t>endering engines</w:t>
                </w:r>
              </w:p>
              <w:p w14:paraId="55E0CDE6" w14:textId="2E0A88B3" w:rsidR="005E2F52" w:rsidRDefault="005E2F52">
                <w:pPr>
                  <w:pStyle w:val="Topictextandhead"/>
                  <w:numPr>
                    <w:ilvl w:val="0"/>
                    <w:numId w:val="7"/>
                  </w:numPr>
                  <w:tabs>
                    <w:tab w:val="clear" w:pos="400"/>
                    <w:tab w:val="clear" w:pos="480"/>
                    <w:tab w:val="clear" w:pos="720"/>
                  </w:tabs>
                  <w:ind w:left="470" w:right="601" w:hanging="186"/>
                  <w:pPrChange w:id="270" w:author="Winser, Paul" w:date="2014-12-02T10:00:00Z">
                    <w:pPr>
                      <w:pStyle w:val="Topictextandhead"/>
                      <w:numPr>
                        <w:numId w:val="7"/>
                      </w:numPr>
                      <w:tabs>
                        <w:tab w:val="clear" w:pos="400"/>
                        <w:tab w:val="left" w:pos="567"/>
                        <w:tab w:val="left" w:pos="982"/>
                      </w:tabs>
                      <w:ind w:left="470" w:right="601" w:hanging="186"/>
                    </w:pPr>
                  </w:pPrChange>
                </w:pPr>
                <w:del w:id="271" w:author="Paul" w:date="2014-11-19T13:53:00Z">
                  <w:r w:rsidRPr="005E2F52" w:rsidDel="003757F3">
                    <w:delText>to</w:delText>
                  </w:r>
                </w:del>
                <w:ins w:id="272" w:author="Paul" w:date="2014-11-19T13:53:00Z">
                  <w:del w:id="273" w:author="Winser, Paul" w:date="2014-12-02T10:22:00Z">
                    <w:r w:rsidR="003757F3" w:rsidDel="006A65EA">
                      <w:delText>,</w:delText>
                    </w:r>
                  </w:del>
                </w:ins>
                <w:r w:rsidRPr="005E2F52">
                  <w:t xml:space="preserve"> </w:t>
                </w:r>
                <w:proofErr w:type="gramStart"/>
                <w:r w:rsidRPr="005E2F52">
                  <w:t>includ</w:t>
                </w:r>
                <w:ins w:id="274" w:author="Paul" w:date="2014-11-19T13:53:00Z">
                  <w:r w:rsidR="003757F3">
                    <w:t>ing</w:t>
                  </w:r>
                </w:ins>
                <w:proofErr w:type="gramEnd"/>
                <w:del w:id="275" w:author="Paul" w:date="2014-11-19T13:53:00Z">
                  <w:r w:rsidRPr="005E2F52" w:rsidDel="003757F3">
                    <w:delText>e</w:delText>
                  </w:r>
                </w:del>
                <w:r w:rsidRPr="005E2F52">
                  <w:t xml:space="preserve"> </w:t>
                </w:r>
                <w:commentRangeStart w:id="276"/>
                <w:del w:id="277" w:author="Paul" w:date="2014-11-19T13:53:00Z">
                  <w:r w:rsidRPr="005E2F52" w:rsidDel="003757F3">
                    <w:delText>(</w:delText>
                  </w:r>
                </w:del>
                <w:r w:rsidRPr="005E2F52">
                  <w:t xml:space="preserve">distributed rendering techniques, lighting, textures, fogging, shadowing, vertex, pixel </w:t>
                </w:r>
                <w:proofErr w:type="spellStart"/>
                <w:r w:rsidRPr="005E2F52">
                  <w:t>shaders</w:t>
                </w:r>
                <w:proofErr w:type="spellEnd"/>
                <w:r w:rsidRPr="005E2F52">
                  <w:t xml:space="preserve"> and level of detail</w:t>
                </w:r>
                <w:commentRangeEnd w:id="276"/>
                <w:r w:rsidR="003757F3">
                  <w:rPr>
                    <w:rStyle w:val="CommentReference"/>
                    <w:rFonts w:eastAsia="Batang"/>
                    <w:lang w:eastAsia="en-GB"/>
                  </w:rPr>
                  <w:commentReference w:id="276"/>
                </w:r>
                <w:ins w:id="278" w:author="Winser, Paul" w:date="2014-12-02T11:54:00Z">
                  <w:r w:rsidR="000348A6">
                    <w:t>.</w:t>
                  </w:r>
                </w:ins>
                <w:del w:id="279" w:author="Paul" w:date="2014-11-19T13:53:00Z">
                  <w:r w:rsidRPr="005E2F52" w:rsidDel="003757F3">
                    <w:delText>)</w:delText>
                  </w:r>
                </w:del>
              </w:p>
              <w:p w14:paraId="2C47E359" w14:textId="6F163F47" w:rsidR="005E2F52" w:rsidDel="00FB1ACB" w:rsidRDefault="005E2F52" w:rsidP="005E2F52">
                <w:pPr>
                  <w:pStyle w:val="Topictextandhead"/>
                  <w:rPr>
                    <w:del w:id="280" w:author="Paul" w:date="2014-11-19T15:54:00Z"/>
                  </w:rPr>
                </w:pPr>
              </w:p>
              <w:p w14:paraId="5CE98B4C" w14:textId="77777777" w:rsidR="003757F3" w:rsidRPr="00C16957" w:rsidRDefault="005E2F52" w:rsidP="005E2F52">
                <w:pPr>
                  <w:pStyle w:val="Topictextandhead"/>
                  <w:rPr>
                    <w:ins w:id="281" w:author="Paul" w:date="2014-11-19T13:57:00Z"/>
                    <w:b/>
                  </w:rPr>
                </w:pPr>
                <w:commentRangeStart w:id="282"/>
                <w:r w:rsidRPr="00E7566E">
                  <w:rPr>
                    <w:b/>
                  </w:rPr>
                  <w:t>A2</w:t>
                </w:r>
                <w:commentRangeEnd w:id="282"/>
                <w:r w:rsidR="00302BB2">
                  <w:rPr>
                    <w:rStyle w:val="CommentReference"/>
                    <w:rFonts w:eastAsia="Batang"/>
                    <w:lang w:eastAsia="en-GB"/>
                  </w:rPr>
                  <w:commentReference w:id="282"/>
                </w:r>
                <w:r w:rsidRPr="00C16957">
                  <w:rPr>
                    <w:b/>
                  </w:rPr>
                  <w:t xml:space="preserve"> Geometric theory</w:t>
                </w:r>
              </w:p>
              <w:p w14:paraId="148519FE" w14:textId="7C2A2487" w:rsidR="00BF6998" w:rsidRDefault="00E947EB">
                <w:pPr>
                  <w:pStyle w:val="Topictextandhead"/>
                  <w:tabs>
                    <w:tab w:val="clear" w:pos="400"/>
                    <w:tab w:val="clear" w:pos="480"/>
                    <w:tab w:val="clear" w:pos="720"/>
                  </w:tabs>
                  <w:ind w:left="0" w:right="0" w:firstLine="0"/>
                  <w:rPr>
                    <w:ins w:id="283" w:author="Winser, Paul" w:date="2014-12-02T09:56:00Z"/>
                  </w:rPr>
                  <w:pPrChange w:id="284" w:author="Winser, Paul" w:date="2014-12-02T09:59:00Z">
                    <w:pPr>
                      <w:pStyle w:val="Topictextandhead"/>
                    </w:pPr>
                  </w:pPrChange>
                </w:pPr>
                <w:ins w:id="285" w:author="Winser, Paul" w:date="2014-12-02T09:57:00Z">
                  <w:r>
                    <w:t>G</w:t>
                  </w:r>
                  <w:r w:rsidR="00BF6998">
                    <w:t xml:space="preserve">eometric theory to </w:t>
                  </w:r>
                </w:ins>
                <w:ins w:id="286" w:author="Winser, Paul" w:date="2014-12-02T10:01:00Z">
                  <w:r>
                    <w:t xml:space="preserve">design </w:t>
                  </w:r>
                </w:ins>
                <w:ins w:id="287" w:author="Winser, Paul" w:date="2014-12-02T09:57:00Z">
                  <w:r>
                    <w:t>3D models</w:t>
                  </w:r>
                </w:ins>
                <w:ins w:id="288" w:author="Winser, Paul" w:date="2014-12-02T09:58:00Z">
                  <w:r w:rsidR="00BF6998">
                    <w:t xml:space="preserve"> including vertices, lines, curves, edge, polygons, element, face and primitives</w:t>
                  </w:r>
                </w:ins>
              </w:p>
              <w:p w14:paraId="6FD81C07" w14:textId="441C1C84" w:rsidR="00E947EB" w:rsidRDefault="00E947EB" w:rsidP="00E947EB">
                <w:pPr>
                  <w:pStyle w:val="Topictextandhead"/>
                  <w:numPr>
                    <w:ilvl w:val="0"/>
                    <w:numId w:val="7"/>
                  </w:numPr>
                  <w:tabs>
                    <w:tab w:val="clear" w:pos="400"/>
                    <w:tab w:val="clear" w:pos="480"/>
                    <w:tab w:val="clear" w:pos="720"/>
                  </w:tabs>
                  <w:ind w:left="470" w:right="601" w:hanging="186"/>
                  <w:rPr>
                    <w:ins w:id="289" w:author="Winser, Paul" w:date="2014-12-02T10:01:00Z"/>
                  </w:rPr>
                </w:pPr>
                <w:ins w:id="290" w:author="Winser, Paul" w:date="2014-12-02T10:01:00Z">
                  <w:r>
                    <w:t>Meshes, e.g. wireframe, coordinate geometry</w:t>
                  </w:r>
                </w:ins>
              </w:p>
              <w:p w14:paraId="057EBC0A" w14:textId="77777777" w:rsidR="00E947EB" w:rsidRDefault="00E947EB" w:rsidP="00E947EB">
                <w:pPr>
                  <w:pStyle w:val="Topictextandhead"/>
                  <w:numPr>
                    <w:ilvl w:val="0"/>
                    <w:numId w:val="7"/>
                  </w:numPr>
                  <w:tabs>
                    <w:tab w:val="clear" w:pos="400"/>
                    <w:tab w:val="clear" w:pos="480"/>
                    <w:tab w:val="clear" w:pos="720"/>
                  </w:tabs>
                  <w:ind w:left="470" w:right="601" w:hanging="186"/>
                  <w:rPr>
                    <w:ins w:id="291" w:author="Winser, Paul" w:date="2014-12-02T10:02:00Z"/>
                  </w:rPr>
                </w:pPr>
                <w:ins w:id="292" w:author="Winser, Paul" w:date="2014-12-02T10:01:00Z">
                  <w:r>
                    <w:t>Two-dimensional and three-dimensional, surfaces, polygon-count, naming conventions, topology</w:t>
                  </w:r>
                </w:ins>
              </w:p>
              <w:p w14:paraId="772F9D1C" w14:textId="202804C0" w:rsidR="00E947EB" w:rsidRDefault="00E947EB" w:rsidP="00E947EB">
                <w:pPr>
                  <w:pStyle w:val="Topictextandhead"/>
                  <w:numPr>
                    <w:ilvl w:val="0"/>
                    <w:numId w:val="7"/>
                  </w:numPr>
                  <w:tabs>
                    <w:tab w:val="clear" w:pos="400"/>
                    <w:tab w:val="clear" w:pos="480"/>
                    <w:tab w:val="clear" w:pos="720"/>
                  </w:tabs>
                  <w:ind w:left="470" w:right="601" w:hanging="186"/>
                  <w:rPr>
                    <w:ins w:id="293" w:author="Winser, Paul" w:date="2014-12-02T10:01:00Z"/>
                  </w:rPr>
                </w:pPr>
                <w:ins w:id="294" w:author="Winser, Paul" w:date="2014-12-02T10:02:00Z">
                  <w:r>
                    <w:t>Mesh construction including box modelling, extrusion modelling</w:t>
                  </w:r>
                </w:ins>
              </w:p>
              <w:p w14:paraId="2E97F82D" w14:textId="2EBD44F0" w:rsidR="00E947EB" w:rsidRPr="005E2F52" w:rsidRDefault="00E947EB" w:rsidP="00E947EB">
                <w:pPr>
                  <w:pStyle w:val="Topictextandhead"/>
                  <w:numPr>
                    <w:ilvl w:val="0"/>
                    <w:numId w:val="7"/>
                  </w:numPr>
                  <w:tabs>
                    <w:tab w:val="clear" w:pos="400"/>
                    <w:tab w:val="clear" w:pos="480"/>
                    <w:tab w:val="clear" w:pos="720"/>
                  </w:tabs>
                  <w:ind w:left="470" w:right="601" w:hanging="186"/>
                  <w:rPr>
                    <w:ins w:id="295" w:author="Winser, Paul" w:date="2014-12-02T10:01:00Z"/>
                  </w:rPr>
                </w:pPr>
                <w:ins w:id="296" w:author="Winser, Paul" w:date="2014-12-02T10:02:00Z">
                  <w:r>
                    <w:t xml:space="preserve">Common primitives, e.g. </w:t>
                  </w:r>
                </w:ins>
                <w:ins w:id="297" w:author="Winser, Paul" w:date="2014-12-02T10:04:00Z">
                  <w:r>
                    <w:t>cubes, pyramids, cylinders, spheres</w:t>
                  </w:r>
                </w:ins>
                <w:ins w:id="298" w:author="Winser, Paul" w:date="2014-12-02T11:54:00Z">
                  <w:r w:rsidR="000348A6">
                    <w:t>.</w:t>
                  </w:r>
                </w:ins>
              </w:p>
              <w:p w14:paraId="4FC7D072" w14:textId="53A73A79" w:rsidR="00E947EB" w:rsidRPr="00C16957" w:rsidRDefault="00E947EB" w:rsidP="00E947EB">
                <w:pPr>
                  <w:pStyle w:val="Topictextandhead"/>
                  <w:rPr>
                    <w:ins w:id="299" w:author="Winser, Paul" w:date="2014-12-02T10:07:00Z"/>
                    <w:b/>
                  </w:rPr>
                </w:pPr>
                <w:ins w:id="300" w:author="Winser, Paul" w:date="2014-12-02T10:07:00Z">
                  <w:r>
                    <w:rPr>
                      <w:b/>
                    </w:rPr>
                    <w:t>A3</w:t>
                  </w:r>
                  <w:r w:rsidRPr="00C16957">
                    <w:rPr>
                      <w:b/>
                    </w:rPr>
                    <w:t xml:space="preserve"> </w:t>
                  </w:r>
                  <w:r>
                    <w:rPr>
                      <w:b/>
                    </w:rPr>
                    <w:t>3D modelling development technologies</w:t>
                  </w:r>
                </w:ins>
              </w:p>
              <w:p w14:paraId="3F9479DC" w14:textId="36791B14" w:rsidR="00E947EB" w:rsidRDefault="00E947EB" w:rsidP="00E947EB">
                <w:pPr>
                  <w:pStyle w:val="Topictextandhead"/>
                  <w:rPr>
                    <w:ins w:id="301" w:author="Winser, Paul" w:date="2014-12-02T10:07:00Z"/>
                  </w:rPr>
                </w:pPr>
                <w:ins w:id="302" w:author="Winser, Paul" w:date="2014-12-02T10:07:00Z">
                  <w:r>
                    <w:t>Hardware, including:</w:t>
                  </w:r>
                </w:ins>
              </w:p>
              <w:p w14:paraId="3E13BB99" w14:textId="079C65A6" w:rsidR="00E947EB" w:rsidRDefault="00E947EB" w:rsidP="00E947EB">
                <w:pPr>
                  <w:pStyle w:val="Topictextandhead"/>
                  <w:numPr>
                    <w:ilvl w:val="0"/>
                    <w:numId w:val="7"/>
                  </w:numPr>
                  <w:tabs>
                    <w:tab w:val="clear" w:pos="400"/>
                    <w:tab w:val="clear" w:pos="480"/>
                    <w:tab w:val="clear" w:pos="720"/>
                  </w:tabs>
                  <w:ind w:left="470" w:right="601" w:hanging="186"/>
                  <w:rPr>
                    <w:ins w:id="303" w:author="Winser, Paul" w:date="2014-12-02T10:09:00Z"/>
                  </w:rPr>
                </w:pPr>
                <w:ins w:id="304" w:author="Winser, Paul" w:date="2014-12-02T10:09:00Z">
                  <w:r>
                    <w:t xml:space="preserve">Computer systems with enhanced performance capabilities, e.g. processor, memory, storage, </w:t>
                  </w:r>
                  <w:r w:rsidR="00041F75">
                    <w:t>video cards</w:t>
                  </w:r>
                </w:ins>
              </w:p>
              <w:p w14:paraId="3055DBA5" w14:textId="156A9F97" w:rsidR="00E947EB" w:rsidRDefault="00041F75" w:rsidP="00E947EB">
                <w:pPr>
                  <w:pStyle w:val="Topictextandhead"/>
                  <w:numPr>
                    <w:ilvl w:val="0"/>
                    <w:numId w:val="7"/>
                  </w:numPr>
                  <w:tabs>
                    <w:tab w:val="clear" w:pos="400"/>
                    <w:tab w:val="clear" w:pos="480"/>
                    <w:tab w:val="clear" w:pos="720"/>
                  </w:tabs>
                  <w:ind w:left="470" w:right="601" w:hanging="186"/>
                  <w:rPr>
                    <w:ins w:id="305" w:author="Winser, Paul" w:date="2014-12-02T10:07:00Z"/>
                  </w:rPr>
                </w:pPr>
                <w:ins w:id="306" w:author="Winser, Paul" w:date="2014-12-02T10:19:00Z">
                  <w:r>
                    <w:t>Monitors, s</w:t>
                  </w:r>
                </w:ins>
                <w:ins w:id="307" w:author="Winser, Paul" w:date="2014-12-02T10:18:00Z">
                  <w:r>
                    <w:t xml:space="preserve">canners, digitisers, </w:t>
                  </w:r>
                </w:ins>
                <w:ins w:id="308" w:author="Winser, Paul" w:date="2014-12-02T10:19:00Z">
                  <w:r>
                    <w:t xml:space="preserve">plotters, </w:t>
                  </w:r>
                </w:ins>
                <w:ins w:id="309" w:author="Winser, Paul" w:date="2014-12-02T10:16:00Z">
                  <w:r>
                    <w:t>3D printers</w:t>
                  </w:r>
                </w:ins>
              </w:p>
              <w:p w14:paraId="6BE07CF9" w14:textId="5CBBC266" w:rsidR="00041F75" w:rsidRDefault="00041F75" w:rsidP="00041F75">
                <w:pPr>
                  <w:pStyle w:val="Topictextandhead"/>
                  <w:rPr>
                    <w:ins w:id="310" w:author="Winser, Paul" w:date="2014-12-02T10:13:00Z"/>
                  </w:rPr>
                </w:pPr>
                <w:ins w:id="311" w:author="Winser, Paul" w:date="2014-12-02T10:13:00Z">
                  <w:r>
                    <w:t>Software, including:</w:t>
                  </w:r>
                </w:ins>
              </w:p>
              <w:p w14:paraId="1E27497B" w14:textId="4D580C05" w:rsidR="00041F75" w:rsidRDefault="00041F75" w:rsidP="00041F75">
                <w:pPr>
                  <w:pStyle w:val="Topictextandhead"/>
                  <w:numPr>
                    <w:ilvl w:val="0"/>
                    <w:numId w:val="7"/>
                  </w:numPr>
                  <w:tabs>
                    <w:tab w:val="clear" w:pos="400"/>
                    <w:tab w:val="clear" w:pos="480"/>
                    <w:tab w:val="clear" w:pos="720"/>
                  </w:tabs>
                  <w:ind w:left="470" w:right="601" w:hanging="186"/>
                  <w:rPr>
                    <w:ins w:id="312" w:author="Winser, Paul" w:date="2014-12-02T10:21:00Z"/>
                  </w:rPr>
                </w:pPr>
                <w:ins w:id="313" w:author="Winser, Paul" w:date="2014-12-02T10:13:00Z">
                  <w:r>
                    <w:t>3D modelling software</w:t>
                  </w:r>
                </w:ins>
                <w:ins w:id="314" w:author="Winser, Paul" w:date="2014-12-02T10:20:00Z">
                  <w:r>
                    <w:t xml:space="preserve">, e.g. 3D Studio Max, </w:t>
                  </w:r>
                  <w:proofErr w:type="spellStart"/>
                  <w:r>
                    <w:t>Lightwave</w:t>
                  </w:r>
                  <w:proofErr w:type="spellEnd"/>
                  <w:r>
                    <w:t xml:space="preserve"> 3D, Maya, </w:t>
                  </w:r>
                  <w:proofErr w:type="spellStart"/>
                  <w:r>
                    <w:t>Modo</w:t>
                  </w:r>
                  <w:proofErr w:type="spellEnd"/>
                  <w:r>
                    <w:t xml:space="preserve">, Silo, </w:t>
                  </w:r>
                  <w:proofErr w:type="spellStart"/>
                  <w:r>
                    <w:t>ZBrush</w:t>
                  </w:r>
                  <w:proofErr w:type="spellEnd"/>
                  <w:r>
                    <w:t>, AutoCAD, Cinema 4D, Softimage, XSI, Paint Shop Pro, GIMP, Paint.net</w:t>
                  </w:r>
                </w:ins>
              </w:p>
              <w:p w14:paraId="45D1E745" w14:textId="6AF2EE01" w:rsidR="00041F75" w:rsidRDefault="00041F75" w:rsidP="00041F75">
                <w:pPr>
                  <w:pStyle w:val="Topictextandhead"/>
                  <w:numPr>
                    <w:ilvl w:val="0"/>
                    <w:numId w:val="7"/>
                  </w:numPr>
                  <w:tabs>
                    <w:tab w:val="clear" w:pos="400"/>
                    <w:tab w:val="clear" w:pos="480"/>
                    <w:tab w:val="clear" w:pos="720"/>
                  </w:tabs>
                  <w:ind w:left="470" w:right="601" w:hanging="186"/>
                  <w:rPr>
                    <w:ins w:id="315" w:author="Winser, Paul" w:date="2014-12-02T10:22:00Z"/>
                  </w:rPr>
                </w:pPr>
                <w:ins w:id="316" w:author="Winser, Paul" w:date="2014-12-02T10:21:00Z">
                  <w:r>
                    <w:t>File formats, e.g. 3ds, .</w:t>
                  </w:r>
                  <w:proofErr w:type="spellStart"/>
                  <w:r>
                    <w:t>mb</w:t>
                  </w:r>
                  <w:proofErr w:type="spellEnd"/>
                  <w:r>
                    <w:t>, .</w:t>
                  </w:r>
                  <w:proofErr w:type="spellStart"/>
                  <w:r>
                    <w:t>lwo</w:t>
                  </w:r>
                  <w:proofErr w:type="spellEnd"/>
                  <w:r>
                    <w:t>, .C4d, .</w:t>
                  </w:r>
                  <w:proofErr w:type="spellStart"/>
                  <w:r>
                    <w:t>dxf</w:t>
                  </w:r>
                  <w:proofErr w:type="spellEnd"/>
                  <w:r>
                    <w:t>, .</w:t>
                  </w:r>
                  <w:proofErr w:type="spellStart"/>
                  <w:r>
                    <w:t>obj</w:t>
                  </w:r>
                  <w:proofErr w:type="spellEnd"/>
                  <w:r>
                    <w:t>, .blend, .u3d, .mesh, .XML</w:t>
                  </w:r>
                </w:ins>
              </w:p>
              <w:p w14:paraId="7C8F42F2" w14:textId="1426C76C" w:rsidR="006A65EA" w:rsidRDefault="006A65EA" w:rsidP="00041F75">
                <w:pPr>
                  <w:pStyle w:val="Topictextandhead"/>
                  <w:numPr>
                    <w:ilvl w:val="0"/>
                    <w:numId w:val="7"/>
                  </w:numPr>
                  <w:tabs>
                    <w:tab w:val="clear" w:pos="400"/>
                    <w:tab w:val="clear" w:pos="480"/>
                    <w:tab w:val="clear" w:pos="720"/>
                  </w:tabs>
                  <w:ind w:left="470" w:right="601" w:hanging="186"/>
                  <w:rPr>
                    <w:ins w:id="317" w:author="Winser, Paul" w:date="2014-12-02T10:13:00Z"/>
                  </w:rPr>
                </w:pPr>
                <w:ins w:id="318" w:author="Winser, Paul" w:date="2014-12-02T10:22:00Z">
                  <w:r>
                    <w:t>Plugins</w:t>
                  </w:r>
                </w:ins>
                <w:ins w:id="319" w:author="Winser, Paul" w:date="2014-12-02T11:54:00Z">
                  <w:r w:rsidR="000348A6">
                    <w:t>.</w:t>
                  </w:r>
                </w:ins>
              </w:p>
              <w:p w14:paraId="0691C4C5" w14:textId="7E0174D4" w:rsidR="005E2F52" w:rsidRPr="005E2F52" w:rsidDel="00E947EB" w:rsidRDefault="005E2F52">
                <w:pPr>
                  <w:pStyle w:val="Topictextandhead"/>
                  <w:rPr>
                    <w:del w:id="320" w:author="Winser, Paul" w:date="2014-12-02T09:59:00Z"/>
                  </w:rPr>
                </w:pPr>
                <w:del w:id="321" w:author="Winser, Paul" w:date="2014-12-02T10:05:00Z">
                  <w:r w:rsidDel="00E947EB">
                    <w:delText>:</w:delText>
                  </w:r>
                </w:del>
                <w:del w:id="322" w:author="Winser, Paul" w:date="2014-12-02T10:01:00Z">
                  <w:r w:rsidDel="00E947EB">
                    <w:delText xml:space="preserve"> </w:delText>
                  </w:r>
                </w:del>
                <w:commentRangeStart w:id="323"/>
                <w:commentRangeStart w:id="324"/>
                <w:del w:id="325" w:author="Winser, Paul" w:date="2014-12-02T09:59:00Z">
                  <w:r w:rsidRPr="005E2F52" w:rsidDel="00E947EB">
                    <w:delText>to</w:delText>
                  </w:r>
                  <w:commentRangeEnd w:id="323"/>
                  <w:r w:rsidR="003757F3" w:rsidDel="00E947EB">
                    <w:rPr>
                      <w:rStyle w:val="CommentReference"/>
                      <w:rFonts w:eastAsia="Batang"/>
                      <w:lang w:eastAsia="en-GB"/>
                    </w:rPr>
                    <w:commentReference w:id="323"/>
                  </w:r>
                  <w:r w:rsidRPr="005E2F52" w:rsidDel="00E947EB">
                    <w:delText xml:space="preserve"> include </w:delText>
                  </w:r>
                  <w:commentRangeEnd w:id="324"/>
                  <w:r w:rsidR="00CB66E0" w:rsidDel="00E947EB">
                    <w:rPr>
                      <w:rStyle w:val="CommentReference"/>
                      <w:rFonts w:eastAsia="Batang"/>
                      <w:lang w:eastAsia="en-GB"/>
                    </w:rPr>
                    <w:commentReference w:id="324"/>
                  </w:r>
                  <w:r w:rsidRPr="005E2F52" w:rsidDel="00E947EB">
                    <w:delText>vertices, lines, curves, edge, polygons, element, face, primitives</w:delText>
                  </w:r>
                </w:del>
              </w:p>
              <w:p w14:paraId="21366B19" w14:textId="0EF0DE12" w:rsidR="005E2F52" w:rsidRPr="005E2F52" w:rsidDel="00E947EB" w:rsidRDefault="003757F3">
                <w:pPr>
                  <w:pStyle w:val="Topictextandhead"/>
                  <w:rPr>
                    <w:del w:id="326" w:author="Winser, Paul" w:date="2014-12-02T10:05:00Z"/>
                  </w:rPr>
                  <w:pPrChange w:id="327" w:author="Winser, Paul" w:date="2014-12-02T10:01:00Z">
                    <w:pPr>
                      <w:pStyle w:val="Topictextandhead"/>
                      <w:numPr>
                        <w:numId w:val="8"/>
                      </w:numPr>
                      <w:tabs>
                        <w:tab w:val="clear" w:pos="400"/>
                        <w:tab w:val="clear" w:pos="480"/>
                        <w:tab w:val="left" w:pos="851"/>
                        <w:tab w:val="left" w:pos="993"/>
                      </w:tabs>
                      <w:ind w:left="544" w:right="284" w:hanging="260"/>
                    </w:pPr>
                  </w:pPrChange>
                </w:pPr>
                <w:del w:id="328" w:author="Winser, Paul" w:date="2014-12-02T10:05:00Z">
                  <w:r w:rsidDel="00E947EB">
                    <w:delText>M</w:delText>
                  </w:r>
                  <w:r w:rsidR="005E2F52" w:rsidRPr="005E2F52" w:rsidDel="00E947EB">
                    <w:delText>eshes</w:delText>
                  </w:r>
                  <w:r w:rsidDel="00E947EB">
                    <w:delText xml:space="preserve">, e.g. </w:delText>
                  </w:r>
                  <w:r w:rsidR="00C16957" w:rsidDel="00E947EB">
                    <w:delText>wireframe, coordinate geometry</w:delText>
                  </w:r>
                </w:del>
              </w:p>
              <w:p w14:paraId="3FB75408" w14:textId="3547A577" w:rsidR="005E2F52" w:rsidRPr="005E2F52" w:rsidDel="00E947EB" w:rsidRDefault="00B30B50" w:rsidP="00E947EB">
                <w:pPr>
                  <w:pStyle w:val="Topictextandhead"/>
                  <w:numPr>
                    <w:ilvl w:val="0"/>
                    <w:numId w:val="8"/>
                  </w:numPr>
                  <w:tabs>
                    <w:tab w:val="clear" w:pos="480"/>
                    <w:tab w:val="left" w:pos="851"/>
                    <w:tab w:val="left" w:pos="993"/>
                  </w:tabs>
                  <w:ind w:left="544" w:right="284" w:hanging="260"/>
                  <w:rPr>
                    <w:del w:id="329" w:author="Winser, Paul" w:date="2014-12-02T10:05:00Z"/>
                  </w:rPr>
                </w:pPr>
                <w:del w:id="330" w:author="Winser, Paul" w:date="2014-12-02T10:05:00Z">
                  <w:r w:rsidDel="00E947EB">
                    <w:delText>T</w:delText>
                  </w:r>
                  <w:r w:rsidR="005E2F52" w:rsidRPr="005E2F52" w:rsidDel="00E947EB">
                    <w:delText>wo-dimensional and three-dimensional, surfaces, polygon-count, naming conventions, topology</w:delText>
                  </w:r>
                </w:del>
              </w:p>
              <w:p w14:paraId="771F885A" w14:textId="0B7AE783" w:rsidR="00953DF5" w:rsidRPr="005E2F52" w:rsidDel="00E947EB" w:rsidRDefault="005E2F52" w:rsidP="00E947EB">
                <w:pPr>
                  <w:pStyle w:val="Topictextandhead"/>
                  <w:numPr>
                    <w:ilvl w:val="0"/>
                    <w:numId w:val="8"/>
                  </w:numPr>
                  <w:tabs>
                    <w:tab w:val="clear" w:pos="480"/>
                    <w:tab w:val="left" w:pos="851"/>
                    <w:tab w:val="left" w:pos="993"/>
                  </w:tabs>
                  <w:ind w:left="544" w:right="284" w:hanging="260"/>
                  <w:rPr>
                    <w:del w:id="331" w:author="Winser, Paul" w:date="2014-12-02T10:05:00Z"/>
                  </w:rPr>
                </w:pPr>
                <w:del w:id="332" w:author="Winser, Paul" w:date="2014-12-02T10:05:00Z">
                  <w:r w:rsidRPr="005E2F52" w:rsidDel="00E947EB">
                    <w:delText>Mesh construction</w:delText>
                  </w:r>
                  <w:r w:rsidR="003757F3" w:rsidDel="00E947EB">
                    <w:delText xml:space="preserve">, </w:delText>
                  </w:r>
                  <w:r w:rsidRPr="005E2F52" w:rsidDel="00E947EB">
                    <w:delText>includ</w:delText>
                  </w:r>
                  <w:r w:rsidR="003757F3" w:rsidDel="00E947EB">
                    <w:delText>ing</w:delText>
                  </w:r>
                  <w:r w:rsidRPr="005E2F52" w:rsidDel="00E947EB">
                    <w:delText xml:space="preserve"> box modelling,</w:delText>
                  </w:r>
                  <w:r w:rsidR="00C16957" w:rsidDel="00E947EB">
                    <w:delText xml:space="preserve"> </w:delText>
                  </w:r>
                  <w:r w:rsidRPr="005E2F52" w:rsidDel="00E947EB">
                    <w:delText>extrusion modelling</w:delText>
                  </w:r>
                </w:del>
              </w:p>
              <w:p w14:paraId="0FBECF8C" w14:textId="1636AAE6" w:rsidR="005E2F52" w:rsidDel="00E947EB" w:rsidRDefault="003757F3" w:rsidP="00E947EB">
                <w:pPr>
                  <w:pStyle w:val="Topictextandhead"/>
                  <w:numPr>
                    <w:ilvl w:val="0"/>
                    <w:numId w:val="8"/>
                  </w:numPr>
                  <w:tabs>
                    <w:tab w:val="clear" w:pos="480"/>
                    <w:tab w:val="left" w:pos="851"/>
                    <w:tab w:val="left" w:pos="993"/>
                  </w:tabs>
                  <w:ind w:left="544" w:right="284" w:hanging="260"/>
                  <w:rPr>
                    <w:del w:id="333" w:author="Winser, Paul" w:date="2014-12-02T10:05:00Z"/>
                  </w:rPr>
                </w:pPr>
                <w:ins w:id="334" w:author="Paul" w:date="2014-11-19T13:59:00Z">
                  <w:del w:id="335" w:author="Winser, Paul" w:date="2014-12-02T10:05:00Z">
                    <w:r w:rsidDel="00E947EB">
                      <w:delText>C</w:delText>
                    </w:r>
                  </w:del>
                </w:ins>
                <w:del w:id="336" w:author="Winser, Paul" w:date="2014-12-02T10:05:00Z">
                  <w:r w:rsidR="005E2F52" w:rsidRPr="005E2F52" w:rsidDel="00E947EB">
                    <w:delText>using common primitives</w:delText>
                  </w:r>
                  <w:r w:rsidDel="00E947EB">
                    <w:delText>, e.g.</w:delText>
                  </w:r>
                </w:del>
                <w:ins w:id="337" w:author="Paul" w:date="2014-11-19T13:59:00Z">
                  <w:del w:id="338" w:author="Winser, Paul" w:date="2014-12-02T10:05:00Z">
                    <w:r w:rsidDel="00E947EB">
                      <w:delText xml:space="preserve"> </w:delText>
                    </w:r>
                  </w:del>
                </w:ins>
                <w:del w:id="339" w:author="Winser, Paul" w:date="2014-12-02T10:05:00Z">
                  <w:r w:rsidR="005E2F52" w:rsidRPr="005E2F52" w:rsidDel="00E947EB">
                    <w:delText>cubes, pyramids, cylinders, spheres</w:delText>
                  </w:r>
                </w:del>
              </w:p>
              <w:p w14:paraId="262CE23C" w14:textId="052D071C" w:rsidR="00A47C10" w:rsidDel="00FB1ACB" w:rsidRDefault="00A47C10" w:rsidP="00A47C10">
                <w:pPr>
                  <w:pStyle w:val="Topictextandhead"/>
                  <w:rPr>
                    <w:del w:id="340" w:author="Paul" w:date="2014-11-19T15:54:00Z"/>
                  </w:rPr>
                </w:pPr>
              </w:p>
              <w:p w14:paraId="47F9E1DE" w14:textId="3934A1C1" w:rsidR="00AE254B" w:rsidDel="006A65EA" w:rsidRDefault="00A47C10">
                <w:pPr>
                  <w:pStyle w:val="Topictextandhead"/>
                  <w:ind w:left="0" w:firstLine="0"/>
                  <w:rPr>
                    <w:ins w:id="341" w:author="Paul" w:date="2014-11-19T15:41:00Z"/>
                    <w:del w:id="342" w:author="Winser, Paul" w:date="2014-12-02T10:22:00Z"/>
                    <w:b/>
                  </w:rPr>
                  <w:pPrChange w:id="343" w:author="Winser, Paul" w:date="2014-12-02T10:22:00Z">
                    <w:pPr>
                      <w:pStyle w:val="Topictextandhead"/>
                    </w:pPr>
                  </w:pPrChange>
                </w:pPr>
                <w:commentRangeStart w:id="344"/>
                <w:commentRangeStart w:id="345"/>
                <w:del w:id="346" w:author="Winser, Paul" w:date="2014-12-02T10:22:00Z">
                  <w:r w:rsidRPr="00C16957" w:rsidDel="006A65EA">
                    <w:rPr>
                      <w:b/>
                      <w:highlight w:val="cyan"/>
                    </w:rPr>
                    <w:delText>A3</w:delText>
                  </w:r>
                  <w:commentRangeEnd w:id="344"/>
                  <w:r w:rsidR="00302BB2" w:rsidRPr="00C16957" w:rsidDel="006A65EA">
                    <w:rPr>
                      <w:rStyle w:val="CommentReference"/>
                      <w:rFonts w:eastAsia="Batang"/>
                      <w:highlight w:val="cyan"/>
                      <w:lang w:eastAsia="en-GB"/>
                    </w:rPr>
                    <w:commentReference w:id="344"/>
                  </w:r>
                  <w:r w:rsidRPr="00C16957" w:rsidDel="006A65EA">
                    <w:rPr>
                      <w:b/>
                      <w:highlight w:val="cyan"/>
                    </w:rPr>
                    <w:delText xml:space="preserve"> 3D </w:delText>
                  </w:r>
                  <w:commentRangeStart w:id="347"/>
                  <w:r w:rsidRPr="00C16957" w:rsidDel="006A65EA">
                    <w:rPr>
                      <w:b/>
                      <w:highlight w:val="cyan"/>
                    </w:rPr>
                    <w:delText>development software</w:delText>
                  </w:r>
                </w:del>
              </w:p>
              <w:p w14:paraId="22EFF05D" w14:textId="5CC1C56E" w:rsidR="00534945" w:rsidRPr="002F7000" w:rsidDel="006A65EA" w:rsidRDefault="00A47C10">
                <w:pPr>
                  <w:pStyle w:val="Topictextandhead"/>
                  <w:ind w:left="0" w:firstLine="0"/>
                  <w:rPr>
                    <w:del w:id="348" w:author="Winser, Paul" w:date="2014-12-02T10:22:00Z"/>
                    <w:b/>
                  </w:rPr>
                  <w:pPrChange w:id="349" w:author="Winser, Paul" w:date="2014-12-02T10:22:00Z">
                    <w:pPr>
                      <w:pStyle w:val="Topictextandhead"/>
                    </w:pPr>
                  </w:pPrChange>
                </w:pPr>
                <w:del w:id="350" w:author="Winser, Paul" w:date="2014-12-02T10:22:00Z">
                  <w:r w:rsidRPr="002F7000" w:rsidDel="006A65EA">
                    <w:rPr>
                      <w:b/>
                    </w:rPr>
                    <w:delText>:</w:delText>
                  </w:r>
                  <w:commentRangeEnd w:id="345"/>
                  <w:r w:rsidR="00B30B50" w:rsidDel="006A65EA">
                    <w:rPr>
                      <w:rStyle w:val="CommentReference"/>
                      <w:rFonts w:eastAsia="Batang"/>
                      <w:lang w:eastAsia="en-GB"/>
                    </w:rPr>
                    <w:commentReference w:id="345"/>
                  </w:r>
                  <w:commentRangeEnd w:id="347"/>
                  <w:r w:rsidR="00917ACF" w:rsidDel="006A65EA">
                    <w:rPr>
                      <w:rStyle w:val="CommentReference"/>
                      <w:rFonts w:eastAsia="Batang"/>
                      <w:lang w:eastAsia="en-GB"/>
                    </w:rPr>
                    <w:commentReference w:id="347"/>
                  </w:r>
                </w:del>
              </w:p>
              <w:p w14:paraId="56722DE1" w14:textId="5237387A" w:rsidR="00AE254B" w:rsidRPr="00534945" w:rsidDel="006A65EA" w:rsidRDefault="00917ACF">
                <w:pPr>
                  <w:pStyle w:val="Topictextandhead"/>
                  <w:numPr>
                    <w:ilvl w:val="0"/>
                    <w:numId w:val="21"/>
                  </w:numPr>
                  <w:tabs>
                    <w:tab w:val="clear" w:pos="400"/>
                    <w:tab w:val="clear" w:pos="480"/>
                    <w:tab w:val="clear" w:pos="720"/>
                  </w:tabs>
                  <w:ind w:left="0" w:firstLine="0"/>
                  <w:rPr>
                    <w:ins w:id="351" w:author="Paul" w:date="2014-11-19T15:41:00Z"/>
                    <w:del w:id="352" w:author="Winser, Paul" w:date="2014-12-02T10:22:00Z"/>
                  </w:rPr>
                  <w:pPrChange w:id="353" w:author="Winser, Paul" w:date="2014-12-02T10:22:00Z">
                    <w:pPr>
                      <w:pStyle w:val="Topictextandhead"/>
                      <w:numPr>
                        <w:numId w:val="21"/>
                      </w:numPr>
                      <w:tabs>
                        <w:tab w:val="clear" w:pos="400"/>
                        <w:tab w:val="clear" w:pos="480"/>
                        <w:tab w:val="clear" w:pos="720"/>
                      </w:tabs>
                      <w:ind w:left="720" w:hanging="360"/>
                    </w:pPr>
                  </w:pPrChange>
                </w:pPr>
                <w:ins w:id="354" w:author="Paul" w:date="2014-11-19T14:03:00Z">
                  <w:del w:id="355" w:author="Winser, Paul" w:date="2014-12-02T10:22:00Z">
                    <w:r w:rsidDel="006A65EA">
                      <w:delText>C</w:delText>
                    </w:r>
                  </w:del>
                </w:ins>
                <w:del w:id="356" w:author="Winser, Paul" w:date="2014-12-02T10:22:00Z">
                  <w:r w:rsidR="00534945" w:rsidRPr="00534945" w:rsidDel="006A65EA">
                    <w:delText xml:space="preserve">computer </w:delText>
                  </w:r>
                  <w:commentRangeStart w:id="357"/>
                  <w:r w:rsidR="00534945" w:rsidRPr="00534945" w:rsidDel="006A65EA">
                    <w:delText>application</w:delText>
                  </w:r>
                  <w:commentRangeEnd w:id="357"/>
                  <w:r w:rsidDel="006A65EA">
                    <w:rPr>
                      <w:rStyle w:val="CommentReference"/>
                      <w:rFonts w:eastAsia="Batang"/>
                      <w:lang w:eastAsia="en-GB"/>
                    </w:rPr>
                    <w:commentReference w:id="357"/>
                  </w:r>
                  <w:r w:rsidR="00534945" w:rsidRPr="00534945" w:rsidDel="006A65EA">
                    <w:delText xml:space="preserve"> software</w:delText>
                  </w:r>
                  <w:r w:rsidR="00534945" w:rsidDel="006A65EA">
                    <w:delText xml:space="preserve"> </w:delText>
                  </w:r>
                  <w:r w:rsidR="00534945" w:rsidRPr="00534945" w:rsidDel="006A65EA">
                    <w:delText xml:space="preserve">e.g. </w:delText>
                  </w:r>
                  <w:commentRangeStart w:id="358"/>
                  <w:r w:rsidR="00534945" w:rsidRPr="00534945" w:rsidDel="006A65EA">
                    <w:delText>3D Studio Max, Lightwave 3D, Maya, Modo, Silo, ZBrush, AutoCAD, Cinema 4D, Softimage, XSI, Paint Shop Pro, GIMP, Paint.net</w:delText>
                  </w:r>
                  <w:commentRangeEnd w:id="358"/>
                  <w:r w:rsidR="00B30B50" w:rsidDel="006A65EA">
                    <w:rPr>
                      <w:rStyle w:val="CommentReference"/>
                      <w:rFonts w:eastAsia="Batang"/>
                      <w:lang w:eastAsia="en-GB"/>
                    </w:rPr>
                    <w:commentReference w:id="358"/>
                  </w:r>
                </w:del>
              </w:p>
              <w:p w14:paraId="0E8E94B7" w14:textId="65759685" w:rsidR="00534945" w:rsidRPr="00534945" w:rsidDel="006A65EA" w:rsidRDefault="00534945">
                <w:pPr>
                  <w:pStyle w:val="Topictextandhead"/>
                  <w:numPr>
                    <w:ilvl w:val="0"/>
                    <w:numId w:val="21"/>
                  </w:numPr>
                  <w:tabs>
                    <w:tab w:val="clear" w:pos="400"/>
                    <w:tab w:val="clear" w:pos="480"/>
                    <w:tab w:val="clear" w:pos="720"/>
                  </w:tabs>
                  <w:ind w:left="0" w:firstLine="0"/>
                  <w:rPr>
                    <w:del w:id="359" w:author="Winser, Paul" w:date="2014-12-02T10:22:00Z"/>
                  </w:rPr>
                  <w:pPrChange w:id="360" w:author="Winser, Paul" w:date="2014-12-02T10:22:00Z">
                    <w:pPr>
                      <w:pStyle w:val="Topictextandhead"/>
                      <w:numPr>
                        <w:numId w:val="21"/>
                      </w:numPr>
                      <w:tabs>
                        <w:tab w:val="clear" w:pos="400"/>
                        <w:tab w:val="clear" w:pos="480"/>
                        <w:tab w:val="clear" w:pos="720"/>
                      </w:tabs>
                      <w:ind w:left="720" w:hanging="360"/>
                    </w:pPr>
                  </w:pPrChange>
                </w:pPr>
                <w:del w:id="361" w:author="Winser, Paul" w:date="2014-12-02T10:22:00Z">
                  <w:r w:rsidRPr="00534945" w:rsidDel="006A65EA">
                    <w:delText>File formats e.g. (3ds, .mb, .lwo, C4d, .dxf, .obj, .blend, .u3d, .mesh, .XML,</w:delText>
                  </w:r>
                  <w:r w:rsidRPr="00534945" w:rsidDel="006A65EA">
                    <w:tab/>
                    <w:delText>Plugins)</w:delText>
                  </w:r>
                </w:del>
              </w:p>
              <w:p w14:paraId="0EEBF857" w14:textId="2329B748" w:rsidR="00534945" w:rsidRPr="00534945" w:rsidDel="00787612" w:rsidRDefault="00534945">
                <w:pPr>
                  <w:pStyle w:val="Topictextandhead"/>
                  <w:numPr>
                    <w:ilvl w:val="0"/>
                    <w:numId w:val="9"/>
                  </w:numPr>
                  <w:tabs>
                    <w:tab w:val="clear" w:pos="400"/>
                    <w:tab w:val="clear" w:pos="480"/>
                    <w:tab w:val="clear" w:pos="720"/>
                    <w:tab w:val="left" w:pos="567"/>
                    <w:tab w:val="left" w:pos="851"/>
                    <w:tab w:val="left" w:pos="1134"/>
                  </w:tabs>
                  <w:ind w:left="0" w:right="284" w:firstLine="0"/>
                  <w:rPr>
                    <w:del w:id="362" w:author="Winser, Paul" w:date="2014-12-02T10:30:00Z"/>
                  </w:rPr>
                  <w:pPrChange w:id="363" w:author="Winser, Paul" w:date="2014-12-02T10:22:00Z">
                    <w:pPr>
                      <w:pStyle w:val="Topictextandhead"/>
                      <w:numPr>
                        <w:numId w:val="9"/>
                      </w:numPr>
                      <w:tabs>
                        <w:tab w:val="clear" w:pos="400"/>
                        <w:tab w:val="clear" w:pos="480"/>
                        <w:tab w:val="clear" w:pos="720"/>
                        <w:tab w:val="left" w:pos="567"/>
                        <w:tab w:val="left" w:pos="851"/>
                        <w:tab w:val="left" w:pos="1134"/>
                      </w:tabs>
                      <w:ind w:left="545" w:right="284" w:hanging="261"/>
                    </w:pPr>
                  </w:pPrChange>
                </w:pPr>
                <w:del w:id="364" w:author="Winser, Paul" w:date="2014-12-02T10:22:00Z">
                  <w:r w:rsidRPr="00534945" w:rsidDel="006A65EA">
                    <w:delText>C</w:delText>
                  </w:r>
                </w:del>
                <w:del w:id="365" w:author="Winser, Paul" w:date="2014-12-02T10:30:00Z">
                  <w:r w:rsidRPr="00534945" w:rsidDel="00787612">
                    <w:delText>onstraints</w:delText>
                  </w:r>
                </w:del>
                <w:del w:id="366" w:author="Winser, Paul" w:date="2014-12-02T10:22:00Z">
                  <w:r w:rsidRPr="00534945" w:rsidDel="006A65EA">
                    <w:delText xml:space="preserve"> to </w:delText>
                  </w:r>
                </w:del>
                <w:del w:id="367" w:author="Winser, Paul" w:date="2014-12-02T10:30:00Z">
                  <w:r w:rsidRPr="00534945" w:rsidDel="00787612">
                    <w:delText>includ</w:delText>
                  </w:r>
                </w:del>
                <w:del w:id="368" w:author="Winser, Paul" w:date="2014-12-02T10:22:00Z">
                  <w:r w:rsidRPr="00534945" w:rsidDel="006A65EA">
                    <w:delText>e</w:delText>
                  </w:r>
                </w:del>
                <w:del w:id="369" w:author="Winser, Paul" w:date="2014-12-02T10:30:00Z">
                  <w:r w:rsidRPr="00534945" w:rsidDel="00787612">
                    <w:delText xml:space="preserve"> polygon count, file size and rendering time</w:delText>
                  </w:r>
                </w:del>
              </w:p>
              <w:p w14:paraId="737B33F1" w14:textId="1A699651" w:rsidR="00AE254B" w:rsidDel="006A65EA" w:rsidRDefault="00AE254B">
                <w:pPr>
                  <w:pStyle w:val="Topictextandhead"/>
                  <w:tabs>
                    <w:tab w:val="clear" w:pos="400"/>
                    <w:tab w:val="clear" w:pos="480"/>
                    <w:tab w:val="clear" w:pos="720"/>
                    <w:tab w:val="left" w:pos="567"/>
                    <w:tab w:val="left" w:pos="851"/>
                    <w:tab w:val="left" w:pos="1134"/>
                  </w:tabs>
                  <w:ind w:left="0" w:right="284" w:firstLine="0"/>
                  <w:rPr>
                    <w:del w:id="370" w:author="Winser, Paul" w:date="2014-12-02T10:22:00Z"/>
                  </w:rPr>
                  <w:pPrChange w:id="371" w:author="Winser, Paul" w:date="2014-12-02T10:22:00Z">
                    <w:pPr>
                      <w:pStyle w:val="Topictextandhead"/>
                      <w:tabs>
                        <w:tab w:val="clear" w:pos="400"/>
                        <w:tab w:val="clear" w:pos="480"/>
                        <w:tab w:val="clear" w:pos="720"/>
                        <w:tab w:val="left" w:pos="567"/>
                        <w:tab w:val="left" w:pos="851"/>
                        <w:tab w:val="left" w:pos="1134"/>
                      </w:tabs>
                      <w:ind w:right="284"/>
                    </w:pPr>
                  </w:pPrChange>
                </w:pPr>
              </w:p>
              <w:p w14:paraId="591A8821" w14:textId="4435096D" w:rsidR="00AE254B" w:rsidDel="00E947EB" w:rsidRDefault="00AE254B" w:rsidP="00C16957">
                <w:pPr>
                  <w:pStyle w:val="Topictextandhead"/>
                  <w:tabs>
                    <w:tab w:val="clear" w:pos="400"/>
                    <w:tab w:val="clear" w:pos="480"/>
                    <w:tab w:val="clear" w:pos="720"/>
                    <w:tab w:val="left" w:pos="567"/>
                    <w:tab w:val="left" w:pos="851"/>
                    <w:tab w:val="left" w:pos="1134"/>
                  </w:tabs>
                  <w:ind w:right="284"/>
                  <w:rPr>
                    <w:del w:id="372" w:author="Winser, Paul" w:date="2014-12-02T10:06:00Z"/>
                  </w:rPr>
                </w:pPr>
                <w:commentRangeStart w:id="373"/>
                <w:del w:id="374" w:author="Winser, Paul" w:date="2014-12-02T10:06:00Z">
                  <w:r w:rsidRPr="00C16957" w:rsidDel="00E947EB">
                    <w:rPr>
                      <w:b/>
                      <w:highlight w:val="cyan"/>
                    </w:rPr>
                    <w:delText>A3</w:delText>
                  </w:r>
                  <w:commentRangeEnd w:id="373"/>
                  <w:r w:rsidR="00C00DFD" w:rsidRPr="00C16957" w:rsidDel="00E947EB">
                    <w:rPr>
                      <w:rStyle w:val="CommentReference"/>
                      <w:rFonts w:eastAsia="Batang"/>
                      <w:highlight w:val="cyan"/>
                      <w:lang w:eastAsia="en-GB"/>
                    </w:rPr>
                    <w:commentReference w:id="373"/>
                  </w:r>
                  <w:r w:rsidRPr="00C16957" w:rsidDel="00E947EB">
                    <w:rPr>
                      <w:b/>
                      <w:highlight w:val="cyan"/>
                    </w:rPr>
                    <w:delText xml:space="preserve"> Quality characteristics</w:delText>
                  </w:r>
                  <w:r w:rsidDel="00E947EB">
                    <w:rPr>
                      <w:b/>
                    </w:rPr>
                    <w:delText xml:space="preserve"> </w:delText>
                  </w:r>
                  <w:r w:rsidRPr="00C16957" w:rsidDel="00E947EB">
                    <w:rPr>
                      <w:b/>
                      <w:highlight w:val="yellow"/>
                    </w:rPr>
                    <w:delText>(to replace A3 above??)</w:delText>
                  </w:r>
                </w:del>
              </w:p>
              <w:p w14:paraId="3408D0A2" w14:textId="373E65E9" w:rsidR="00AE254B" w:rsidRPr="00AE254B" w:rsidDel="00E947EB" w:rsidRDefault="00AE254B" w:rsidP="00C16957">
                <w:pPr>
                  <w:pStyle w:val="Topictextandhead"/>
                  <w:tabs>
                    <w:tab w:val="clear" w:pos="400"/>
                    <w:tab w:val="clear" w:pos="480"/>
                    <w:tab w:val="clear" w:pos="720"/>
                  </w:tabs>
                  <w:ind w:left="0" w:right="284" w:firstLine="0"/>
                  <w:rPr>
                    <w:del w:id="375" w:author="Winser, Paul" w:date="2014-12-02T10:06:00Z"/>
                  </w:rPr>
                </w:pPr>
                <w:del w:id="376" w:author="Winser, Paul" w:date="2014-12-02T10:06:00Z">
                  <w:r w:rsidRPr="00AE254B" w:rsidDel="00E947EB">
                    <w:delText>Sources of quality characteristics which can b</w:delText>
                  </w:r>
                  <w:r w:rsidDel="00E947EB">
                    <w:delText>e measured suitably against 3D models</w:delText>
                  </w:r>
                  <w:commentRangeStart w:id="377"/>
                  <w:r w:rsidRPr="00AE254B" w:rsidDel="00E947EB">
                    <w:delText>. Examples include</w:delText>
                  </w:r>
                  <w:commentRangeEnd w:id="377"/>
                  <w:r w:rsidR="00C16957" w:rsidDel="00E947EB">
                    <w:rPr>
                      <w:rStyle w:val="CommentReference"/>
                      <w:rFonts w:eastAsia="Batang"/>
                      <w:lang w:eastAsia="en-GB"/>
                    </w:rPr>
                    <w:commentReference w:id="377"/>
                  </w:r>
                  <w:r w:rsidRPr="00AE254B" w:rsidDel="00E947EB">
                    <w:delText>:</w:delText>
                  </w:r>
                </w:del>
              </w:p>
              <w:p w14:paraId="013C0171" w14:textId="5E81A352" w:rsidR="00AE254B" w:rsidRPr="00AE254B" w:rsidDel="00E947EB" w:rsidRDefault="00C00DFD" w:rsidP="00C16957">
                <w:pPr>
                  <w:pStyle w:val="Topictextandhead"/>
                  <w:numPr>
                    <w:ilvl w:val="0"/>
                    <w:numId w:val="22"/>
                  </w:numPr>
                  <w:tabs>
                    <w:tab w:val="clear" w:pos="400"/>
                    <w:tab w:val="clear" w:pos="480"/>
                    <w:tab w:val="clear" w:pos="720"/>
                  </w:tabs>
                  <w:ind w:right="284"/>
                  <w:rPr>
                    <w:del w:id="378" w:author="Winser, Paul" w:date="2014-12-02T10:06:00Z"/>
                  </w:rPr>
                </w:pPr>
                <w:del w:id="379" w:author="Winser, Paul" w:date="2014-12-02T10:06:00Z">
                  <w:r w:rsidDel="00E947EB">
                    <w:delText>Correctness</w:delText>
                  </w:r>
                </w:del>
              </w:p>
              <w:p w14:paraId="5BB43347" w14:textId="2E636784" w:rsidR="00AE254B" w:rsidRPr="00AE254B" w:rsidDel="00E947EB" w:rsidRDefault="00AE254B" w:rsidP="00C16957">
                <w:pPr>
                  <w:pStyle w:val="Topictextandhead"/>
                  <w:numPr>
                    <w:ilvl w:val="0"/>
                    <w:numId w:val="22"/>
                  </w:numPr>
                  <w:tabs>
                    <w:tab w:val="clear" w:pos="400"/>
                    <w:tab w:val="clear" w:pos="480"/>
                    <w:tab w:val="clear" w:pos="720"/>
                  </w:tabs>
                  <w:ind w:right="284"/>
                  <w:rPr>
                    <w:del w:id="380" w:author="Winser, Paul" w:date="2014-12-02T10:06:00Z"/>
                  </w:rPr>
                </w:pPr>
                <w:del w:id="381" w:author="Winser, Paul" w:date="2014-12-02T10:06:00Z">
                  <w:r w:rsidRPr="00AE254B" w:rsidDel="00E947EB">
                    <w:delText>Content</w:delText>
                  </w:r>
                </w:del>
              </w:p>
              <w:p w14:paraId="2520F2D6" w14:textId="762DB77A" w:rsidR="00C00DFD" w:rsidDel="00E947EB" w:rsidRDefault="00AE254B" w:rsidP="00C16957">
                <w:pPr>
                  <w:pStyle w:val="Topictextandhead"/>
                  <w:numPr>
                    <w:ilvl w:val="0"/>
                    <w:numId w:val="22"/>
                  </w:numPr>
                  <w:tabs>
                    <w:tab w:val="clear" w:pos="400"/>
                    <w:tab w:val="clear" w:pos="480"/>
                    <w:tab w:val="clear" w:pos="720"/>
                  </w:tabs>
                  <w:ind w:right="284"/>
                  <w:rPr>
                    <w:del w:id="382" w:author="Winser, Paul" w:date="2014-12-02T10:06:00Z"/>
                  </w:rPr>
                </w:pPr>
                <w:del w:id="383" w:author="Winser, Paul" w:date="2014-12-02T10:06:00Z">
                  <w:r w:rsidRPr="00AE254B" w:rsidDel="00E947EB">
                    <w:delText>Presentation</w:delText>
                  </w:r>
                </w:del>
              </w:p>
              <w:p w14:paraId="3BF1EB80" w14:textId="2998C69C" w:rsidR="003605F8" w:rsidRPr="009932CB" w:rsidRDefault="00AE254B">
                <w:pPr>
                  <w:pStyle w:val="Topictextandhead"/>
                  <w:tabs>
                    <w:tab w:val="clear" w:pos="400"/>
                    <w:tab w:val="clear" w:pos="480"/>
                    <w:tab w:val="clear" w:pos="720"/>
                  </w:tabs>
                  <w:ind w:left="0" w:right="284" w:firstLine="0"/>
                  <w:pPrChange w:id="384" w:author="Winser, Paul" w:date="2014-12-02T10:06:00Z">
                    <w:pPr>
                      <w:pStyle w:val="Topictextandhead"/>
                      <w:numPr>
                        <w:numId w:val="22"/>
                      </w:numPr>
                      <w:tabs>
                        <w:tab w:val="clear" w:pos="400"/>
                        <w:tab w:val="clear" w:pos="480"/>
                        <w:tab w:val="clear" w:pos="720"/>
                      </w:tabs>
                      <w:ind w:left="720" w:right="284" w:hanging="360"/>
                    </w:pPr>
                  </w:pPrChange>
                </w:pPr>
                <w:del w:id="385" w:author="Winser, Paul" w:date="2014-12-02T10:06:00Z">
                  <w:r w:rsidRPr="00AE254B" w:rsidDel="00E947EB">
                    <w:delText>Accessibility</w:delText>
                  </w:r>
                  <w:r w:rsidR="00C16957" w:rsidDel="00E947EB">
                    <w:delText>.</w:delText>
                  </w:r>
                </w:del>
              </w:p>
            </w:tc>
          </w:sdtContent>
        </w:sdt>
      </w:tr>
    </w:tbl>
    <w:p w14:paraId="0FB0605E" w14:textId="40E2E28C" w:rsidR="00CB66E0" w:rsidRDefault="00CB66E0">
      <w:pPr>
        <w:rPr>
          <w:ins w:id="386" w:author="Paul" w:date="2014-11-19T14:02:00Z"/>
        </w:rPr>
      </w:pPr>
    </w:p>
    <w:p w14:paraId="37A4D2B8" w14:textId="77777777" w:rsidR="00BF6998" w:rsidRDefault="00BF6998">
      <w:pPr>
        <w:rPr>
          <w:ins w:id="387" w:author="Winser, Paul" w:date="2014-12-02T09:51:00Z"/>
        </w:rPr>
      </w:pPr>
      <w:ins w:id="388" w:author="Winser, Paul" w:date="2014-12-02T09:51:00Z">
        <w:r>
          <w:rPr>
            <w:b/>
          </w:rPr>
          <w:br w:type="page"/>
        </w:r>
      </w:ins>
    </w:p>
    <w:tbl>
      <w:tblPr>
        <w:tblW w:w="0" w:type="auto"/>
        <w:tblBorders>
          <w:top w:val="single" w:sz="4" w:space="0" w:color="auto"/>
          <w:left w:val="single" w:sz="4" w:space="0" w:color="auto"/>
          <w:bottom w:val="single" w:sz="4" w:space="0" w:color="auto"/>
          <w:right w:val="single" w:sz="4" w:space="0" w:color="auto"/>
        </w:tblBorders>
        <w:shd w:val="clear" w:color="auto" w:fill="666699"/>
        <w:tblLook w:val="01E0" w:firstRow="1" w:lastRow="1" w:firstColumn="1" w:lastColumn="1" w:noHBand="0" w:noVBand="0"/>
        <w:tblPrChange w:id="389" w:author="Winser, Paul" w:date="2014-12-02T09:51:00Z">
          <w:tblPr>
            <w:tblW w:w="0" w:type="auto"/>
            <w:tblBorders>
              <w:top w:val="single" w:sz="4" w:space="0" w:color="auto"/>
              <w:left w:val="single" w:sz="4" w:space="0" w:color="auto"/>
              <w:bottom w:val="single" w:sz="4" w:space="0" w:color="auto"/>
              <w:right w:val="single" w:sz="4" w:space="0" w:color="auto"/>
            </w:tblBorders>
            <w:shd w:val="clear" w:color="auto" w:fill="666699"/>
            <w:tblLook w:val="01E0" w:firstRow="1" w:lastRow="1" w:firstColumn="1" w:lastColumn="1" w:noHBand="0" w:noVBand="0"/>
          </w:tblPr>
        </w:tblPrChange>
      </w:tblPr>
      <w:tblGrid>
        <w:gridCol w:w="9099"/>
        <w:tblGridChange w:id="390">
          <w:tblGrid>
            <w:gridCol w:w="9099"/>
          </w:tblGrid>
        </w:tblGridChange>
      </w:tblGrid>
      <w:tr w:rsidR="003605F8" w:rsidRPr="00A93D00" w14:paraId="269FE263" w14:textId="77777777" w:rsidTr="00BF6998">
        <w:trPr>
          <w:trHeight w:val="724"/>
          <w:trPrChange w:id="391" w:author="Winser, Paul" w:date="2014-12-02T09:51:00Z">
            <w:trPr>
              <w:trHeight w:val="724"/>
            </w:trPr>
          </w:trPrChange>
        </w:trPr>
        <w:tc>
          <w:tcPr>
            <w:tcW w:w="9099" w:type="dxa"/>
            <w:shd w:val="clear" w:color="auto" w:fill="F3F3F3"/>
            <w:tcPrChange w:id="392" w:author="Winser, Paul" w:date="2014-12-02T09:51:00Z">
              <w:tcPr>
                <w:tcW w:w="9109" w:type="dxa"/>
                <w:shd w:val="clear" w:color="auto" w:fill="F3F3F3"/>
              </w:tcPr>
            </w:tcPrChange>
          </w:tcPr>
          <w:p w14:paraId="56CA36A9" w14:textId="76A5A59A" w:rsidR="003605F8" w:rsidRPr="00A93D00" w:rsidRDefault="00435448" w:rsidP="00660576">
            <w:pPr>
              <w:pStyle w:val="LAheadingtables"/>
              <w:rPr>
                <w:color w:val="FFFFFF"/>
              </w:rPr>
            </w:pPr>
            <w:r>
              <w:rPr>
                <w:color w:val="auto"/>
              </w:rPr>
              <w:lastRenderedPageBreak/>
              <w:t xml:space="preserve">Learning aim </w:t>
            </w:r>
            <w:sdt>
              <w:sdtPr>
                <w:rPr>
                  <w:color w:val="auto"/>
                </w:rPr>
                <w:alias w:val="Learning Objective Reference"/>
                <w:tag w:val="learningobjectiveref"/>
                <w:id w:val="-1878382688"/>
                <w:placeholder>
                  <w:docPart w:val="CF2D0EEAA3F14B56AC86B382E0942E38"/>
                </w:placeholder>
                <w:text/>
              </w:sdtPr>
              <w:sdtEndPr/>
              <w:sdtContent>
                <w:r w:rsidR="00441434">
                  <w:rPr>
                    <w:color w:val="auto"/>
                  </w:rPr>
                  <w:t>B</w:t>
                </w:r>
              </w:sdtContent>
            </w:sdt>
            <w:r w:rsidRPr="00A93D00">
              <w:rPr>
                <w:color w:val="auto"/>
              </w:rPr>
              <w:t>:</w:t>
            </w:r>
            <w:r w:rsidRPr="007642A8">
              <w:t xml:space="preserve"> </w:t>
            </w:r>
            <w:sdt>
              <w:sdtPr>
                <w:alias w:val="Learning Objective"/>
                <w:tag w:val="learningobjectivetext"/>
                <w:id w:val="1713763805"/>
                <w:placeholder>
                  <w:docPart w:val="B0151BCF6E8D4FB692199D362BC533B2"/>
                </w:placeholder>
                <w:text/>
              </w:sdtPr>
              <w:sdtEndPr/>
              <w:sdtContent>
                <w:del w:id="393" w:author="Winser, Paul" w:date="2014-12-02T09:51:00Z">
                  <w:r w:rsidR="00BF6998" w:rsidDel="00BF6998">
                    <w:delText>Design 3D modelling schematics</w:delText>
                  </w:r>
                </w:del>
                <w:ins w:id="394" w:author="Winser, Paul" w:date="2014-12-02T09:51:00Z">
                  <w:r w:rsidR="00BF6998">
                    <w:t>Design 3D models to meet client requirements</w:t>
                  </w:r>
                </w:ins>
              </w:sdtContent>
            </w:sdt>
          </w:p>
        </w:tc>
      </w:tr>
      <w:tr w:rsidR="003605F8" w:rsidRPr="009932CB" w14:paraId="6D8D3992" w14:textId="77777777" w:rsidTr="00BF6998">
        <w:trPr>
          <w:trHeight w:val="1712"/>
          <w:trPrChange w:id="395" w:author="Winser, Paul" w:date="2014-12-02T09:51:00Z">
            <w:trPr>
              <w:trHeight w:val="1712"/>
            </w:trPr>
          </w:trPrChange>
        </w:trPr>
        <w:sdt>
          <w:sdtPr>
            <w:alias w:val="Unit Content"/>
            <w:tag w:val="unitcontent"/>
            <w:id w:val="305137536"/>
            <w:placeholder>
              <w:docPart w:val="B12598DD62364E7B99F4EE3D2049A3D4"/>
            </w:placeholder>
          </w:sdtPr>
          <w:sdtEndPr/>
          <w:sdtContent>
            <w:tc>
              <w:tcPr>
                <w:tcW w:w="9099" w:type="dxa"/>
                <w:shd w:val="clear" w:color="auto" w:fill="auto"/>
                <w:tcPrChange w:id="396" w:author="Winser, Paul" w:date="2014-12-02T09:51:00Z">
                  <w:tcPr>
                    <w:tcW w:w="9109" w:type="dxa"/>
                    <w:shd w:val="clear" w:color="auto" w:fill="auto"/>
                  </w:tcPr>
                </w:tcPrChange>
              </w:tcPr>
              <w:p w14:paraId="2276E43F" w14:textId="51C80433" w:rsidR="00924D50" w:rsidRPr="00924D50" w:rsidRDefault="00924D50" w:rsidP="00FF3E63">
                <w:pPr>
                  <w:pStyle w:val="Topictextandhead"/>
                  <w:ind w:left="0" w:firstLine="0"/>
                  <w:rPr>
                    <w:ins w:id="397" w:author="Winser, Paul" w:date="2014-12-02T10:36:00Z"/>
                    <w:b/>
                    <w:rPrChange w:id="398" w:author="Winser, Paul" w:date="2014-12-02T10:36:00Z">
                      <w:rPr>
                        <w:ins w:id="399" w:author="Winser, Paul" w:date="2014-12-02T10:36:00Z"/>
                      </w:rPr>
                    </w:rPrChange>
                  </w:rPr>
                </w:pPr>
                <w:ins w:id="400" w:author="Winser, Paul" w:date="2014-12-02T10:36:00Z">
                  <w:r w:rsidRPr="00924D50">
                    <w:rPr>
                      <w:b/>
                      <w:rPrChange w:id="401" w:author="Winser, Paul" w:date="2014-12-02T10:36:00Z">
                        <w:rPr/>
                      </w:rPrChange>
                    </w:rPr>
                    <w:t>B1 Computational thinking skills</w:t>
                  </w:r>
                </w:ins>
              </w:p>
              <w:p w14:paraId="308EF267" w14:textId="4AE2159D" w:rsidR="00924D50" w:rsidRDefault="0030546E" w:rsidP="00FF3E63">
                <w:pPr>
                  <w:pStyle w:val="Topictextandhead"/>
                  <w:ind w:left="0" w:firstLine="0"/>
                  <w:rPr>
                    <w:ins w:id="402" w:author="Winser, Paul" w:date="2014-12-02T11:13:00Z"/>
                  </w:rPr>
                </w:pPr>
                <w:ins w:id="403" w:author="Winser, Paul" w:date="2014-12-02T11:13:00Z">
                  <w:r>
                    <w:t xml:space="preserve">Application of computational thinking skills </w:t>
                  </w:r>
                </w:ins>
                <w:ins w:id="404" w:author="Winser, Paul" w:date="2014-12-02T11:16:00Z">
                  <w:r w:rsidR="000836F6">
                    <w:t xml:space="preserve">and following predefined processes </w:t>
                  </w:r>
                </w:ins>
                <w:ins w:id="405" w:author="Winser, Paul" w:date="2014-12-02T11:13:00Z">
                  <w:r>
                    <w:t>to design and develop 3D models, including:</w:t>
                  </w:r>
                </w:ins>
              </w:p>
              <w:p w14:paraId="3ECC3BD2" w14:textId="24E8BA79" w:rsidR="0030546E" w:rsidRDefault="0030546E" w:rsidP="0030546E">
                <w:pPr>
                  <w:pStyle w:val="Topictextandhead"/>
                  <w:numPr>
                    <w:ilvl w:val="0"/>
                    <w:numId w:val="18"/>
                  </w:numPr>
                  <w:tabs>
                    <w:tab w:val="clear" w:pos="400"/>
                    <w:tab w:val="clear" w:pos="480"/>
                    <w:tab w:val="clear" w:pos="720"/>
                  </w:tabs>
                  <w:ind w:left="567" w:right="284" w:hanging="215"/>
                  <w:rPr>
                    <w:ins w:id="406" w:author="Winser, Paul" w:date="2014-12-02T11:14:00Z"/>
                  </w:rPr>
                </w:pPr>
                <w:ins w:id="407" w:author="Winser, Paul" w:date="2014-12-02T11:14:00Z">
                  <w:r>
                    <w:t>Logical thinking</w:t>
                  </w:r>
                </w:ins>
              </w:p>
              <w:p w14:paraId="3C1FCFF7" w14:textId="1CDAB809" w:rsidR="0030546E" w:rsidRDefault="0030546E" w:rsidP="0030546E">
                <w:pPr>
                  <w:pStyle w:val="Topictextandhead"/>
                  <w:numPr>
                    <w:ilvl w:val="0"/>
                    <w:numId w:val="18"/>
                  </w:numPr>
                  <w:tabs>
                    <w:tab w:val="clear" w:pos="400"/>
                    <w:tab w:val="clear" w:pos="480"/>
                    <w:tab w:val="clear" w:pos="720"/>
                  </w:tabs>
                  <w:ind w:left="567" w:right="284" w:hanging="215"/>
                  <w:rPr>
                    <w:ins w:id="408" w:author="Winser, Paul" w:date="2014-12-02T11:14:00Z"/>
                  </w:rPr>
                </w:pPr>
                <w:ins w:id="409" w:author="Winser, Paul" w:date="2014-12-02T11:14:00Z">
                  <w:r>
                    <w:t>Algorithmic thinking</w:t>
                  </w:r>
                </w:ins>
              </w:p>
              <w:p w14:paraId="2B7A070E" w14:textId="20A279C9" w:rsidR="0030546E" w:rsidRDefault="0030546E" w:rsidP="0030546E">
                <w:pPr>
                  <w:pStyle w:val="Topictextandhead"/>
                  <w:numPr>
                    <w:ilvl w:val="0"/>
                    <w:numId w:val="18"/>
                  </w:numPr>
                  <w:tabs>
                    <w:tab w:val="clear" w:pos="400"/>
                    <w:tab w:val="clear" w:pos="480"/>
                    <w:tab w:val="clear" w:pos="720"/>
                  </w:tabs>
                  <w:ind w:left="567" w:right="284" w:hanging="215"/>
                  <w:rPr>
                    <w:ins w:id="410" w:author="Winser, Paul" w:date="2014-12-02T11:14:00Z"/>
                  </w:rPr>
                </w:pPr>
                <w:ins w:id="411" w:author="Winser, Paul" w:date="2014-12-02T11:14:00Z">
                  <w:r>
                    <w:t>Optimal thinking</w:t>
                  </w:r>
                </w:ins>
                <w:ins w:id="412" w:author="Winser, Paul" w:date="2014-12-02T11:53:00Z">
                  <w:r w:rsidR="000348A6">
                    <w:t>.</w:t>
                  </w:r>
                </w:ins>
              </w:p>
              <w:p w14:paraId="6D699635" w14:textId="1DFFE4D9" w:rsidR="00924D50" w:rsidRPr="00924D50" w:rsidRDefault="00924D50" w:rsidP="00FF3E63">
                <w:pPr>
                  <w:pStyle w:val="Topictextandhead"/>
                  <w:ind w:left="0" w:firstLine="0"/>
                  <w:rPr>
                    <w:ins w:id="413" w:author="Winser, Paul" w:date="2014-12-02T10:36:00Z"/>
                    <w:b/>
                    <w:rPrChange w:id="414" w:author="Winser, Paul" w:date="2014-12-02T10:36:00Z">
                      <w:rPr>
                        <w:ins w:id="415" w:author="Winser, Paul" w:date="2014-12-02T10:36:00Z"/>
                      </w:rPr>
                    </w:rPrChange>
                  </w:rPr>
                </w:pPr>
                <w:commentRangeStart w:id="416"/>
                <w:ins w:id="417" w:author="Winser, Paul" w:date="2014-12-02T10:36:00Z">
                  <w:r w:rsidRPr="00924D50">
                    <w:rPr>
                      <w:b/>
                      <w:rPrChange w:id="418" w:author="Winser, Paul" w:date="2014-12-02T10:36:00Z">
                        <w:rPr/>
                      </w:rPrChange>
                    </w:rPr>
                    <w:t>B2</w:t>
                  </w:r>
                </w:ins>
                <w:commentRangeEnd w:id="416"/>
                <w:ins w:id="419" w:author="Winser, Paul" w:date="2014-12-02T11:02:00Z">
                  <w:r w:rsidR="00A67574">
                    <w:rPr>
                      <w:rStyle w:val="CommentReference"/>
                      <w:rFonts w:eastAsia="Batang"/>
                      <w:lang w:eastAsia="en-GB"/>
                    </w:rPr>
                    <w:commentReference w:id="416"/>
                  </w:r>
                </w:ins>
                <w:ins w:id="420" w:author="Winser, Paul" w:date="2014-12-02T10:36:00Z">
                  <w:r w:rsidRPr="00924D50">
                    <w:rPr>
                      <w:b/>
                      <w:rPrChange w:id="421" w:author="Winser, Paul" w:date="2014-12-02T10:36:00Z">
                        <w:rPr/>
                      </w:rPrChange>
                    </w:rPr>
                    <w:t xml:space="preserve"> Principles of mathematics</w:t>
                  </w:r>
                </w:ins>
              </w:p>
              <w:p w14:paraId="4CF11AE8" w14:textId="5E63FFC6" w:rsidR="0030546E" w:rsidRDefault="0030546E">
                <w:pPr>
                  <w:pStyle w:val="Topictextandhead"/>
                  <w:tabs>
                    <w:tab w:val="clear" w:pos="400"/>
                    <w:tab w:val="clear" w:pos="480"/>
                    <w:tab w:val="clear" w:pos="720"/>
                  </w:tabs>
                  <w:ind w:left="29" w:right="284" w:firstLine="0"/>
                  <w:rPr>
                    <w:ins w:id="422" w:author="Winser, Paul" w:date="2014-12-02T11:05:00Z"/>
                  </w:rPr>
                  <w:pPrChange w:id="423" w:author="Winser, Paul" w:date="2014-12-02T11:05:00Z">
                    <w:pPr>
                      <w:pStyle w:val="Topictextandhead"/>
                      <w:numPr>
                        <w:numId w:val="18"/>
                      </w:numPr>
                      <w:tabs>
                        <w:tab w:val="clear" w:pos="400"/>
                        <w:tab w:val="clear" w:pos="480"/>
                        <w:tab w:val="clear" w:pos="720"/>
                      </w:tabs>
                      <w:ind w:left="567" w:right="284" w:hanging="215"/>
                    </w:pPr>
                  </w:pPrChange>
                </w:pPr>
                <w:ins w:id="424" w:author="Winser, Paul" w:date="2014-12-02T11:15:00Z">
                  <w:r>
                    <w:t>Application of</w:t>
                  </w:r>
                </w:ins>
                <w:ins w:id="425" w:author="Winser, Paul" w:date="2014-12-02T11:11:00Z">
                  <w:r>
                    <w:t xml:space="preserve"> m</w:t>
                  </w:r>
                </w:ins>
                <w:ins w:id="426" w:author="Winser, Paul" w:date="2014-12-02T11:05:00Z">
                  <w:r>
                    <w:t xml:space="preserve">athematical principles </w:t>
                  </w:r>
                </w:ins>
                <w:ins w:id="427" w:author="Winser, Paul" w:date="2014-12-02T11:18:00Z">
                  <w:r w:rsidR="000836F6">
                    <w:t xml:space="preserve">and processes </w:t>
                  </w:r>
                </w:ins>
                <w:ins w:id="428" w:author="Winser, Paul" w:date="2014-12-02T11:05:00Z">
                  <w:r>
                    <w:t xml:space="preserve">to </w:t>
                  </w:r>
                </w:ins>
                <w:ins w:id="429" w:author="Winser, Paul" w:date="2014-12-02T11:11:00Z">
                  <w:r>
                    <w:t xml:space="preserve">design and develop </w:t>
                  </w:r>
                </w:ins>
                <w:ins w:id="430" w:author="Winser, Paul" w:date="2014-12-02T11:05:00Z">
                  <w:r>
                    <w:t>3D models, e.g.:</w:t>
                  </w:r>
                </w:ins>
              </w:p>
              <w:p w14:paraId="1FD0F669" w14:textId="254A312F" w:rsidR="00924D50" w:rsidRDefault="00924D50" w:rsidP="00924D50">
                <w:pPr>
                  <w:pStyle w:val="Topictextandhead"/>
                  <w:numPr>
                    <w:ilvl w:val="0"/>
                    <w:numId w:val="18"/>
                  </w:numPr>
                  <w:tabs>
                    <w:tab w:val="clear" w:pos="400"/>
                    <w:tab w:val="clear" w:pos="480"/>
                    <w:tab w:val="clear" w:pos="720"/>
                  </w:tabs>
                  <w:ind w:left="567" w:right="284" w:hanging="215"/>
                  <w:rPr>
                    <w:ins w:id="431" w:author="Winser, Paul" w:date="2014-12-02T10:41:00Z"/>
                  </w:rPr>
                </w:pPr>
                <w:ins w:id="432" w:author="Winser, Paul" w:date="2014-12-02T10:39:00Z">
                  <w:r>
                    <w:t>Algorithms</w:t>
                  </w:r>
                </w:ins>
                <w:ins w:id="433" w:author="Winser, Paul" w:date="2014-12-02T11:02:00Z">
                  <w:r w:rsidR="00A67574">
                    <w:t xml:space="preserve"> (procedural modelling)</w:t>
                  </w:r>
                </w:ins>
              </w:p>
              <w:p w14:paraId="3155B327" w14:textId="77777777" w:rsidR="00A67574" w:rsidRDefault="00A67574" w:rsidP="00924D50">
                <w:pPr>
                  <w:pStyle w:val="Topictextandhead"/>
                  <w:numPr>
                    <w:ilvl w:val="0"/>
                    <w:numId w:val="18"/>
                  </w:numPr>
                  <w:tabs>
                    <w:tab w:val="clear" w:pos="400"/>
                    <w:tab w:val="clear" w:pos="480"/>
                    <w:tab w:val="clear" w:pos="720"/>
                  </w:tabs>
                  <w:ind w:left="567" w:right="284" w:hanging="215"/>
                  <w:rPr>
                    <w:ins w:id="434" w:author="Winser, Paul" w:date="2014-12-02T11:01:00Z"/>
                  </w:rPr>
                </w:pPr>
                <w:ins w:id="435" w:author="Winser, Paul" w:date="2014-12-02T11:01:00Z">
                  <w:r>
                    <w:t>Boolean algebra</w:t>
                  </w:r>
                </w:ins>
              </w:p>
              <w:p w14:paraId="3FC6ACB8" w14:textId="77777777" w:rsidR="00A67574" w:rsidRDefault="00A67574" w:rsidP="00924D50">
                <w:pPr>
                  <w:pStyle w:val="Topictextandhead"/>
                  <w:numPr>
                    <w:ilvl w:val="0"/>
                    <w:numId w:val="18"/>
                  </w:numPr>
                  <w:tabs>
                    <w:tab w:val="clear" w:pos="400"/>
                    <w:tab w:val="clear" w:pos="480"/>
                    <w:tab w:val="clear" w:pos="720"/>
                  </w:tabs>
                  <w:ind w:left="567" w:right="284" w:hanging="215"/>
                  <w:rPr>
                    <w:ins w:id="436" w:author="Winser, Paul" w:date="2014-12-02T11:01:00Z"/>
                  </w:rPr>
                </w:pPr>
                <w:ins w:id="437" w:author="Winser, Paul" w:date="2014-12-02T11:01:00Z">
                  <w:r>
                    <w:t>Coordinate geometry</w:t>
                  </w:r>
                </w:ins>
              </w:p>
              <w:p w14:paraId="0CD47361" w14:textId="38372ED1" w:rsidR="00A67574" w:rsidRDefault="00A67574" w:rsidP="00924D50">
                <w:pPr>
                  <w:pStyle w:val="Topictextandhead"/>
                  <w:numPr>
                    <w:ilvl w:val="0"/>
                    <w:numId w:val="18"/>
                  </w:numPr>
                  <w:tabs>
                    <w:tab w:val="clear" w:pos="400"/>
                    <w:tab w:val="clear" w:pos="480"/>
                    <w:tab w:val="clear" w:pos="720"/>
                  </w:tabs>
                  <w:ind w:left="567" w:right="284" w:hanging="215"/>
                  <w:rPr>
                    <w:ins w:id="438" w:author="Winser, Paul" w:date="2014-12-02T11:02:00Z"/>
                  </w:rPr>
                </w:pPr>
                <w:ins w:id="439" w:author="Winser, Paul" w:date="2014-12-02T11:02:00Z">
                  <w:r>
                    <w:t>Solids (3D shapes)</w:t>
                  </w:r>
                </w:ins>
              </w:p>
              <w:p w14:paraId="380BD733" w14:textId="0EC7C378" w:rsidR="00A67574" w:rsidRDefault="00A67574" w:rsidP="00924D50">
                <w:pPr>
                  <w:pStyle w:val="Topictextandhead"/>
                  <w:numPr>
                    <w:ilvl w:val="0"/>
                    <w:numId w:val="18"/>
                  </w:numPr>
                  <w:tabs>
                    <w:tab w:val="clear" w:pos="400"/>
                    <w:tab w:val="clear" w:pos="480"/>
                    <w:tab w:val="clear" w:pos="720"/>
                  </w:tabs>
                  <w:ind w:left="567" w:right="284" w:hanging="215"/>
                  <w:rPr>
                    <w:ins w:id="440" w:author="Winser, Paul" w:date="2014-12-02T10:39:00Z"/>
                  </w:rPr>
                </w:pPr>
                <w:ins w:id="441" w:author="Winser, Paul" w:date="2014-12-02T11:02:00Z">
                  <w:r>
                    <w:t>Topology</w:t>
                  </w:r>
                </w:ins>
                <w:ins w:id="442" w:author="Winser, Paul" w:date="2014-12-02T11:53:00Z">
                  <w:r w:rsidR="000348A6">
                    <w:t>.</w:t>
                  </w:r>
                </w:ins>
              </w:p>
              <w:p w14:paraId="2FFEFF5E" w14:textId="7F84309D" w:rsidR="003D574E" w:rsidDel="00D85F4D" w:rsidRDefault="003D574E" w:rsidP="00FF3E63">
                <w:pPr>
                  <w:pStyle w:val="Topictextandhead"/>
                  <w:ind w:left="0" w:firstLine="0"/>
                  <w:rPr>
                    <w:ins w:id="443" w:author="Paul" w:date="2014-11-19T14:30:00Z"/>
                    <w:del w:id="444" w:author="Winser, Paul" w:date="2014-12-02T11:20:00Z"/>
                  </w:rPr>
                </w:pPr>
                <w:ins w:id="445" w:author="Paul" w:date="2014-11-19T14:29:00Z">
                  <w:del w:id="446" w:author="Winser, Paul" w:date="2014-12-02T11:20:00Z">
                    <w:r w:rsidDel="00D85F4D">
                      <w:delText>To design</w:delText>
                    </w:r>
                    <w:r w:rsidR="00660576" w:rsidDel="00D85F4D">
                      <w:delText xml:space="preserve"> </w:delText>
                    </w:r>
                  </w:del>
                  <w:del w:id="447" w:author="Winser, Paul" w:date="2014-12-02T10:30:00Z">
                    <w:r w:rsidR="00660576" w:rsidDel="00787612">
                      <w:delText xml:space="preserve">a </w:delText>
                    </w:r>
                  </w:del>
                  <w:del w:id="448" w:author="Winser, Paul" w:date="2014-12-02T11:20:00Z">
                    <w:r w:rsidR="00660576" w:rsidDel="00D85F4D">
                      <w:delText>3D model</w:delText>
                    </w:r>
                  </w:del>
                </w:ins>
              </w:p>
              <w:p w14:paraId="3BC49A86" w14:textId="0D49F25F" w:rsidR="003D574E" w:rsidRPr="00C16957" w:rsidRDefault="003D574E" w:rsidP="00FF3E63">
                <w:pPr>
                  <w:pStyle w:val="Topictextandhead"/>
                  <w:ind w:left="0" w:firstLine="0"/>
                  <w:rPr>
                    <w:ins w:id="449" w:author="Paul" w:date="2014-11-19T14:29:00Z"/>
                    <w:b/>
                  </w:rPr>
                </w:pPr>
                <w:ins w:id="450" w:author="Paul" w:date="2014-11-19T14:30:00Z">
                  <w:r w:rsidRPr="002F7000">
                    <w:rPr>
                      <w:b/>
                    </w:rPr>
                    <w:t>B</w:t>
                  </w:r>
                </w:ins>
                <w:ins w:id="451" w:author="Winser, Paul" w:date="2014-12-02T10:36:00Z">
                  <w:r w:rsidR="00924D50">
                    <w:rPr>
                      <w:b/>
                    </w:rPr>
                    <w:t>3</w:t>
                  </w:r>
                </w:ins>
                <w:ins w:id="452" w:author="Paul" w:date="2014-11-19T14:30:00Z">
                  <w:del w:id="453" w:author="Winser, Paul" w:date="2014-12-02T10:36:00Z">
                    <w:r w:rsidRPr="002F7000" w:rsidDel="00924D50">
                      <w:rPr>
                        <w:b/>
                      </w:rPr>
                      <w:delText>1</w:delText>
                    </w:r>
                  </w:del>
                  <w:r w:rsidRPr="002F7000">
                    <w:rPr>
                      <w:b/>
                    </w:rPr>
                    <w:t xml:space="preserve"> </w:t>
                  </w:r>
                  <w:commentRangeStart w:id="454"/>
                  <w:r w:rsidRPr="002F7000">
                    <w:rPr>
                      <w:b/>
                    </w:rPr>
                    <w:t>Schematic</w:t>
                  </w:r>
                </w:ins>
                <w:commentRangeEnd w:id="454"/>
                <w:ins w:id="455" w:author="Paul" w:date="2014-11-19T14:48:00Z">
                  <w:r w:rsidR="00660576">
                    <w:rPr>
                      <w:rStyle w:val="CommentReference"/>
                      <w:rFonts w:eastAsia="Batang"/>
                      <w:lang w:eastAsia="en-GB"/>
                    </w:rPr>
                    <w:commentReference w:id="454"/>
                  </w:r>
                </w:ins>
                <w:ins w:id="456" w:author="Paul" w:date="2014-11-19T14:30:00Z">
                  <w:r w:rsidRPr="00C16957">
                    <w:rPr>
                      <w:b/>
                    </w:rPr>
                    <w:t xml:space="preserve"> </w:t>
                  </w:r>
                </w:ins>
                <w:ins w:id="457" w:author="Winser, Paul" w:date="2014-12-02T11:20:00Z">
                  <w:r w:rsidR="00D85F4D">
                    <w:rPr>
                      <w:b/>
                    </w:rPr>
                    <w:t xml:space="preserve">design </w:t>
                  </w:r>
                </w:ins>
                <w:ins w:id="458" w:author="Paul" w:date="2014-11-19T14:30:00Z">
                  <w:r w:rsidRPr="00C16957">
                    <w:rPr>
                      <w:b/>
                    </w:rPr>
                    <w:t>documentation</w:t>
                  </w:r>
                </w:ins>
              </w:p>
              <w:p w14:paraId="477245E2" w14:textId="184751A5" w:rsidR="003D574E" w:rsidRDefault="003D574E" w:rsidP="00FF3E63">
                <w:pPr>
                  <w:pStyle w:val="Topictextandhead"/>
                  <w:ind w:left="0" w:firstLine="0"/>
                  <w:rPr>
                    <w:ins w:id="459" w:author="Paul" w:date="2014-11-19T14:29:00Z"/>
                  </w:rPr>
                </w:pPr>
                <w:ins w:id="460" w:author="Paul" w:date="2014-11-19T14:29:00Z">
                  <w:r>
                    <w:t>Schematic documentation to include:</w:t>
                  </w:r>
                </w:ins>
              </w:p>
              <w:p w14:paraId="0313E1D7" w14:textId="7F8DBDF7" w:rsidR="003D574E" w:rsidRDefault="003D574E" w:rsidP="00C16957">
                <w:pPr>
                  <w:pStyle w:val="Topictextandhead"/>
                  <w:numPr>
                    <w:ilvl w:val="0"/>
                    <w:numId w:val="18"/>
                  </w:numPr>
                  <w:tabs>
                    <w:tab w:val="clear" w:pos="400"/>
                    <w:tab w:val="clear" w:pos="480"/>
                    <w:tab w:val="clear" w:pos="720"/>
                  </w:tabs>
                  <w:ind w:left="567" w:right="284" w:hanging="215"/>
                  <w:rPr>
                    <w:ins w:id="461" w:author="Paul" w:date="2014-11-19T14:35:00Z"/>
                  </w:rPr>
                </w:pPr>
                <w:ins w:id="462" w:author="Paul" w:date="2014-11-19T14:30:00Z">
                  <w:r>
                    <w:t>r</w:t>
                  </w:r>
                </w:ins>
                <w:ins w:id="463" w:author="Paul" w:date="2014-11-19T14:29:00Z">
                  <w:r>
                    <w:t xml:space="preserve">equirements </w:t>
                  </w:r>
                </w:ins>
                <w:ins w:id="464" w:author="Paul" w:date="2014-11-19T14:30:00Z">
                  <w:r>
                    <w:t xml:space="preserve">of the brief (audience, purpose and </w:t>
                  </w:r>
                  <w:del w:id="465" w:author="Winser, Paul" w:date="2014-12-02T10:30:00Z">
                    <w:r w:rsidDel="00787612">
                      <w:delText>user</w:delText>
                    </w:r>
                  </w:del>
                </w:ins>
                <w:ins w:id="466" w:author="Winser, Paul" w:date="2014-12-02T10:30:00Z">
                  <w:r w:rsidR="00787612">
                    <w:t>clients</w:t>
                  </w:r>
                </w:ins>
                <w:ins w:id="467" w:author="Paul" w:date="2014-11-19T14:30:00Z">
                  <w:r>
                    <w:t xml:space="preserve"> requirements)</w:t>
                  </w:r>
                </w:ins>
              </w:p>
              <w:p w14:paraId="279AABB5" w14:textId="33D8A598" w:rsidR="00441747" w:rsidRDefault="00441747" w:rsidP="00C16957">
                <w:pPr>
                  <w:pStyle w:val="Topictextandhead"/>
                  <w:numPr>
                    <w:ilvl w:val="0"/>
                    <w:numId w:val="18"/>
                  </w:numPr>
                  <w:tabs>
                    <w:tab w:val="clear" w:pos="400"/>
                    <w:tab w:val="clear" w:pos="480"/>
                    <w:tab w:val="clear" w:pos="720"/>
                  </w:tabs>
                  <w:ind w:left="567" w:right="601" w:hanging="215"/>
                  <w:rPr>
                    <w:ins w:id="468" w:author="Paul" w:date="2014-11-19T14:35:00Z"/>
                  </w:rPr>
                </w:pPr>
                <w:ins w:id="469" w:author="Paul" w:date="2014-11-19T14:35:00Z">
                  <w:del w:id="470" w:author="Winser, Paul" w:date="2014-12-02T10:32:00Z">
                    <w:r w:rsidDel="00924D50">
                      <w:delText xml:space="preserve">documented </w:delText>
                    </w:r>
                  </w:del>
                  <w:r>
                    <w:t>research including:</w:t>
                  </w:r>
                </w:ins>
              </w:p>
              <w:p w14:paraId="37730635" w14:textId="77777777" w:rsidR="00441747" w:rsidRDefault="00441747" w:rsidP="00C16957">
                <w:pPr>
                  <w:pStyle w:val="Topictextandhead"/>
                  <w:numPr>
                    <w:ilvl w:val="1"/>
                    <w:numId w:val="18"/>
                  </w:numPr>
                  <w:tabs>
                    <w:tab w:val="clear" w:pos="400"/>
                    <w:tab w:val="clear" w:pos="480"/>
                    <w:tab w:val="clear" w:pos="720"/>
                  </w:tabs>
                  <w:rPr>
                    <w:ins w:id="471" w:author="Paul" w:date="2014-11-19T14:35:00Z"/>
                  </w:rPr>
                </w:pPr>
                <w:ins w:id="472" w:author="Paul" w:date="2014-11-19T14:35:00Z">
                  <w:r>
                    <w:t>market research</w:t>
                  </w:r>
                </w:ins>
              </w:p>
              <w:p w14:paraId="52C1F63F" w14:textId="77777777" w:rsidR="00441747" w:rsidRDefault="00441747" w:rsidP="00C16957">
                <w:pPr>
                  <w:pStyle w:val="Topictextandhead"/>
                  <w:numPr>
                    <w:ilvl w:val="1"/>
                    <w:numId w:val="18"/>
                  </w:numPr>
                  <w:tabs>
                    <w:tab w:val="clear" w:pos="400"/>
                    <w:tab w:val="clear" w:pos="480"/>
                    <w:tab w:val="clear" w:pos="720"/>
                  </w:tabs>
                  <w:rPr>
                    <w:ins w:id="473" w:author="Paul" w:date="2014-11-19T14:45:00Z"/>
                  </w:rPr>
                </w:pPr>
                <w:ins w:id="474" w:author="Paul" w:date="2014-11-19T14:35:00Z">
                  <w:r>
                    <w:t>process planning</w:t>
                  </w:r>
                </w:ins>
              </w:p>
              <w:p w14:paraId="490A2E2E" w14:textId="148AF36B" w:rsidR="004900C9" w:rsidRDefault="004900C9" w:rsidP="004900C9">
                <w:pPr>
                  <w:pStyle w:val="Topictextandhead"/>
                  <w:numPr>
                    <w:ilvl w:val="0"/>
                    <w:numId w:val="18"/>
                  </w:numPr>
                  <w:tabs>
                    <w:tab w:val="clear" w:pos="400"/>
                    <w:tab w:val="clear" w:pos="480"/>
                    <w:tab w:val="clear" w:pos="720"/>
                  </w:tabs>
                  <w:ind w:left="567" w:right="601" w:hanging="215"/>
                  <w:rPr>
                    <w:ins w:id="475" w:author="Paul" w:date="2014-11-19T14:45:00Z"/>
                  </w:rPr>
                </w:pPr>
                <w:ins w:id="476" w:author="Paul" w:date="2014-11-19T14:46:00Z">
                  <w:r>
                    <w:t>legal and ethical considerations</w:t>
                  </w:r>
                </w:ins>
                <w:ins w:id="477" w:author="Winser, Paul" w:date="2014-12-02T10:31:00Z">
                  <w:r w:rsidR="00787612">
                    <w:t>, e.g. copyright, patents, registered designs, trademarks, British standards, European conformity, confidentiality, decorum</w:t>
                  </w:r>
                </w:ins>
                <w:ins w:id="478" w:author="Winser, Paul" w:date="2014-12-02T10:32:00Z">
                  <w:r w:rsidR="00787612">
                    <w:t>, representation (race, gender, sexuality, religion)</w:t>
                  </w:r>
                </w:ins>
                <w:ins w:id="479" w:author="Paul" w:date="2014-11-19T14:46:00Z">
                  <w:del w:id="480" w:author="Winser, Paul" w:date="2014-12-02T10:31:00Z">
                    <w:r w:rsidDel="00787612">
                      <w:delText xml:space="preserve"> including:</w:delText>
                    </w:r>
                  </w:del>
                </w:ins>
              </w:p>
              <w:p w14:paraId="269A705B" w14:textId="31A91CE6" w:rsidR="004900C9" w:rsidDel="00787612" w:rsidRDefault="004900C9" w:rsidP="004900C9">
                <w:pPr>
                  <w:pStyle w:val="Topictextandhead"/>
                  <w:numPr>
                    <w:ilvl w:val="1"/>
                    <w:numId w:val="18"/>
                  </w:numPr>
                  <w:tabs>
                    <w:tab w:val="clear" w:pos="400"/>
                    <w:tab w:val="clear" w:pos="480"/>
                    <w:tab w:val="clear" w:pos="720"/>
                  </w:tabs>
                  <w:rPr>
                    <w:ins w:id="481" w:author="Paul" w:date="2014-11-19T14:46:00Z"/>
                    <w:del w:id="482" w:author="Winser, Paul" w:date="2014-12-02T10:32:00Z"/>
                  </w:rPr>
                </w:pPr>
                <w:ins w:id="483" w:author="Paul" w:date="2014-11-19T14:46:00Z">
                  <w:del w:id="484" w:author="Winser, Paul" w:date="2014-12-02T10:32:00Z">
                    <w:r w:rsidDel="00787612">
                      <w:delText>copyright</w:delText>
                    </w:r>
                  </w:del>
                </w:ins>
              </w:p>
              <w:p w14:paraId="1EA56C48" w14:textId="3FC672E7" w:rsidR="004900C9" w:rsidDel="00787612" w:rsidRDefault="004900C9" w:rsidP="004900C9">
                <w:pPr>
                  <w:pStyle w:val="Topictextandhead"/>
                  <w:numPr>
                    <w:ilvl w:val="1"/>
                    <w:numId w:val="18"/>
                  </w:numPr>
                  <w:tabs>
                    <w:tab w:val="clear" w:pos="400"/>
                    <w:tab w:val="clear" w:pos="480"/>
                    <w:tab w:val="clear" w:pos="720"/>
                  </w:tabs>
                  <w:rPr>
                    <w:ins w:id="485" w:author="Paul" w:date="2014-11-19T14:46:00Z"/>
                    <w:del w:id="486" w:author="Winser, Paul" w:date="2014-12-02T10:32:00Z"/>
                  </w:rPr>
                </w:pPr>
                <w:ins w:id="487" w:author="Paul" w:date="2014-11-19T14:46:00Z">
                  <w:del w:id="488" w:author="Winser, Paul" w:date="2014-12-02T10:32:00Z">
                    <w:r w:rsidDel="00787612">
                      <w:delText>ethical, e.g. confidentiality, decorum</w:delText>
                    </w:r>
                  </w:del>
                </w:ins>
              </w:p>
              <w:p w14:paraId="35773AE7" w14:textId="3B32EF78" w:rsidR="004900C9" w:rsidDel="00787612" w:rsidRDefault="004900C9" w:rsidP="004900C9">
                <w:pPr>
                  <w:pStyle w:val="Topictextandhead"/>
                  <w:numPr>
                    <w:ilvl w:val="1"/>
                    <w:numId w:val="18"/>
                  </w:numPr>
                  <w:tabs>
                    <w:tab w:val="clear" w:pos="400"/>
                    <w:tab w:val="clear" w:pos="480"/>
                    <w:tab w:val="clear" w:pos="720"/>
                  </w:tabs>
                  <w:rPr>
                    <w:ins w:id="489" w:author="Paul" w:date="2014-11-19T14:46:00Z"/>
                    <w:del w:id="490" w:author="Winser, Paul" w:date="2014-12-02T10:32:00Z"/>
                  </w:rPr>
                </w:pPr>
                <w:ins w:id="491" w:author="Paul" w:date="2014-11-19T14:46:00Z">
                  <w:del w:id="492" w:author="Winser, Paul" w:date="2014-12-02T10:32:00Z">
                    <w:r w:rsidDel="00787612">
                      <w:delText>patents</w:delText>
                    </w:r>
                  </w:del>
                </w:ins>
              </w:p>
              <w:p w14:paraId="4ABD88F6" w14:textId="2C19A97C" w:rsidR="004900C9" w:rsidDel="00787612" w:rsidRDefault="004900C9" w:rsidP="004900C9">
                <w:pPr>
                  <w:pStyle w:val="Topictextandhead"/>
                  <w:numPr>
                    <w:ilvl w:val="1"/>
                    <w:numId w:val="18"/>
                  </w:numPr>
                  <w:tabs>
                    <w:tab w:val="clear" w:pos="400"/>
                    <w:tab w:val="clear" w:pos="480"/>
                    <w:tab w:val="clear" w:pos="720"/>
                  </w:tabs>
                  <w:rPr>
                    <w:ins w:id="493" w:author="Paul" w:date="2014-11-19T14:46:00Z"/>
                    <w:del w:id="494" w:author="Winser, Paul" w:date="2014-12-02T10:32:00Z"/>
                  </w:rPr>
                </w:pPr>
                <w:ins w:id="495" w:author="Paul" w:date="2014-11-19T14:46:00Z">
                  <w:del w:id="496" w:author="Winser, Paul" w:date="2014-12-02T10:32:00Z">
                    <w:r w:rsidDel="00787612">
                      <w:delText>registered designs</w:delText>
                    </w:r>
                  </w:del>
                </w:ins>
              </w:p>
              <w:p w14:paraId="73E76A81" w14:textId="6F87BA2F" w:rsidR="004900C9" w:rsidDel="00787612" w:rsidRDefault="004900C9" w:rsidP="004900C9">
                <w:pPr>
                  <w:pStyle w:val="Topictextandhead"/>
                  <w:numPr>
                    <w:ilvl w:val="1"/>
                    <w:numId w:val="18"/>
                  </w:numPr>
                  <w:tabs>
                    <w:tab w:val="clear" w:pos="400"/>
                    <w:tab w:val="clear" w:pos="480"/>
                    <w:tab w:val="clear" w:pos="720"/>
                  </w:tabs>
                  <w:rPr>
                    <w:ins w:id="497" w:author="Paul" w:date="2014-11-19T14:47:00Z"/>
                    <w:del w:id="498" w:author="Winser, Paul" w:date="2014-12-02T10:32:00Z"/>
                  </w:rPr>
                </w:pPr>
                <w:ins w:id="499" w:author="Paul" w:date="2014-11-19T14:47:00Z">
                  <w:del w:id="500" w:author="Winser, Paul" w:date="2014-12-02T10:32:00Z">
                    <w:r w:rsidDel="00787612">
                      <w:delText>trademarks</w:delText>
                    </w:r>
                  </w:del>
                </w:ins>
              </w:p>
              <w:p w14:paraId="339CAAB3" w14:textId="44FE897F" w:rsidR="004900C9" w:rsidDel="00787612" w:rsidRDefault="004900C9" w:rsidP="004900C9">
                <w:pPr>
                  <w:pStyle w:val="Topictextandhead"/>
                  <w:numPr>
                    <w:ilvl w:val="1"/>
                    <w:numId w:val="18"/>
                  </w:numPr>
                  <w:tabs>
                    <w:tab w:val="clear" w:pos="400"/>
                    <w:tab w:val="clear" w:pos="480"/>
                    <w:tab w:val="clear" w:pos="720"/>
                  </w:tabs>
                  <w:rPr>
                    <w:ins w:id="501" w:author="Paul" w:date="2014-11-19T14:47:00Z"/>
                    <w:del w:id="502" w:author="Winser, Paul" w:date="2014-12-02T10:32:00Z"/>
                  </w:rPr>
                </w:pPr>
                <w:ins w:id="503" w:author="Paul" w:date="2014-11-19T14:47:00Z">
                  <w:del w:id="504" w:author="Winser, Paul" w:date="2014-12-02T10:32:00Z">
                    <w:r w:rsidDel="00787612">
                      <w:delText>British standards</w:delText>
                    </w:r>
                  </w:del>
                </w:ins>
              </w:p>
              <w:p w14:paraId="5DEB9720" w14:textId="73EDA0AE" w:rsidR="004900C9" w:rsidDel="00787612" w:rsidRDefault="004900C9" w:rsidP="004900C9">
                <w:pPr>
                  <w:pStyle w:val="Topictextandhead"/>
                  <w:numPr>
                    <w:ilvl w:val="1"/>
                    <w:numId w:val="18"/>
                  </w:numPr>
                  <w:tabs>
                    <w:tab w:val="clear" w:pos="400"/>
                    <w:tab w:val="clear" w:pos="480"/>
                    <w:tab w:val="clear" w:pos="720"/>
                  </w:tabs>
                  <w:rPr>
                    <w:ins w:id="505" w:author="Paul" w:date="2014-11-19T14:47:00Z"/>
                    <w:del w:id="506" w:author="Winser, Paul" w:date="2014-12-02T10:32:00Z"/>
                  </w:rPr>
                </w:pPr>
                <w:ins w:id="507" w:author="Paul" w:date="2014-11-19T14:47:00Z">
                  <w:del w:id="508" w:author="Winser, Paul" w:date="2014-12-02T10:32:00Z">
                    <w:r w:rsidDel="00787612">
                      <w:delText>European conformity</w:delText>
                    </w:r>
                  </w:del>
                </w:ins>
              </w:p>
              <w:p w14:paraId="6BF0ACCD" w14:textId="171E7A80" w:rsidR="004900C9" w:rsidDel="00787612" w:rsidRDefault="004900C9" w:rsidP="004900C9">
                <w:pPr>
                  <w:pStyle w:val="Topictextandhead"/>
                  <w:numPr>
                    <w:ilvl w:val="1"/>
                    <w:numId w:val="18"/>
                  </w:numPr>
                  <w:tabs>
                    <w:tab w:val="clear" w:pos="400"/>
                    <w:tab w:val="clear" w:pos="480"/>
                    <w:tab w:val="clear" w:pos="720"/>
                  </w:tabs>
                  <w:rPr>
                    <w:ins w:id="509" w:author="Paul" w:date="2014-11-19T14:45:00Z"/>
                    <w:del w:id="510" w:author="Winser, Paul" w:date="2014-12-02T10:32:00Z"/>
                  </w:rPr>
                </w:pPr>
                <w:ins w:id="511" w:author="Paul" w:date="2014-11-19T14:47:00Z">
                  <w:del w:id="512" w:author="Winser, Paul" w:date="2014-12-02T10:32:00Z">
                    <w:r w:rsidDel="00787612">
                      <w:delText>Representation, e.g. race, gender, sexuality, religion</w:delText>
                    </w:r>
                  </w:del>
                </w:ins>
              </w:p>
              <w:p w14:paraId="763B0567" w14:textId="19558C11" w:rsidR="003D574E" w:rsidRDefault="003D574E" w:rsidP="00C16957">
                <w:pPr>
                  <w:pStyle w:val="Topictextandhead"/>
                  <w:numPr>
                    <w:ilvl w:val="0"/>
                    <w:numId w:val="18"/>
                  </w:numPr>
                  <w:tabs>
                    <w:tab w:val="clear" w:pos="400"/>
                    <w:tab w:val="clear" w:pos="480"/>
                    <w:tab w:val="clear" w:pos="720"/>
                  </w:tabs>
                  <w:ind w:left="567" w:right="601" w:hanging="215"/>
                  <w:rPr>
                    <w:ins w:id="513" w:author="Paul" w:date="2014-11-19T14:31:00Z"/>
                  </w:rPr>
                </w:pPr>
                <w:ins w:id="514" w:author="Paul" w:date="2014-11-19T14:30:00Z">
                  <w:del w:id="515" w:author="Winser, Paul" w:date="2014-12-02T10:32:00Z">
                    <w:r w:rsidDel="00924D50">
                      <w:delText xml:space="preserve">documented </w:delText>
                    </w:r>
                  </w:del>
                  <w:r>
                    <w:t>ideas/prototypes including:</w:t>
                  </w:r>
                </w:ins>
              </w:p>
              <w:p w14:paraId="2BF15A2A" w14:textId="77777777" w:rsidR="00441747" w:rsidRDefault="00441747" w:rsidP="00C16957">
                <w:pPr>
                  <w:pStyle w:val="Topictextandhead"/>
                  <w:numPr>
                    <w:ilvl w:val="1"/>
                    <w:numId w:val="18"/>
                  </w:numPr>
                  <w:tabs>
                    <w:tab w:val="clear" w:pos="400"/>
                    <w:tab w:val="clear" w:pos="480"/>
                    <w:tab w:val="clear" w:pos="720"/>
                  </w:tabs>
                  <w:rPr>
                    <w:ins w:id="516" w:author="Paul" w:date="2014-11-19T14:32:00Z"/>
                  </w:rPr>
                </w:pPr>
                <w:ins w:id="517" w:author="Paul" w:date="2014-11-19T14:32:00Z">
                  <w:r>
                    <w:t>brainstorming, sketches, scene setup, schematics</w:t>
                  </w:r>
                </w:ins>
              </w:p>
              <w:p w14:paraId="651CB800" w14:textId="74ADF2F0" w:rsidR="00441747" w:rsidRDefault="00441747" w:rsidP="00C16957">
                <w:pPr>
                  <w:pStyle w:val="Topictextandhead"/>
                  <w:numPr>
                    <w:ilvl w:val="1"/>
                    <w:numId w:val="18"/>
                  </w:numPr>
                  <w:tabs>
                    <w:tab w:val="clear" w:pos="400"/>
                    <w:tab w:val="clear" w:pos="480"/>
                    <w:tab w:val="clear" w:pos="720"/>
                  </w:tabs>
                  <w:rPr>
                    <w:ins w:id="518" w:author="Paul" w:date="2014-11-19T14:34:00Z"/>
                  </w:rPr>
                </w:pPr>
                <w:ins w:id="519" w:author="Paul" w:date="2014-11-19T14:32:00Z">
                  <w:r>
                    <w:t>pre-visualisation, e.g. concept drawings, storyboards, manufacturing plan, level diagrams, 2D and 3D architectural drawings</w:t>
                  </w:r>
                </w:ins>
              </w:p>
              <w:p w14:paraId="504DD6F9" w14:textId="553CFCFA" w:rsidR="00441747" w:rsidRDefault="00441747" w:rsidP="00C16957">
                <w:pPr>
                  <w:pStyle w:val="Topictextandhead"/>
                  <w:numPr>
                    <w:ilvl w:val="1"/>
                    <w:numId w:val="18"/>
                  </w:numPr>
                  <w:tabs>
                    <w:tab w:val="clear" w:pos="400"/>
                    <w:tab w:val="clear" w:pos="480"/>
                    <w:tab w:val="clear" w:pos="720"/>
                  </w:tabs>
                  <w:rPr>
                    <w:ins w:id="520" w:author="Paul" w:date="2014-11-19T14:34:00Z"/>
                  </w:rPr>
                </w:pPr>
                <w:ins w:id="521" w:author="Paul" w:date="2014-11-19T14:34:00Z">
                  <w:r>
                    <w:t>key visual themes/aesthetics</w:t>
                  </w:r>
                </w:ins>
              </w:p>
              <w:p w14:paraId="1FC1D997" w14:textId="77777777" w:rsidR="00441747" w:rsidRDefault="00441747" w:rsidP="00C16957">
                <w:pPr>
                  <w:pStyle w:val="Topictextandhead"/>
                  <w:numPr>
                    <w:ilvl w:val="1"/>
                    <w:numId w:val="18"/>
                  </w:numPr>
                  <w:tabs>
                    <w:tab w:val="clear" w:pos="400"/>
                    <w:tab w:val="clear" w:pos="480"/>
                    <w:tab w:val="clear" w:pos="720"/>
                  </w:tabs>
                  <w:rPr>
                    <w:ins w:id="522" w:author="Paul" w:date="2014-11-19T14:34:00Z"/>
                  </w:rPr>
                </w:pPr>
                <w:ins w:id="523" w:author="Paul" w:date="2014-11-19T14:34:00Z">
                  <w:r>
                    <w:t>ergonomics</w:t>
                  </w:r>
                </w:ins>
              </w:p>
              <w:p w14:paraId="2AC39D0D" w14:textId="77777777" w:rsidR="00441747" w:rsidRDefault="00441747" w:rsidP="00C16957">
                <w:pPr>
                  <w:pStyle w:val="Topictextandhead"/>
                  <w:numPr>
                    <w:ilvl w:val="1"/>
                    <w:numId w:val="18"/>
                  </w:numPr>
                  <w:tabs>
                    <w:tab w:val="clear" w:pos="400"/>
                    <w:tab w:val="clear" w:pos="480"/>
                    <w:tab w:val="clear" w:pos="720"/>
                  </w:tabs>
                  <w:rPr>
                    <w:ins w:id="524" w:author="Paul" w:date="2014-11-19T14:34:00Z"/>
                  </w:rPr>
                </w:pPr>
                <w:ins w:id="525" w:author="Paul" w:date="2014-11-19T14:34:00Z">
                  <w:r>
                    <w:t>anthropometrics</w:t>
                  </w:r>
                </w:ins>
              </w:p>
              <w:p w14:paraId="3F3EF58B" w14:textId="77777777" w:rsidR="00441747" w:rsidRDefault="00441747" w:rsidP="00C16957">
                <w:pPr>
                  <w:pStyle w:val="Topictextandhead"/>
                  <w:numPr>
                    <w:ilvl w:val="1"/>
                    <w:numId w:val="18"/>
                  </w:numPr>
                  <w:tabs>
                    <w:tab w:val="clear" w:pos="400"/>
                    <w:tab w:val="clear" w:pos="480"/>
                    <w:tab w:val="clear" w:pos="720"/>
                  </w:tabs>
                  <w:rPr>
                    <w:ins w:id="526" w:author="Paul" w:date="2014-11-19T14:34:00Z"/>
                  </w:rPr>
                </w:pPr>
                <w:ins w:id="527" w:author="Paul" w:date="2014-11-19T14:34:00Z">
                  <w:r>
                    <w:t>virtual/physical</w:t>
                  </w:r>
                </w:ins>
              </w:p>
              <w:p w14:paraId="62851E6A" w14:textId="40055500" w:rsidR="00441747" w:rsidRDefault="00441747" w:rsidP="00C16957">
                <w:pPr>
                  <w:pStyle w:val="Topictextandhead"/>
                  <w:numPr>
                    <w:ilvl w:val="1"/>
                    <w:numId w:val="18"/>
                  </w:numPr>
                  <w:tabs>
                    <w:tab w:val="clear" w:pos="400"/>
                    <w:tab w:val="clear" w:pos="480"/>
                    <w:tab w:val="clear" w:pos="720"/>
                  </w:tabs>
                  <w:rPr>
                    <w:ins w:id="528" w:author="Paul" w:date="2014-11-19T14:43:00Z"/>
                  </w:rPr>
                </w:pPr>
                <w:ins w:id="529" w:author="Paul" w:date="2014-11-19T14:34:00Z">
                  <w:r>
                    <w:t>error proofing</w:t>
                  </w:r>
                </w:ins>
              </w:p>
              <w:p w14:paraId="0D8D3FB2" w14:textId="2C207D4F" w:rsidR="00B83F46" w:rsidRDefault="00B83F46" w:rsidP="00B83F46">
                <w:pPr>
                  <w:pStyle w:val="Topictextandhead"/>
                  <w:numPr>
                    <w:ilvl w:val="0"/>
                    <w:numId w:val="18"/>
                  </w:numPr>
                  <w:tabs>
                    <w:tab w:val="clear" w:pos="400"/>
                    <w:tab w:val="clear" w:pos="480"/>
                    <w:tab w:val="clear" w:pos="720"/>
                  </w:tabs>
                  <w:ind w:left="567" w:right="601" w:hanging="215"/>
                  <w:rPr>
                    <w:ins w:id="530" w:author="Paul" w:date="2014-11-19T14:50:00Z"/>
                  </w:rPr>
                </w:pPr>
                <w:ins w:id="531" w:author="Paul" w:date="2014-11-19T14:43:00Z">
                  <w:r>
                    <w:t>hardware, software and other resources required</w:t>
                  </w:r>
                </w:ins>
              </w:p>
              <w:p w14:paraId="2629E2C2" w14:textId="7E29BE4F" w:rsidR="00660576" w:rsidRDefault="00660576" w:rsidP="00B83F46">
                <w:pPr>
                  <w:pStyle w:val="Topictextandhead"/>
                  <w:numPr>
                    <w:ilvl w:val="0"/>
                    <w:numId w:val="18"/>
                  </w:numPr>
                  <w:tabs>
                    <w:tab w:val="clear" w:pos="400"/>
                    <w:tab w:val="clear" w:pos="480"/>
                    <w:tab w:val="clear" w:pos="720"/>
                  </w:tabs>
                  <w:ind w:left="567" w:right="601" w:hanging="215"/>
                  <w:rPr>
                    <w:ins w:id="532" w:author="Paul" w:date="2014-11-19T14:43:00Z"/>
                  </w:rPr>
                </w:pPr>
                <w:commentRangeStart w:id="533"/>
                <w:ins w:id="534" w:author="Paul" w:date="2014-11-19T14:50:00Z">
                  <w:r>
                    <w:t>test plans</w:t>
                  </w:r>
                </w:ins>
                <w:ins w:id="535" w:author="Winser, Paul" w:date="2014-12-02T10:33:00Z">
                  <w:r w:rsidR="00924D50">
                    <w:t xml:space="preserve"> </w:t>
                  </w:r>
                </w:ins>
                <w:ins w:id="536" w:author="Paul" w:date="2014-11-19T14:50:00Z">
                  <w:del w:id="537" w:author="Winser, Paul" w:date="2014-12-02T10:33:00Z">
                    <w:r w:rsidDel="00924D50">
                      <w:delText xml:space="preserve">, </w:delText>
                    </w:r>
                  </w:del>
                  <w:r>
                    <w:t xml:space="preserve">to test </w:t>
                  </w:r>
                  <w:commentRangeStart w:id="538"/>
                  <w:del w:id="539" w:author="Winser, Paul" w:date="2014-12-02T10:33:00Z">
                    <w:r w:rsidDel="00924D50">
                      <w:delText>functionality</w:delText>
                    </w:r>
                  </w:del>
                </w:ins>
                <w:ins w:id="540" w:author="Winser, Paul" w:date="2014-12-02T10:33:00Z">
                  <w:r w:rsidR="00924D50">
                    <w:t>correctness, content and presentation</w:t>
                  </w:r>
                </w:ins>
                <w:ins w:id="541" w:author="Paul" w:date="2014-11-19T14:50:00Z">
                  <w:del w:id="542" w:author="Winser, Paul" w:date="2014-12-02T10:33:00Z">
                    <w:r w:rsidDel="00924D50">
                      <w:delText>,</w:delText>
                    </w:r>
                  </w:del>
                </w:ins>
                <w:ins w:id="543" w:author="Winser, Paul" w:date="2014-12-02T10:33:00Z">
                  <w:r w:rsidR="00924D50" w:rsidDel="00924D50">
                    <w:t xml:space="preserve"> </w:t>
                  </w:r>
                </w:ins>
                <w:commentRangeEnd w:id="538"/>
                <w:ins w:id="544" w:author="Winser, Paul" w:date="2014-12-02T11:21:00Z">
                  <w:r w:rsidR="00D85F4D">
                    <w:rPr>
                      <w:rStyle w:val="CommentReference"/>
                      <w:rFonts w:eastAsia="Batang"/>
                      <w:lang w:eastAsia="en-GB"/>
                    </w:rPr>
                    <w:commentReference w:id="538"/>
                  </w:r>
                </w:ins>
                <w:ins w:id="545" w:author="Paul" w:date="2014-11-19T14:50:00Z">
                  <w:del w:id="546" w:author="Winser, Paul" w:date="2014-12-02T10:33:00Z">
                    <w:r w:rsidDel="00924D50">
                      <w:delText xml:space="preserve"> and user experience</w:delText>
                    </w:r>
                  </w:del>
                </w:ins>
                <w:commentRangeEnd w:id="533"/>
                <w:ins w:id="547" w:author="Paul" w:date="2014-11-19T14:51:00Z">
                  <w:del w:id="548" w:author="Winser, Paul" w:date="2014-12-02T10:33:00Z">
                    <w:r w:rsidDel="00924D50">
                      <w:rPr>
                        <w:rStyle w:val="CommentReference"/>
                        <w:rFonts w:eastAsia="Batang"/>
                        <w:lang w:eastAsia="en-GB"/>
                      </w:rPr>
                      <w:commentReference w:id="533"/>
                    </w:r>
                  </w:del>
                </w:ins>
              </w:p>
              <w:p w14:paraId="7574047B" w14:textId="452DF2C8" w:rsidR="00B83F46" w:rsidRDefault="00B83F46" w:rsidP="00B83F46">
                <w:pPr>
                  <w:pStyle w:val="Topictextandhead"/>
                  <w:numPr>
                    <w:ilvl w:val="0"/>
                    <w:numId w:val="18"/>
                  </w:numPr>
                  <w:tabs>
                    <w:tab w:val="clear" w:pos="400"/>
                    <w:tab w:val="clear" w:pos="480"/>
                    <w:tab w:val="clear" w:pos="720"/>
                  </w:tabs>
                  <w:ind w:left="567" w:right="601" w:hanging="215"/>
                  <w:rPr>
                    <w:ins w:id="549" w:author="Paul" w:date="2014-11-19T14:43:00Z"/>
                  </w:rPr>
                </w:pPr>
                <w:proofErr w:type="gramStart"/>
                <w:ins w:id="550" w:author="Paul" w:date="2014-11-19T14:43:00Z">
                  <w:r>
                    <w:t>constraints</w:t>
                  </w:r>
                  <w:proofErr w:type="gramEnd"/>
                  <w:r>
                    <w:t>, e.g. polygon count, image resolution, output size, file type, file size</w:t>
                  </w:r>
                </w:ins>
                <w:ins w:id="551" w:author="Winser, Paul" w:date="2014-12-02T10:29:00Z">
                  <w:r w:rsidR="00787612">
                    <w:t>, rendering time</w:t>
                  </w:r>
                </w:ins>
                <w:ins w:id="552" w:author="Winser, Paul" w:date="2014-12-02T11:53:00Z">
                  <w:r w:rsidR="000348A6">
                    <w:t>.</w:t>
                  </w:r>
                </w:ins>
              </w:p>
              <w:p w14:paraId="5EBCC681" w14:textId="18EEFC69" w:rsidR="00FF3E63" w:rsidRPr="00C16957" w:rsidDel="004900C9" w:rsidRDefault="00FF3E63" w:rsidP="00FF3E63">
                <w:pPr>
                  <w:pStyle w:val="Topictextandhead"/>
                  <w:ind w:left="0" w:firstLine="0"/>
                  <w:rPr>
                    <w:del w:id="553" w:author="Paul" w:date="2014-11-19T14:44:00Z"/>
                    <w:b/>
                  </w:rPr>
                </w:pPr>
                <w:del w:id="554" w:author="Paul" w:date="2014-11-19T14:44:00Z">
                  <w:r w:rsidRPr="00C16957" w:rsidDel="004900C9">
                    <w:rPr>
                      <w:b/>
                    </w:rPr>
                    <w:delText>B1 Design stage</w:delText>
                  </w:r>
                </w:del>
                <w:del w:id="555" w:author="Paul" w:date="2014-11-19T14:22:00Z">
                  <w:r w:rsidRPr="00C16957" w:rsidDel="003D574E">
                    <w:rPr>
                      <w:b/>
                    </w:rPr>
                    <w:delText>:</w:delText>
                  </w:r>
                </w:del>
              </w:p>
              <w:p w14:paraId="0B183B34" w14:textId="23561A0B" w:rsidR="00FF3E63" w:rsidDel="004900C9" w:rsidRDefault="00FF3E63" w:rsidP="00E866F2">
                <w:pPr>
                  <w:pStyle w:val="Topictextandhead"/>
                  <w:numPr>
                    <w:ilvl w:val="0"/>
                    <w:numId w:val="10"/>
                  </w:numPr>
                  <w:rPr>
                    <w:del w:id="556" w:author="Paul" w:date="2014-11-19T14:44:00Z"/>
                  </w:rPr>
                </w:pPr>
                <w:del w:id="557" w:author="Paul" w:date="2014-11-19T14:44:00Z">
                  <w:r w:rsidDel="004900C9">
                    <w:delText>Clients brief</w:delText>
                  </w:r>
                </w:del>
              </w:p>
              <w:p w14:paraId="3BA3E26D" w14:textId="3931DFEE" w:rsidR="00FF3E63" w:rsidDel="004900C9" w:rsidRDefault="00FF3E63" w:rsidP="00E866F2">
                <w:pPr>
                  <w:pStyle w:val="Topictextandhead"/>
                  <w:numPr>
                    <w:ilvl w:val="0"/>
                    <w:numId w:val="10"/>
                  </w:numPr>
                  <w:rPr>
                    <w:del w:id="558" w:author="Paul" w:date="2014-11-19T14:44:00Z"/>
                  </w:rPr>
                </w:pPr>
                <w:del w:id="559" w:author="Paul" w:date="2014-11-19T14:44:00Z">
                  <w:r w:rsidDel="004900C9">
                    <w:delText>Own brief</w:delText>
                  </w:r>
                </w:del>
              </w:p>
              <w:p w14:paraId="193253B4" w14:textId="49686F53" w:rsidR="00FF3E63" w:rsidDel="004900C9" w:rsidRDefault="00FF3E63" w:rsidP="00E866F2">
                <w:pPr>
                  <w:pStyle w:val="Topictextandhead"/>
                  <w:numPr>
                    <w:ilvl w:val="0"/>
                    <w:numId w:val="10"/>
                  </w:numPr>
                  <w:rPr>
                    <w:del w:id="560" w:author="Paul" w:date="2014-11-19T14:44:00Z"/>
                  </w:rPr>
                </w:pPr>
                <w:del w:id="561" w:author="Paul" w:date="2014-11-19T14:44:00Z">
                  <w:r w:rsidDel="004900C9">
                    <w:delText>Market research</w:delText>
                  </w:r>
                </w:del>
              </w:p>
              <w:p w14:paraId="3AC1EDA4" w14:textId="46839007" w:rsidR="00FF3E63" w:rsidDel="004900C9" w:rsidRDefault="00FF3E63" w:rsidP="00E866F2">
                <w:pPr>
                  <w:pStyle w:val="Topictextandhead"/>
                  <w:numPr>
                    <w:ilvl w:val="0"/>
                    <w:numId w:val="10"/>
                  </w:numPr>
                  <w:rPr>
                    <w:del w:id="562" w:author="Paul" w:date="2014-11-19T14:44:00Z"/>
                  </w:rPr>
                </w:pPr>
                <w:del w:id="563" w:author="Paul" w:date="2014-11-19T14:44:00Z">
                  <w:r w:rsidDel="004900C9">
                    <w:delText>Process planning</w:delText>
                  </w:r>
                </w:del>
              </w:p>
              <w:p w14:paraId="3CC690D5" w14:textId="40394452" w:rsidR="00FF3E63" w:rsidDel="004900C9" w:rsidRDefault="00FF3E63" w:rsidP="00FF3E63">
                <w:pPr>
                  <w:pStyle w:val="Topictextandhead"/>
                  <w:rPr>
                    <w:del w:id="564" w:author="Paul" w:date="2014-11-19T14:45:00Z"/>
                  </w:rPr>
                </w:pPr>
                <w:del w:id="565" w:author="Paul" w:date="2014-11-19T14:45:00Z">
                  <w:r w:rsidDel="004900C9">
                    <w:delText>Ideas to include:</w:delText>
                  </w:r>
                </w:del>
              </w:p>
              <w:p w14:paraId="28AF1692" w14:textId="6FFEC737" w:rsidR="00FF3E63" w:rsidDel="004900C9" w:rsidRDefault="00FF3E63" w:rsidP="00E866F2">
                <w:pPr>
                  <w:pStyle w:val="Topictextandhead"/>
                  <w:numPr>
                    <w:ilvl w:val="0"/>
                    <w:numId w:val="11"/>
                  </w:numPr>
                  <w:rPr>
                    <w:del w:id="566" w:author="Paul" w:date="2014-11-19T14:45:00Z"/>
                  </w:rPr>
                </w:pPr>
                <w:del w:id="567" w:author="Paul" w:date="2014-11-19T14:45:00Z">
                  <w:r w:rsidDel="004900C9">
                    <w:delText xml:space="preserve">brainstorming, sketches, scene setup, schematics </w:delText>
                  </w:r>
                </w:del>
              </w:p>
              <w:p w14:paraId="600194B0" w14:textId="1C2D897C" w:rsidR="00FF3E63" w:rsidDel="004900C9" w:rsidRDefault="00FF3E63" w:rsidP="00E866F2">
                <w:pPr>
                  <w:pStyle w:val="Topictextandhead"/>
                  <w:numPr>
                    <w:ilvl w:val="0"/>
                    <w:numId w:val="11"/>
                  </w:numPr>
                  <w:rPr>
                    <w:del w:id="568" w:author="Paul" w:date="2014-11-19T14:45:00Z"/>
                  </w:rPr>
                </w:pPr>
                <w:del w:id="569" w:author="Paul" w:date="2014-11-19T14:45:00Z">
                  <w:r w:rsidDel="004900C9">
                    <w:delText>pre-visualisation such as :</w:delText>
                  </w:r>
                </w:del>
              </w:p>
              <w:p w14:paraId="37B1FFE0" w14:textId="1A00214E" w:rsidR="00FF3E63" w:rsidDel="004900C9" w:rsidRDefault="00FF3E63" w:rsidP="00E866F2">
                <w:pPr>
                  <w:pStyle w:val="Topictextandhead"/>
                  <w:numPr>
                    <w:ilvl w:val="0"/>
                    <w:numId w:val="11"/>
                  </w:numPr>
                  <w:rPr>
                    <w:del w:id="570" w:author="Paul" w:date="2014-11-19T14:45:00Z"/>
                  </w:rPr>
                </w:pPr>
                <w:del w:id="571" w:author="Paul" w:date="2014-11-19T14:45:00Z">
                  <w:r w:rsidDel="004900C9">
                    <w:delText>concept drawings</w:delText>
                  </w:r>
                </w:del>
              </w:p>
              <w:p w14:paraId="42B20958" w14:textId="120A7D36" w:rsidR="00FF3E63" w:rsidDel="004900C9" w:rsidRDefault="00FF3E63" w:rsidP="00E866F2">
                <w:pPr>
                  <w:pStyle w:val="Topictextandhead"/>
                  <w:numPr>
                    <w:ilvl w:val="0"/>
                    <w:numId w:val="11"/>
                  </w:numPr>
                  <w:rPr>
                    <w:del w:id="572" w:author="Paul" w:date="2014-11-19T14:45:00Z"/>
                  </w:rPr>
                </w:pPr>
                <w:del w:id="573" w:author="Paul" w:date="2014-11-19T14:45:00Z">
                  <w:r w:rsidDel="004900C9">
                    <w:delText>storyboards</w:delText>
                  </w:r>
                </w:del>
              </w:p>
              <w:p w14:paraId="431D4E0F" w14:textId="37724C38" w:rsidR="00FF3E63" w:rsidDel="004900C9" w:rsidRDefault="00FF3E63" w:rsidP="00E866F2">
                <w:pPr>
                  <w:pStyle w:val="Topictextandhead"/>
                  <w:numPr>
                    <w:ilvl w:val="0"/>
                    <w:numId w:val="11"/>
                  </w:numPr>
                  <w:rPr>
                    <w:del w:id="574" w:author="Paul" w:date="2014-11-19T14:45:00Z"/>
                  </w:rPr>
                </w:pPr>
                <w:del w:id="575" w:author="Paul" w:date="2014-11-19T14:45:00Z">
                  <w:r w:rsidDel="004900C9">
                    <w:delText>manufacturing plan</w:delText>
                  </w:r>
                </w:del>
              </w:p>
              <w:p w14:paraId="56486E2A" w14:textId="396E5C83" w:rsidR="00FF3E63" w:rsidDel="004900C9" w:rsidRDefault="00FF3E63" w:rsidP="00E866F2">
                <w:pPr>
                  <w:pStyle w:val="Topictextandhead"/>
                  <w:numPr>
                    <w:ilvl w:val="0"/>
                    <w:numId w:val="11"/>
                  </w:numPr>
                  <w:rPr>
                    <w:del w:id="576" w:author="Paul" w:date="2014-11-19T14:45:00Z"/>
                  </w:rPr>
                </w:pPr>
                <w:del w:id="577" w:author="Paul" w:date="2014-11-19T14:45:00Z">
                  <w:r w:rsidDel="004900C9">
                    <w:delText>level diagrams</w:delText>
                  </w:r>
                </w:del>
              </w:p>
              <w:p w14:paraId="33B71D7F" w14:textId="59DFE15C" w:rsidR="00FF3E63" w:rsidDel="004900C9" w:rsidRDefault="00FF3E63" w:rsidP="00E866F2">
                <w:pPr>
                  <w:pStyle w:val="Topictextandhead"/>
                  <w:numPr>
                    <w:ilvl w:val="0"/>
                    <w:numId w:val="11"/>
                  </w:numPr>
                  <w:rPr>
                    <w:del w:id="578" w:author="Paul" w:date="2014-11-19T14:45:00Z"/>
                  </w:rPr>
                </w:pPr>
                <w:del w:id="579" w:author="Paul" w:date="2014-11-19T14:45:00Z">
                  <w:r w:rsidDel="004900C9">
                    <w:delText>2D and 3D architectural drawings</w:delText>
                  </w:r>
                </w:del>
              </w:p>
              <w:p w14:paraId="12F35B9E" w14:textId="72195C9C" w:rsidR="00FF3E63" w:rsidDel="004900C9" w:rsidRDefault="00FF3E63" w:rsidP="00FF3E63">
                <w:pPr>
                  <w:pStyle w:val="Topictextandhead"/>
                  <w:rPr>
                    <w:del w:id="580" w:author="Paul" w:date="2014-11-19T14:45:00Z"/>
                  </w:rPr>
                </w:pPr>
                <w:commentRangeStart w:id="581"/>
                <w:del w:id="582" w:author="Paul" w:date="2014-11-19T14:45:00Z">
                  <w:r w:rsidDel="004900C9">
                    <w:delText>Specification</w:delText>
                  </w:r>
                  <w:commentRangeEnd w:id="581"/>
                  <w:r w:rsidR="00A81BFF" w:rsidDel="004900C9">
                    <w:rPr>
                      <w:rStyle w:val="CommentReference"/>
                      <w:rFonts w:eastAsia="Batang"/>
                      <w:lang w:eastAsia="en-GB"/>
                    </w:rPr>
                    <w:commentReference w:id="581"/>
                  </w:r>
                  <w:r w:rsidDel="004900C9">
                    <w:delText xml:space="preserve"> to include:</w:delText>
                  </w:r>
                </w:del>
              </w:p>
              <w:p w14:paraId="1D0E8502" w14:textId="5202D26B" w:rsidR="00FF3E63" w:rsidDel="004900C9" w:rsidRDefault="00FF3E63" w:rsidP="00E866F2">
                <w:pPr>
                  <w:pStyle w:val="Topictextandhead"/>
                  <w:numPr>
                    <w:ilvl w:val="0"/>
                    <w:numId w:val="12"/>
                  </w:numPr>
                  <w:rPr>
                    <w:del w:id="583" w:author="Paul" w:date="2014-11-19T14:45:00Z"/>
                  </w:rPr>
                </w:pPr>
                <w:del w:id="584" w:author="Paul" w:date="2014-11-19T14:45:00Z">
                  <w:r w:rsidDel="004900C9">
                    <w:delText>target audience</w:delText>
                  </w:r>
                </w:del>
              </w:p>
              <w:p w14:paraId="51115194" w14:textId="514F358D" w:rsidR="00FF3E63" w:rsidDel="004900C9" w:rsidRDefault="00FF3E63" w:rsidP="00E866F2">
                <w:pPr>
                  <w:pStyle w:val="Topictextandhead"/>
                  <w:numPr>
                    <w:ilvl w:val="0"/>
                    <w:numId w:val="12"/>
                  </w:numPr>
                  <w:rPr>
                    <w:del w:id="585" w:author="Paul" w:date="2014-11-19T14:45:00Z"/>
                  </w:rPr>
                </w:pPr>
                <w:del w:id="586" w:author="Paul" w:date="2014-11-19T14:45:00Z">
                  <w:r w:rsidDel="004900C9">
                    <w:delText xml:space="preserve">key visual themes/aesthetics </w:delText>
                  </w:r>
                </w:del>
              </w:p>
              <w:p w14:paraId="207368EB" w14:textId="66C64487" w:rsidR="00FF3E63" w:rsidDel="004900C9" w:rsidRDefault="00FF3E63" w:rsidP="00E866F2">
                <w:pPr>
                  <w:pStyle w:val="Topictextandhead"/>
                  <w:numPr>
                    <w:ilvl w:val="0"/>
                    <w:numId w:val="12"/>
                  </w:numPr>
                  <w:rPr>
                    <w:del w:id="587" w:author="Paul" w:date="2014-11-19T14:45:00Z"/>
                  </w:rPr>
                </w:pPr>
                <w:del w:id="588" w:author="Paul" w:date="2014-11-19T14:45:00Z">
                  <w:r w:rsidDel="004900C9">
                    <w:delText>ergonomics</w:delText>
                  </w:r>
                </w:del>
              </w:p>
              <w:p w14:paraId="068CC429" w14:textId="5F3FD4DE" w:rsidR="00FF3E63" w:rsidDel="004900C9" w:rsidRDefault="00FF3E63" w:rsidP="00E866F2">
                <w:pPr>
                  <w:pStyle w:val="Topictextandhead"/>
                  <w:numPr>
                    <w:ilvl w:val="0"/>
                    <w:numId w:val="12"/>
                  </w:numPr>
                  <w:rPr>
                    <w:del w:id="589" w:author="Paul" w:date="2014-11-19T14:45:00Z"/>
                  </w:rPr>
                </w:pPr>
                <w:del w:id="590" w:author="Paul" w:date="2014-11-19T14:45:00Z">
                  <w:r w:rsidDel="004900C9">
                    <w:delText xml:space="preserve">anthropometrics </w:delText>
                  </w:r>
                </w:del>
              </w:p>
              <w:p w14:paraId="614E02A1" w14:textId="2ED64315" w:rsidR="00FF3E63" w:rsidDel="004900C9" w:rsidRDefault="00FF3E63" w:rsidP="00E866F2">
                <w:pPr>
                  <w:pStyle w:val="Topictextandhead"/>
                  <w:numPr>
                    <w:ilvl w:val="0"/>
                    <w:numId w:val="12"/>
                  </w:numPr>
                  <w:rPr>
                    <w:del w:id="591" w:author="Paul" w:date="2014-11-19T14:45:00Z"/>
                  </w:rPr>
                </w:pPr>
                <w:del w:id="592" w:author="Paul" w:date="2014-11-19T14:45:00Z">
                  <w:r w:rsidDel="004900C9">
                    <w:delText>virtual/physical</w:delText>
                  </w:r>
                </w:del>
              </w:p>
              <w:p w14:paraId="08C7BB00" w14:textId="6CD84ED3" w:rsidR="00FF3E63" w:rsidDel="004900C9" w:rsidRDefault="00FF3E63" w:rsidP="00E866F2">
                <w:pPr>
                  <w:pStyle w:val="Topictextandhead"/>
                  <w:numPr>
                    <w:ilvl w:val="0"/>
                    <w:numId w:val="12"/>
                  </w:numPr>
                  <w:rPr>
                    <w:del w:id="593" w:author="Paul" w:date="2014-11-19T14:45:00Z"/>
                  </w:rPr>
                </w:pPr>
                <w:del w:id="594" w:author="Paul" w:date="2014-11-19T14:45:00Z">
                  <w:r w:rsidDel="004900C9">
                    <w:delText>error proofing</w:delText>
                  </w:r>
                </w:del>
              </w:p>
              <w:p w14:paraId="715DA0AD" w14:textId="4154D875" w:rsidR="00FF3E63" w:rsidDel="004900C9" w:rsidRDefault="00FF3E63" w:rsidP="00E866F2">
                <w:pPr>
                  <w:pStyle w:val="Topictextandhead"/>
                  <w:numPr>
                    <w:ilvl w:val="0"/>
                    <w:numId w:val="12"/>
                  </w:numPr>
                  <w:rPr>
                    <w:del w:id="595" w:author="Paul" w:date="2014-11-19T14:45:00Z"/>
                  </w:rPr>
                </w:pPr>
                <w:del w:id="596" w:author="Paul" w:date="2014-11-19T14:45:00Z">
                  <w:r w:rsidDel="004900C9">
                    <w:delText>model and prototype</w:delText>
                  </w:r>
                </w:del>
              </w:p>
              <w:p w14:paraId="2FE9F719" w14:textId="6F00D83E" w:rsidR="00FF3E63" w:rsidDel="004900C9" w:rsidRDefault="00FF3E63" w:rsidP="00E866F2">
                <w:pPr>
                  <w:pStyle w:val="Topictextandhead"/>
                  <w:numPr>
                    <w:ilvl w:val="0"/>
                    <w:numId w:val="12"/>
                  </w:numPr>
                  <w:rPr>
                    <w:del w:id="597" w:author="Paul" w:date="2014-11-19T14:45:00Z"/>
                  </w:rPr>
                </w:pPr>
                <w:del w:id="598" w:author="Paul" w:date="2014-11-19T14:45:00Z">
                  <w:r w:rsidDel="004900C9">
                    <w:delText xml:space="preserve"> storyboards</w:delText>
                  </w:r>
                </w:del>
              </w:p>
              <w:p w14:paraId="3DB94370" w14:textId="2EA75F2E" w:rsidR="00FF3E63" w:rsidDel="004900C9" w:rsidRDefault="00FF3E63" w:rsidP="00E866F2">
                <w:pPr>
                  <w:pStyle w:val="Topictextandhead"/>
                  <w:numPr>
                    <w:ilvl w:val="0"/>
                    <w:numId w:val="12"/>
                  </w:numPr>
                  <w:rPr>
                    <w:del w:id="599" w:author="Paul" w:date="2014-11-19T14:45:00Z"/>
                  </w:rPr>
                </w:pPr>
                <w:del w:id="600" w:author="Paul" w:date="2014-11-19T14:45:00Z">
                  <w:r w:rsidDel="004900C9">
                    <w:delText>constraints e.g. (polygon count, image resolution, output size, file type, file size)</w:delText>
                  </w:r>
                </w:del>
              </w:p>
              <w:p w14:paraId="075CF2DD" w14:textId="65FB3961" w:rsidR="00FF3E63" w:rsidDel="004900C9" w:rsidRDefault="00FF3E63" w:rsidP="00FF3E63">
                <w:pPr>
                  <w:pStyle w:val="Topictextandhead"/>
                  <w:ind w:left="720" w:firstLine="0"/>
                  <w:rPr>
                    <w:del w:id="601" w:author="Paul" w:date="2014-11-19T14:45:00Z"/>
                  </w:rPr>
                </w:pPr>
              </w:p>
              <w:p w14:paraId="13DDAD3A" w14:textId="77E635EA" w:rsidR="00FF3E63" w:rsidRPr="00C16957" w:rsidDel="004900C9" w:rsidRDefault="00FF3E63" w:rsidP="00FF3E63">
                <w:pPr>
                  <w:pStyle w:val="Topictextandhead"/>
                  <w:rPr>
                    <w:del w:id="602" w:author="Paul" w:date="2014-11-19T14:47:00Z"/>
                    <w:b/>
                  </w:rPr>
                </w:pPr>
                <w:del w:id="603" w:author="Paul" w:date="2014-11-19T14:47:00Z">
                  <w:r w:rsidRPr="00C16957" w:rsidDel="004900C9">
                    <w:rPr>
                      <w:b/>
                    </w:rPr>
                    <w:delText>B</w:delText>
                  </w:r>
                </w:del>
                <w:del w:id="604" w:author="Paul" w:date="2014-11-19T14:23:00Z">
                  <w:r w:rsidRPr="00C16957" w:rsidDel="003D574E">
                    <w:rPr>
                      <w:b/>
                    </w:rPr>
                    <w:delText>2</w:delText>
                  </w:r>
                </w:del>
                <w:del w:id="605" w:author="Paul" w:date="2014-11-19T14:47:00Z">
                  <w:r w:rsidRPr="00C16957" w:rsidDel="004900C9">
                    <w:rPr>
                      <w:b/>
                    </w:rPr>
                    <w:delText xml:space="preserve"> Legal and ethical considerations</w:delText>
                  </w:r>
                </w:del>
                <w:del w:id="606" w:author="Paul" w:date="2014-11-19T14:22:00Z">
                  <w:r w:rsidRPr="00C16957" w:rsidDel="003D574E">
                    <w:rPr>
                      <w:b/>
                    </w:rPr>
                    <w:delText>:</w:delText>
                  </w:r>
                </w:del>
              </w:p>
              <w:p w14:paraId="3A4B529A" w14:textId="55AF4BC4" w:rsidR="00FF3E63" w:rsidDel="004900C9" w:rsidRDefault="00FF3E63" w:rsidP="00FF3E63">
                <w:pPr>
                  <w:pStyle w:val="Topictextandhead"/>
                  <w:rPr>
                    <w:del w:id="607" w:author="Paul" w:date="2014-11-19T14:47:00Z"/>
                  </w:rPr>
                </w:pPr>
                <w:del w:id="608" w:author="Paul" w:date="2014-11-19T14:47:00Z">
                  <w:r w:rsidDel="004900C9">
                    <w:delText>Legal considerations to include:</w:delText>
                  </w:r>
                </w:del>
              </w:p>
              <w:p w14:paraId="76ACB130" w14:textId="40FA7E7C" w:rsidR="00FF3E63" w:rsidDel="004900C9" w:rsidRDefault="00FF3E63" w:rsidP="00E866F2">
                <w:pPr>
                  <w:pStyle w:val="Topictextandhead"/>
                  <w:numPr>
                    <w:ilvl w:val="0"/>
                    <w:numId w:val="13"/>
                  </w:numPr>
                  <w:rPr>
                    <w:del w:id="609" w:author="Paul" w:date="2014-11-19T14:47:00Z"/>
                  </w:rPr>
                </w:pPr>
                <w:del w:id="610" w:author="Paul" w:date="2014-11-19T14:47:00Z">
                  <w:r w:rsidDel="004900C9">
                    <w:delText>copyright, ethical e.g. (confidentiality, decorum)</w:delText>
                  </w:r>
                </w:del>
              </w:p>
              <w:p w14:paraId="5A167712" w14:textId="64D3448B" w:rsidR="00FF3E63" w:rsidDel="004900C9" w:rsidRDefault="00FF3E63" w:rsidP="00E866F2">
                <w:pPr>
                  <w:pStyle w:val="Topictextandhead"/>
                  <w:numPr>
                    <w:ilvl w:val="0"/>
                    <w:numId w:val="13"/>
                  </w:numPr>
                  <w:rPr>
                    <w:del w:id="611" w:author="Paul" w:date="2014-11-19T14:47:00Z"/>
                  </w:rPr>
                </w:pPr>
                <w:del w:id="612" w:author="Paul" w:date="2014-11-19T14:47:00Z">
                  <w:r w:rsidDel="004900C9">
                    <w:delText>patents</w:delText>
                  </w:r>
                </w:del>
              </w:p>
              <w:p w14:paraId="2AE2D877" w14:textId="17F97F1C" w:rsidR="00FF3E63" w:rsidDel="004900C9" w:rsidRDefault="00FF3E63" w:rsidP="00E866F2">
                <w:pPr>
                  <w:pStyle w:val="Topictextandhead"/>
                  <w:numPr>
                    <w:ilvl w:val="0"/>
                    <w:numId w:val="13"/>
                  </w:numPr>
                  <w:rPr>
                    <w:del w:id="613" w:author="Paul" w:date="2014-11-19T14:47:00Z"/>
                  </w:rPr>
                </w:pPr>
                <w:del w:id="614" w:author="Paul" w:date="2014-11-19T14:47:00Z">
                  <w:r w:rsidDel="004900C9">
                    <w:delText>registered designs</w:delText>
                  </w:r>
                </w:del>
              </w:p>
              <w:p w14:paraId="5B97086C" w14:textId="598E1D40" w:rsidR="00FF3E63" w:rsidDel="004900C9" w:rsidRDefault="00FF3E63" w:rsidP="00E866F2">
                <w:pPr>
                  <w:pStyle w:val="Topictextandhead"/>
                  <w:numPr>
                    <w:ilvl w:val="0"/>
                    <w:numId w:val="13"/>
                  </w:numPr>
                  <w:rPr>
                    <w:del w:id="615" w:author="Paul" w:date="2014-11-19T14:47:00Z"/>
                  </w:rPr>
                </w:pPr>
                <w:del w:id="616" w:author="Paul" w:date="2014-11-19T14:47:00Z">
                  <w:r w:rsidDel="004900C9">
                    <w:delText>trademarks</w:delText>
                  </w:r>
                </w:del>
              </w:p>
              <w:p w14:paraId="4C2B041B" w14:textId="3C05166A" w:rsidR="00FF3E63" w:rsidDel="004900C9" w:rsidRDefault="00FF3E63" w:rsidP="00E866F2">
                <w:pPr>
                  <w:pStyle w:val="Topictextandhead"/>
                  <w:numPr>
                    <w:ilvl w:val="0"/>
                    <w:numId w:val="13"/>
                  </w:numPr>
                  <w:rPr>
                    <w:del w:id="617" w:author="Paul" w:date="2014-11-19T14:47:00Z"/>
                  </w:rPr>
                </w:pPr>
                <w:del w:id="618" w:author="Paul" w:date="2014-11-19T14:47:00Z">
                  <w:r w:rsidDel="004900C9">
                    <w:delText>British standards</w:delText>
                  </w:r>
                </w:del>
              </w:p>
              <w:p w14:paraId="294956BA" w14:textId="2A39A525" w:rsidR="00FF3E63" w:rsidDel="004900C9" w:rsidRDefault="00FF3E63" w:rsidP="00E866F2">
                <w:pPr>
                  <w:pStyle w:val="Topictextandhead"/>
                  <w:numPr>
                    <w:ilvl w:val="0"/>
                    <w:numId w:val="13"/>
                  </w:numPr>
                  <w:rPr>
                    <w:del w:id="619" w:author="Paul" w:date="2014-11-19T14:47:00Z"/>
                  </w:rPr>
                </w:pPr>
                <w:del w:id="620" w:author="Paul" w:date="2014-11-19T14:47:00Z">
                  <w:r w:rsidDel="004900C9">
                    <w:delText xml:space="preserve">European conformity </w:delText>
                  </w:r>
                </w:del>
              </w:p>
              <w:p w14:paraId="7D90EC04" w14:textId="794B82B1" w:rsidR="00FF3E63" w:rsidDel="004900C9" w:rsidRDefault="00FF3E63" w:rsidP="00E866F2">
                <w:pPr>
                  <w:pStyle w:val="Topictextandhead"/>
                  <w:numPr>
                    <w:ilvl w:val="0"/>
                    <w:numId w:val="13"/>
                  </w:numPr>
                  <w:rPr>
                    <w:del w:id="621" w:author="Paul" w:date="2014-11-19T14:47:00Z"/>
                  </w:rPr>
                </w:pPr>
                <w:del w:id="622" w:author="Paul" w:date="2014-11-19T14:47:00Z">
                  <w:r w:rsidDel="004900C9">
                    <w:delText>representation such as (race, gender, sexuality) include religion</w:delText>
                  </w:r>
                </w:del>
              </w:p>
              <w:p w14:paraId="3BBB5C79" w14:textId="23CD3C48" w:rsidR="00FF3E63" w:rsidDel="004900C9" w:rsidRDefault="00FF3E63" w:rsidP="00FF3E63">
                <w:pPr>
                  <w:pStyle w:val="Topictextandhead"/>
                  <w:ind w:left="0" w:firstLine="0"/>
                  <w:rPr>
                    <w:del w:id="623" w:author="Paul" w:date="2014-11-19T14:47:00Z"/>
                    <w:b/>
                  </w:rPr>
                </w:pPr>
              </w:p>
              <w:p w14:paraId="1DD77416" w14:textId="77777777" w:rsidR="003605F8" w:rsidRPr="009932CB" w:rsidRDefault="003605F8" w:rsidP="00FF3E63">
                <w:pPr>
                  <w:pStyle w:val="Topictextandhead"/>
                  <w:ind w:left="0" w:firstLine="0"/>
                  <w:rPr>
                    <w:b/>
                  </w:rPr>
                </w:pPr>
              </w:p>
            </w:tc>
          </w:sdtContent>
        </w:sdt>
      </w:tr>
    </w:tbl>
    <w:p w14:paraId="5DE67E1D" w14:textId="77777777" w:rsidR="003605F8" w:rsidRDefault="003605F8" w:rsidP="003605F8">
      <w:pPr>
        <w:spacing w:before="240" w:after="200" w:line="260" w:lineRule="atLeast"/>
        <w:rPr>
          <w:lang w:eastAsia="en-US"/>
        </w:rPr>
      </w:pPr>
    </w:p>
    <w:p w14:paraId="6E8103E9" w14:textId="021D3091" w:rsidR="00FF3E63" w:rsidDel="00362BDA" w:rsidRDefault="00FF3E63" w:rsidP="003605F8">
      <w:pPr>
        <w:spacing w:before="240" w:after="200" w:line="260" w:lineRule="atLeast"/>
        <w:rPr>
          <w:del w:id="624" w:author="Matthew" w:date="2014-12-14T20:57:00Z"/>
          <w:lang w:eastAsia="en-US"/>
        </w:rPr>
      </w:pPr>
    </w:p>
    <w:p w14:paraId="2EE6F6D7" w14:textId="29F0F636" w:rsidR="00660576" w:rsidRDefault="00660576">
      <w:pPr>
        <w:rPr>
          <w:ins w:id="625" w:author="Paul" w:date="2014-11-19T14:49:00Z"/>
        </w:rPr>
      </w:pPr>
      <w:ins w:id="626" w:author="Paul" w:date="2014-11-19T14:49:00Z">
        <w:del w:id="627" w:author="Matthew" w:date="2014-12-14T20:57:00Z">
          <w:r w:rsidDel="00362BDA">
            <w:rPr>
              <w:b/>
            </w:rPr>
            <w:br w:type="page"/>
          </w:r>
        </w:del>
      </w:ins>
    </w:p>
    <w:tbl>
      <w:tblPr>
        <w:tblW w:w="0" w:type="auto"/>
        <w:tblBorders>
          <w:top w:val="single" w:sz="4" w:space="0" w:color="auto"/>
          <w:left w:val="single" w:sz="4" w:space="0" w:color="auto"/>
          <w:bottom w:val="single" w:sz="4" w:space="0" w:color="auto"/>
          <w:right w:val="single" w:sz="4" w:space="0" w:color="auto"/>
        </w:tblBorders>
        <w:shd w:val="clear" w:color="auto" w:fill="666699"/>
        <w:tblLook w:val="01E0" w:firstRow="1" w:lastRow="1" w:firstColumn="1" w:lastColumn="1" w:noHBand="0" w:noVBand="0"/>
      </w:tblPr>
      <w:tblGrid>
        <w:gridCol w:w="9099"/>
      </w:tblGrid>
      <w:tr w:rsidR="003605F8" w:rsidRPr="00A93D00" w14:paraId="56722369" w14:textId="77777777" w:rsidTr="007336F0">
        <w:trPr>
          <w:trHeight w:val="724"/>
        </w:trPr>
        <w:tc>
          <w:tcPr>
            <w:tcW w:w="9109" w:type="dxa"/>
            <w:shd w:val="clear" w:color="auto" w:fill="F3F3F3"/>
          </w:tcPr>
          <w:p w14:paraId="667FF8A1" w14:textId="1176E366" w:rsidR="003605F8" w:rsidRPr="00A93D00" w:rsidRDefault="00435448" w:rsidP="00E7566E">
            <w:pPr>
              <w:pStyle w:val="LAheadingtables"/>
              <w:rPr>
                <w:color w:val="FFFFFF"/>
              </w:rPr>
            </w:pPr>
            <w:r>
              <w:rPr>
                <w:color w:val="auto"/>
              </w:rPr>
              <w:lastRenderedPageBreak/>
              <w:t xml:space="preserve">Learning aim </w:t>
            </w:r>
            <w:sdt>
              <w:sdtPr>
                <w:rPr>
                  <w:color w:val="auto"/>
                </w:rPr>
                <w:alias w:val="Learning Objective Reference"/>
                <w:tag w:val="learningobjectiveref"/>
                <w:id w:val="-690380381"/>
                <w:placeholder>
                  <w:docPart w:val="5F994CF3E20C4AAFA59946074D3E0B7B"/>
                </w:placeholder>
                <w:text/>
              </w:sdtPr>
              <w:sdtEndPr/>
              <w:sdtContent>
                <w:r w:rsidR="00441434">
                  <w:rPr>
                    <w:color w:val="auto"/>
                  </w:rPr>
                  <w:t>C</w:t>
                </w:r>
              </w:sdtContent>
            </w:sdt>
            <w:r w:rsidRPr="00A93D00">
              <w:rPr>
                <w:color w:val="auto"/>
              </w:rPr>
              <w:t>:</w:t>
            </w:r>
            <w:r w:rsidRPr="007642A8">
              <w:t xml:space="preserve"> </w:t>
            </w:r>
            <w:sdt>
              <w:sdtPr>
                <w:alias w:val="Learning Objective"/>
                <w:tag w:val="learningobjectivetext"/>
                <w:id w:val="1495686021"/>
                <w:placeholder>
                  <w:docPart w:val="42C77031D3BC4A138987C57949DCEB75"/>
                </w:placeholder>
                <w:text/>
              </w:sdtPr>
              <w:sdtEndPr/>
              <w:sdtContent>
                <w:del w:id="628" w:author="Nicod, Karon" w:date="2014-11-21T11:01:00Z">
                  <w:r w:rsidR="00E7566E" w:rsidDel="00E7566E">
                    <w:delText>Create 3D models following schemati</w:delText>
                  </w:r>
                </w:del>
                <w:ins w:id="629" w:author="Winser, Paul" w:date="2014-12-02T11:22:00Z">
                  <w:r w:rsidR="00D85F4D">
                    <w:t>Develop 3D models to meet client requirements</w:t>
                  </w:r>
                </w:ins>
                <w:del w:id="630" w:author="Nicod, Karon" w:date="2014-11-21T11:01:00Z">
                  <w:r w:rsidR="00E7566E" w:rsidDel="00E7566E">
                    <w:delText>c</w:delText>
                  </w:r>
                </w:del>
              </w:sdtContent>
            </w:sdt>
          </w:p>
        </w:tc>
      </w:tr>
      <w:tr w:rsidR="003605F8" w:rsidRPr="009932CB" w14:paraId="089640AF" w14:textId="77777777" w:rsidTr="007336F0">
        <w:trPr>
          <w:trHeight w:val="1712"/>
        </w:trPr>
        <w:sdt>
          <w:sdtPr>
            <w:alias w:val="Unit Content"/>
            <w:tag w:val="unitcontent"/>
            <w:id w:val="613637691"/>
            <w:placeholder>
              <w:docPart w:val="E46BC57E203944B1A9ABA906CF39E6B1"/>
            </w:placeholder>
          </w:sdtPr>
          <w:sdtEndPr/>
          <w:sdtContent>
            <w:tc>
              <w:tcPr>
                <w:tcW w:w="9109" w:type="dxa"/>
                <w:shd w:val="clear" w:color="auto" w:fill="auto"/>
              </w:tcPr>
              <w:p w14:paraId="18FE8D75" w14:textId="45FC3043" w:rsidR="00D85F4D" w:rsidRPr="00171F00" w:rsidRDefault="00D85F4D" w:rsidP="004D1964">
                <w:pPr>
                  <w:pStyle w:val="Topictextandhead"/>
                  <w:ind w:left="0" w:firstLine="0"/>
                  <w:rPr>
                    <w:ins w:id="631" w:author="Winser, Paul" w:date="2014-12-02T11:23:00Z"/>
                    <w:b/>
                    <w:rPrChange w:id="632" w:author="Winser, Paul" w:date="2014-12-02T11:30:00Z">
                      <w:rPr>
                        <w:ins w:id="633" w:author="Winser, Paul" w:date="2014-12-02T11:23:00Z"/>
                      </w:rPr>
                    </w:rPrChange>
                  </w:rPr>
                </w:pPr>
                <w:ins w:id="634" w:author="Winser, Paul" w:date="2014-12-02T11:23:00Z">
                  <w:r w:rsidRPr="00171F00">
                    <w:rPr>
                      <w:b/>
                      <w:rPrChange w:id="635" w:author="Winser, Paul" w:date="2014-12-02T11:30:00Z">
                        <w:rPr/>
                      </w:rPrChange>
                    </w:rPr>
                    <w:t xml:space="preserve">C1 </w:t>
                  </w:r>
                </w:ins>
                <w:ins w:id="636" w:author="Winser, Paul" w:date="2014-12-02T11:52:00Z">
                  <w:r w:rsidR="000348A6">
                    <w:rPr>
                      <w:b/>
                    </w:rPr>
                    <w:t>Principles of 3D modelling</w:t>
                  </w:r>
                </w:ins>
              </w:p>
              <w:p w14:paraId="368BC8D3" w14:textId="49A5C648" w:rsidR="00D85F4D" w:rsidRDefault="00D85F4D" w:rsidP="004D1964">
                <w:pPr>
                  <w:pStyle w:val="Topictextandhead"/>
                  <w:ind w:left="0" w:firstLine="0"/>
                  <w:rPr>
                    <w:ins w:id="637" w:author="Winser, Paul" w:date="2014-12-02T11:24:00Z"/>
                  </w:rPr>
                </w:pPr>
                <w:ins w:id="638" w:author="Winser, Paul" w:date="2014-12-02T11:23:00Z">
                  <w:r>
                    <w:t>Application of 3D modelling principles and processes</w:t>
                  </w:r>
                </w:ins>
                <w:ins w:id="639" w:author="Winser, Paul" w:date="2014-12-02T11:24:00Z">
                  <w:r>
                    <w:t xml:space="preserve"> to </w:t>
                  </w:r>
                  <w:r w:rsidR="000348A6">
                    <w:t>develop 3D models</w:t>
                  </w:r>
                  <w:r>
                    <w:t xml:space="preserve"> including:</w:t>
                  </w:r>
                </w:ins>
              </w:p>
              <w:p w14:paraId="73DA5281" w14:textId="7AC91DE8" w:rsidR="00171F00" w:rsidRDefault="00171F00" w:rsidP="00D85F4D">
                <w:pPr>
                  <w:pStyle w:val="Topictextandhead"/>
                  <w:numPr>
                    <w:ilvl w:val="0"/>
                    <w:numId w:val="18"/>
                  </w:numPr>
                  <w:tabs>
                    <w:tab w:val="clear" w:pos="400"/>
                    <w:tab w:val="clear" w:pos="480"/>
                    <w:tab w:val="clear" w:pos="720"/>
                  </w:tabs>
                  <w:ind w:left="567" w:right="284" w:hanging="215"/>
                  <w:rPr>
                    <w:ins w:id="640" w:author="Winser, Paul" w:date="2014-12-02T11:25:00Z"/>
                  </w:rPr>
                </w:pPr>
                <w:ins w:id="641" w:author="Winser, Paul" w:date="2014-12-02T11:25:00Z">
                  <w:r>
                    <w:t xml:space="preserve">3D </w:t>
                  </w:r>
                </w:ins>
                <w:ins w:id="642" w:author="Winser, Paul" w:date="2014-12-02T11:26:00Z">
                  <w:r>
                    <w:t>modelling</w:t>
                  </w:r>
                </w:ins>
                <w:ins w:id="643" w:author="Winser, Paul" w:date="2014-12-02T11:25:00Z">
                  <w:r>
                    <w:t xml:space="preserve"> </w:t>
                  </w:r>
                </w:ins>
                <w:ins w:id="644" w:author="Winser, Paul" w:date="2014-12-02T11:26:00Z">
                  <w:r>
                    <w:t>design schematics</w:t>
                  </w:r>
                </w:ins>
              </w:p>
              <w:p w14:paraId="196C6C7B" w14:textId="6B1B72A3" w:rsidR="00D85F4D" w:rsidRDefault="00D85F4D" w:rsidP="00D85F4D">
                <w:pPr>
                  <w:pStyle w:val="Topictextandhead"/>
                  <w:numPr>
                    <w:ilvl w:val="0"/>
                    <w:numId w:val="18"/>
                  </w:numPr>
                  <w:tabs>
                    <w:tab w:val="clear" w:pos="400"/>
                    <w:tab w:val="clear" w:pos="480"/>
                    <w:tab w:val="clear" w:pos="720"/>
                  </w:tabs>
                  <w:ind w:left="567" w:right="284" w:hanging="215"/>
                  <w:rPr>
                    <w:ins w:id="645" w:author="Winser, Paul" w:date="2014-12-02T11:24:00Z"/>
                  </w:rPr>
                </w:pPr>
                <w:ins w:id="646" w:author="Winser, Paul" w:date="2014-12-02T11:24:00Z">
                  <w:r>
                    <w:t>computational thinking skills and processes</w:t>
                  </w:r>
                </w:ins>
                <w:ins w:id="647" w:author="Winser, Paul" w:date="2014-12-02T11:29:00Z">
                  <w:r w:rsidR="00171F00">
                    <w:t xml:space="preserve"> applied to 3D modelling</w:t>
                  </w:r>
                </w:ins>
              </w:p>
              <w:p w14:paraId="6BED3702" w14:textId="489DDC5B" w:rsidR="00D85F4D" w:rsidRDefault="00D85F4D" w:rsidP="00D85F4D">
                <w:pPr>
                  <w:pStyle w:val="Topictextandhead"/>
                  <w:numPr>
                    <w:ilvl w:val="0"/>
                    <w:numId w:val="18"/>
                  </w:numPr>
                  <w:tabs>
                    <w:tab w:val="clear" w:pos="400"/>
                    <w:tab w:val="clear" w:pos="480"/>
                    <w:tab w:val="clear" w:pos="720"/>
                  </w:tabs>
                  <w:ind w:left="567" w:right="284" w:hanging="215"/>
                  <w:rPr>
                    <w:ins w:id="648" w:author="Winser, Paul" w:date="2014-12-02T11:26:00Z"/>
                  </w:rPr>
                </w:pPr>
                <w:ins w:id="649" w:author="Winser, Paul" w:date="2014-12-02T11:24:00Z">
                  <w:r>
                    <w:t>principles of mathematics</w:t>
                  </w:r>
                </w:ins>
                <w:ins w:id="650" w:author="Winser, Paul" w:date="2014-12-02T11:29:00Z">
                  <w:r w:rsidR="00171F00">
                    <w:t xml:space="preserve"> applied to 3D modelling</w:t>
                  </w:r>
                </w:ins>
              </w:p>
              <w:p w14:paraId="108D5129" w14:textId="1709C06B" w:rsidR="00171F00" w:rsidRDefault="00171F00" w:rsidP="00D85F4D">
                <w:pPr>
                  <w:pStyle w:val="Topictextandhead"/>
                  <w:numPr>
                    <w:ilvl w:val="0"/>
                    <w:numId w:val="18"/>
                  </w:numPr>
                  <w:tabs>
                    <w:tab w:val="clear" w:pos="400"/>
                    <w:tab w:val="clear" w:pos="480"/>
                    <w:tab w:val="clear" w:pos="720"/>
                  </w:tabs>
                  <w:ind w:left="567" w:right="284" w:hanging="215"/>
                  <w:rPr>
                    <w:ins w:id="651" w:author="Winser, Paul" w:date="2014-12-02T11:24:00Z"/>
                  </w:rPr>
                </w:pPr>
                <w:ins w:id="652" w:author="Winser, Paul" w:date="2014-12-02T11:26:00Z">
                  <w:r>
                    <w:t xml:space="preserve">prototyping and </w:t>
                  </w:r>
                </w:ins>
                <w:ins w:id="653" w:author="Winser, Paul" w:date="2014-12-02T11:30:00Z">
                  <w:r>
                    <w:t xml:space="preserve">3D </w:t>
                  </w:r>
                </w:ins>
                <w:ins w:id="654" w:author="Winser, Paul" w:date="2014-12-02T11:26:00Z">
                  <w:r>
                    <w:t xml:space="preserve">model </w:t>
                  </w:r>
                </w:ins>
                <w:ins w:id="655" w:author="Winser, Paul" w:date="2014-12-02T11:27:00Z">
                  <w:r>
                    <w:t>selection</w:t>
                  </w:r>
                </w:ins>
              </w:p>
              <w:p w14:paraId="4BD2B921" w14:textId="79E45BAC" w:rsidR="00D85F4D" w:rsidRDefault="00D85F4D" w:rsidP="00D85F4D">
                <w:pPr>
                  <w:pStyle w:val="Topictextandhead"/>
                  <w:numPr>
                    <w:ilvl w:val="0"/>
                    <w:numId w:val="18"/>
                  </w:numPr>
                  <w:tabs>
                    <w:tab w:val="clear" w:pos="400"/>
                    <w:tab w:val="clear" w:pos="480"/>
                    <w:tab w:val="clear" w:pos="720"/>
                  </w:tabs>
                  <w:ind w:left="567" w:right="284" w:hanging="215"/>
                  <w:rPr>
                    <w:ins w:id="656" w:author="Winser, Paul" w:date="2014-12-02T11:27:00Z"/>
                  </w:rPr>
                </w:pPr>
                <w:ins w:id="657" w:author="Winser, Paul" w:date="2014-12-02T11:24:00Z">
                  <w:r>
                    <w:t xml:space="preserve">3D </w:t>
                  </w:r>
                </w:ins>
                <w:ins w:id="658" w:author="Winser, Paul" w:date="2014-12-02T11:25:00Z">
                  <w:r>
                    <w:t>modelling tools and techniques</w:t>
                  </w:r>
                </w:ins>
                <w:ins w:id="659" w:author="Winser, Paul" w:date="2014-12-02T11:29:00Z">
                  <w:r w:rsidR="00171F00">
                    <w:t xml:space="preserve"> to develop 3D models</w:t>
                  </w:r>
                </w:ins>
              </w:p>
              <w:p w14:paraId="4BBD3616" w14:textId="321E0837" w:rsidR="00171F00" w:rsidRDefault="00171F00" w:rsidP="00D85F4D">
                <w:pPr>
                  <w:pStyle w:val="Topictextandhead"/>
                  <w:numPr>
                    <w:ilvl w:val="0"/>
                    <w:numId w:val="18"/>
                  </w:numPr>
                  <w:tabs>
                    <w:tab w:val="clear" w:pos="400"/>
                    <w:tab w:val="clear" w:pos="480"/>
                    <w:tab w:val="clear" w:pos="720"/>
                  </w:tabs>
                  <w:ind w:left="567" w:right="284" w:hanging="215"/>
                  <w:rPr>
                    <w:ins w:id="660" w:author="Winser, Paul" w:date="2014-12-02T11:25:00Z"/>
                  </w:rPr>
                </w:pPr>
                <w:ins w:id="661" w:author="Winser, Paul" w:date="2014-12-02T11:27:00Z">
                  <w:r>
                    <w:t xml:space="preserve">Quality </w:t>
                  </w:r>
                </w:ins>
                <w:ins w:id="662" w:author="Winser, Paul" w:date="2014-12-02T11:28:00Z">
                  <w:r>
                    <w:t xml:space="preserve">characteristics used to </w:t>
                  </w:r>
                </w:ins>
                <w:ins w:id="663" w:author="Winser, Paul" w:date="2014-12-02T11:30:00Z">
                  <w:r>
                    <w:t xml:space="preserve">test and </w:t>
                  </w:r>
                </w:ins>
                <w:ins w:id="664" w:author="Winser, Paul" w:date="2014-12-02T11:28:00Z">
                  <w:r>
                    <w:t>assess suitability of 3D models</w:t>
                  </w:r>
                </w:ins>
                <w:ins w:id="665" w:author="Winser, Paul" w:date="2014-12-02T11:53:00Z">
                  <w:r w:rsidR="000348A6">
                    <w:t>.</w:t>
                  </w:r>
                </w:ins>
              </w:p>
              <w:p w14:paraId="72B9A905" w14:textId="109970E6" w:rsidR="00B328FD" w:rsidRPr="000348A6" w:rsidRDefault="00791BE1" w:rsidP="004D1964">
                <w:pPr>
                  <w:pStyle w:val="Topictextandhead"/>
                  <w:ind w:left="0" w:firstLine="0"/>
                  <w:rPr>
                    <w:ins w:id="666" w:author="Paul" w:date="2014-11-19T14:52:00Z"/>
                    <w:b/>
                  </w:rPr>
                </w:pPr>
                <w:commentRangeStart w:id="667"/>
                <w:ins w:id="668" w:author="Paul" w:date="2014-11-19T15:06:00Z">
                  <w:r w:rsidRPr="000348A6">
                    <w:rPr>
                      <w:b/>
                    </w:rPr>
                    <w:t>C</w:t>
                  </w:r>
                </w:ins>
                <w:ins w:id="669" w:author="Winser, Paul" w:date="2014-12-02T11:32:00Z">
                  <w:r w:rsidR="00ED31A2" w:rsidRPr="000348A6">
                    <w:rPr>
                      <w:b/>
                    </w:rPr>
                    <w:t>2</w:t>
                  </w:r>
                </w:ins>
                <w:ins w:id="670" w:author="Paul" w:date="2014-11-19T15:06:00Z">
                  <w:del w:id="671" w:author="Winser, Paul" w:date="2014-12-02T11:32:00Z">
                    <w:r w:rsidRPr="000348A6" w:rsidDel="00ED31A2">
                      <w:rPr>
                        <w:b/>
                      </w:rPr>
                      <w:delText>1</w:delText>
                    </w:r>
                  </w:del>
                </w:ins>
                <w:commentRangeEnd w:id="667"/>
                <w:ins w:id="672" w:author="Paul" w:date="2014-11-19T15:10:00Z">
                  <w:r w:rsidR="005440F5" w:rsidRPr="00ED31A2">
                    <w:rPr>
                      <w:rStyle w:val="CommentReference"/>
                      <w:rFonts w:eastAsia="Batang"/>
                      <w:b/>
                      <w:lang w:eastAsia="en-GB"/>
                      <w:rPrChange w:id="673" w:author="Winser, Paul" w:date="2014-12-02T11:32:00Z">
                        <w:rPr>
                          <w:rStyle w:val="CommentReference"/>
                          <w:rFonts w:eastAsia="Batang"/>
                          <w:lang w:eastAsia="en-GB"/>
                        </w:rPr>
                      </w:rPrChange>
                    </w:rPr>
                    <w:commentReference w:id="667"/>
                  </w:r>
                </w:ins>
                <w:ins w:id="674" w:author="Paul" w:date="2014-11-19T15:06:00Z">
                  <w:r w:rsidRPr="00ED31A2">
                    <w:rPr>
                      <w:b/>
                      <w:rPrChange w:id="675" w:author="Winser, Paul" w:date="2014-12-02T11:32:00Z">
                        <w:rPr/>
                      </w:rPrChange>
                    </w:rPr>
                    <w:t xml:space="preserve"> </w:t>
                  </w:r>
                </w:ins>
                <w:ins w:id="676" w:author="Winser, Paul" w:date="2014-12-02T11:32:00Z">
                  <w:r w:rsidR="00ED31A2" w:rsidRPr="00ED31A2">
                    <w:rPr>
                      <w:b/>
                      <w:rPrChange w:id="677" w:author="Winser, Paul" w:date="2014-12-02T11:32:00Z">
                        <w:rPr/>
                      </w:rPrChange>
                    </w:rPr>
                    <w:t>Develop</w:t>
                  </w:r>
                </w:ins>
                <w:ins w:id="678" w:author="Winser, Paul" w:date="2014-12-02T11:39:00Z">
                  <w:r w:rsidR="009A551A">
                    <w:rPr>
                      <w:b/>
                    </w:rPr>
                    <w:t>ing</w:t>
                  </w:r>
                </w:ins>
                <w:ins w:id="679" w:author="Nicod, Karon" w:date="2014-11-21T11:02:00Z">
                  <w:del w:id="680" w:author="Winser, Paul" w:date="2014-12-02T11:32:00Z">
                    <w:r w:rsidR="00E7566E" w:rsidRPr="000348A6" w:rsidDel="00ED31A2">
                      <w:rPr>
                        <w:b/>
                      </w:rPr>
                      <w:delText>Produce</w:delText>
                    </w:r>
                  </w:del>
                </w:ins>
                <w:ins w:id="681" w:author="Paul" w:date="2014-11-19T14:52:00Z">
                  <w:del w:id="682" w:author="Nicod, Karon" w:date="2014-11-21T11:02:00Z">
                    <w:r w:rsidR="00B328FD" w:rsidRPr="000348A6" w:rsidDel="00E7566E">
                      <w:rPr>
                        <w:b/>
                      </w:rPr>
                      <w:delText>Cr</w:delText>
                    </w:r>
                  </w:del>
                  <w:del w:id="683" w:author="Nicod, Karon" w:date="2014-11-21T11:01:00Z">
                    <w:r w:rsidR="00B328FD" w:rsidRPr="000348A6" w:rsidDel="00E7566E">
                      <w:rPr>
                        <w:b/>
                      </w:rPr>
                      <w:delText>eate</w:delText>
                    </w:r>
                  </w:del>
                  <w:r w:rsidR="00B328FD" w:rsidRPr="000348A6">
                    <w:rPr>
                      <w:b/>
                    </w:rPr>
                    <w:t xml:space="preserve"> 3D models</w:t>
                  </w:r>
                </w:ins>
              </w:p>
              <w:p w14:paraId="3FFF58E4" w14:textId="698CECDC" w:rsidR="00B328FD" w:rsidRDefault="00B328FD" w:rsidP="004D1964">
                <w:pPr>
                  <w:pStyle w:val="Topictextandhead"/>
                  <w:ind w:left="0" w:firstLine="0"/>
                  <w:rPr>
                    <w:ins w:id="684" w:author="Paul" w:date="2014-11-19T14:53:00Z"/>
                  </w:rPr>
                </w:pPr>
                <w:ins w:id="685" w:author="Paul" w:date="2014-11-19T14:52:00Z">
                  <w:r>
                    <w:t>Use 3D modelling tools</w:t>
                  </w:r>
                </w:ins>
                <w:ins w:id="686" w:author="Winser, Paul" w:date="2014-12-02T11:32:00Z">
                  <w:r w:rsidR="00ED31A2">
                    <w:t xml:space="preserve"> and </w:t>
                  </w:r>
                </w:ins>
                <w:ins w:id="687" w:author="Paul" w:date="2014-11-19T14:53:00Z">
                  <w:del w:id="688" w:author="Winser, Paul" w:date="2014-12-02T11:32:00Z">
                    <w:r w:rsidDel="00ED31A2">
                      <w:delText>/</w:delText>
                    </w:r>
                  </w:del>
                  <w:r>
                    <w:t>techniques</w:t>
                  </w:r>
                </w:ins>
                <w:ins w:id="689" w:author="Winser, Paul" w:date="2014-12-02T11:39:00Z">
                  <w:r w:rsidR="009A551A">
                    <w:t xml:space="preserve"> to develop 3D models</w:t>
                  </w:r>
                </w:ins>
                <w:ins w:id="690" w:author="Paul" w:date="2014-11-19T14:53:00Z">
                  <w:r>
                    <w:t>, e.g.:</w:t>
                  </w:r>
                </w:ins>
              </w:p>
              <w:p w14:paraId="4455EB26" w14:textId="63F02669" w:rsidR="00B328FD" w:rsidRDefault="00B328FD" w:rsidP="00B328FD">
                <w:pPr>
                  <w:pStyle w:val="Topictextandhead"/>
                  <w:numPr>
                    <w:ilvl w:val="0"/>
                    <w:numId w:val="18"/>
                  </w:numPr>
                  <w:tabs>
                    <w:tab w:val="clear" w:pos="400"/>
                    <w:tab w:val="clear" w:pos="480"/>
                    <w:tab w:val="clear" w:pos="720"/>
                  </w:tabs>
                  <w:ind w:left="567" w:right="284" w:hanging="215"/>
                  <w:rPr>
                    <w:ins w:id="691" w:author="Paul" w:date="2014-11-19T14:53:00Z"/>
                  </w:rPr>
                </w:pPr>
                <w:ins w:id="692" w:author="Paul" w:date="2014-11-19T14:53:00Z">
                  <w:r>
                    <w:t>file management, e.g. loading, properties, merging, replacing, importing, saving, naming conventions and directory structure</w:t>
                  </w:r>
                </w:ins>
              </w:p>
              <w:p w14:paraId="2F2AE58D" w14:textId="3715C48C" w:rsidR="00B328FD" w:rsidRDefault="00B328FD" w:rsidP="00B328FD">
                <w:pPr>
                  <w:pStyle w:val="Topictextandhead"/>
                  <w:numPr>
                    <w:ilvl w:val="0"/>
                    <w:numId w:val="18"/>
                  </w:numPr>
                  <w:tabs>
                    <w:tab w:val="clear" w:pos="400"/>
                    <w:tab w:val="clear" w:pos="480"/>
                    <w:tab w:val="clear" w:pos="720"/>
                  </w:tabs>
                  <w:ind w:left="567" w:right="601" w:hanging="215"/>
                  <w:rPr>
                    <w:ins w:id="693" w:author="Paul" w:date="2014-11-19T14:55:00Z"/>
                  </w:rPr>
                </w:pPr>
                <w:ins w:id="694" w:author="Paul" w:date="2014-11-19T14:54:00Z">
                  <w:r>
                    <w:t>viewpoint and controls, e.g. configuration, command panels</w:t>
                  </w:r>
                </w:ins>
              </w:p>
              <w:p w14:paraId="21764264" w14:textId="77777777" w:rsidR="00B328FD" w:rsidRDefault="00B328FD" w:rsidP="00B328FD">
                <w:pPr>
                  <w:pStyle w:val="Topictextandhead"/>
                  <w:numPr>
                    <w:ilvl w:val="0"/>
                    <w:numId w:val="18"/>
                  </w:numPr>
                  <w:tabs>
                    <w:tab w:val="clear" w:pos="400"/>
                    <w:tab w:val="clear" w:pos="480"/>
                    <w:tab w:val="clear" w:pos="720"/>
                  </w:tabs>
                  <w:ind w:left="567" w:right="601" w:hanging="215"/>
                  <w:rPr>
                    <w:ins w:id="695" w:author="Paul" w:date="2014-11-19T14:55:00Z"/>
                  </w:rPr>
                </w:pPr>
                <w:ins w:id="696" w:author="Paul" w:date="2014-11-19T14:55:00Z">
                  <w:r>
                    <w:t>keyboard shortcuts</w:t>
                  </w:r>
                </w:ins>
              </w:p>
              <w:p w14:paraId="4F3B9318" w14:textId="40006BA8" w:rsidR="00B328FD" w:rsidRDefault="00B328FD" w:rsidP="00B328FD">
                <w:pPr>
                  <w:pStyle w:val="Topictextandhead"/>
                  <w:numPr>
                    <w:ilvl w:val="0"/>
                    <w:numId w:val="18"/>
                  </w:numPr>
                  <w:tabs>
                    <w:tab w:val="clear" w:pos="400"/>
                    <w:tab w:val="clear" w:pos="480"/>
                    <w:tab w:val="clear" w:pos="720"/>
                  </w:tabs>
                  <w:ind w:left="567" w:right="601" w:hanging="215"/>
                  <w:rPr>
                    <w:ins w:id="697" w:author="Paul" w:date="2014-11-19T14:55:00Z"/>
                  </w:rPr>
                </w:pPr>
                <w:ins w:id="698" w:author="Paul" w:date="2014-11-19T14:55:00Z">
                  <w:r>
                    <w:t>floating palettes, toolbars</w:t>
                  </w:r>
                </w:ins>
              </w:p>
              <w:p w14:paraId="79E8F6DD" w14:textId="241B3592" w:rsidR="00B328FD" w:rsidRDefault="00B328FD" w:rsidP="00B328FD">
                <w:pPr>
                  <w:pStyle w:val="Topictextandhead"/>
                  <w:numPr>
                    <w:ilvl w:val="0"/>
                    <w:numId w:val="18"/>
                  </w:numPr>
                  <w:tabs>
                    <w:tab w:val="clear" w:pos="400"/>
                    <w:tab w:val="clear" w:pos="480"/>
                    <w:tab w:val="clear" w:pos="720"/>
                  </w:tabs>
                  <w:ind w:left="567" w:right="601" w:hanging="215"/>
                  <w:rPr>
                    <w:ins w:id="699" w:author="Paul" w:date="2014-11-19T14:55:00Z"/>
                  </w:rPr>
                </w:pPr>
                <w:ins w:id="700" w:author="Paul" w:date="2014-11-19T14:55:00Z">
                  <w:r>
                    <w:t xml:space="preserve">interface customisation </w:t>
                  </w:r>
                </w:ins>
              </w:p>
              <w:p w14:paraId="37A870D2" w14:textId="77777777" w:rsidR="00B328FD" w:rsidRDefault="00B328FD" w:rsidP="00B328FD">
                <w:pPr>
                  <w:pStyle w:val="Topictextandhead"/>
                  <w:numPr>
                    <w:ilvl w:val="0"/>
                    <w:numId w:val="18"/>
                  </w:numPr>
                  <w:tabs>
                    <w:tab w:val="clear" w:pos="400"/>
                    <w:tab w:val="clear" w:pos="480"/>
                    <w:tab w:val="clear" w:pos="720"/>
                  </w:tabs>
                  <w:ind w:left="567" w:right="601" w:hanging="215"/>
                  <w:rPr>
                    <w:ins w:id="701" w:author="Paul" w:date="2014-11-19T14:55:00Z"/>
                  </w:rPr>
                </w:pPr>
                <w:ins w:id="702" w:author="Paul" w:date="2014-11-19T14:55:00Z">
                  <w:r>
                    <w:t>drawing aids and units, e.g. layers, grids, snap</w:t>
                  </w:r>
                </w:ins>
              </w:p>
              <w:p w14:paraId="58E1BCD3" w14:textId="14B5AB25" w:rsidR="00B328FD" w:rsidRDefault="00B328FD" w:rsidP="00B328FD">
                <w:pPr>
                  <w:pStyle w:val="Topictextandhead"/>
                  <w:numPr>
                    <w:ilvl w:val="0"/>
                    <w:numId w:val="18"/>
                  </w:numPr>
                  <w:tabs>
                    <w:tab w:val="clear" w:pos="400"/>
                    <w:tab w:val="clear" w:pos="480"/>
                    <w:tab w:val="clear" w:pos="720"/>
                  </w:tabs>
                  <w:ind w:left="567" w:right="601" w:hanging="215"/>
                  <w:rPr>
                    <w:ins w:id="703" w:author="Paul" w:date="2014-11-19T14:56:00Z"/>
                  </w:rPr>
                </w:pPr>
                <w:ins w:id="704" w:author="Paul" w:date="2014-11-19T14:56:00Z">
                  <w:r>
                    <w:t>measurement units, e.g. mil, thou, mm, centimetre, inches</w:t>
                  </w:r>
                </w:ins>
              </w:p>
              <w:p w14:paraId="40FB5C2A" w14:textId="77777777" w:rsidR="00B328FD" w:rsidRDefault="00B328FD" w:rsidP="00B328FD">
                <w:pPr>
                  <w:pStyle w:val="Topictextandhead"/>
                  <w:numPr>
                    <w:ilvl w:val="0"/>
                    <w:numId w:val="18"/>
                  </w:numPr>
                  <w:tabs>
                    <w:tab w:val="clear" w:pos="400"/>
                    <w:tab w:val="clear" w:pos="480"/>
                    <w:tab w:val="clear" w:pos="720"/>
                  </w:tabs>
                  <w:ind w:left="567" w:right="601" w:hanging="215"/>
                  <w:rPr>
                    <w:ins w:id="705" w:author="Paul" w:date="2014-11-19T14:57:00Z"/>
                  </w:rPr>
                </w:pPr>
                <w:ins w:id="706" w:author="Paul" w:date="2014-11-19T14:57:00Z">
                  <w:r>
                    <w:t>object naming conventions</w:t>
                  </w:r>
                </w:ins>
              </w:p>
              <w:p w14:paraId="4CC07BAF" w14:textId="00AA52DF" w:rsidR="00B328FD" w:rsidRDefault="00B328FD" w:rsidP="00B328FD">
                <w:pPr>
                  <w:pStyle w:val="Topictextandhead"/>
                  <w:numPr>
                    <w:ilvl w:val="0"/>
                    <w:numId w:val="18"/>
                  </w:numPr>
                  <w:tabs>
                    <w:tab w:val="clear" w:pos="400"/>
                    <w:tab w:val="clear" w:pos="480"/>
                    <w:tab w:val="clear" w:pos="720"/>
                  </w:tabs>
                  <w:ind w:left="567" w:right="601" w:hanging="215"/>
                  <w:rPr>
                    <w:ins w:id="707" w:author="Paul" w:date="2014-11-19T14:58:00Z"/>
                  </w:rPr>
                </w:pPr>
                <w:ins w:id="708" w:author="Paul" w:date="2014-11-19T14:57:00Z">
                  <w:r>
                    <w:t>geometric models and text, e.g. box, tube, plane, sphere, disc, cone, cylinder, pyramid, 3D text, topology</w:t>
                  </w:r>
                </w:ins>
              </w:p>
              <w:p w14:paraId="33607866" w14:textId="298EA3EE" w:rsidR="00B328FD" w:rsidRDefault="00B328FD" w:rsidP="00B328FD">
                <w:pPr>
                  <w:pStyle w:val="Topictextandhead"/>
                  <w:numPr>
                    <w:ilvl w:val="0"/>
                    <w:numId w:val="18"/>
                  </w:numPr>
                  <w:tabs>
                    <w:tab w:val="clear" w:pos="400"/>
                    <w:tab w:val="clear" w:pos="480"/>
                    <w:tab w:val="clear" w:pos="720"/>
                  </w:tabs>
                  <w:ind w:left="567" w:right="601" w:hanging="215"/>
                  <w:rPr>
                    <w:ins w:id="709" w:author="Paul" w:date="2014-11-19T14:58:00Z"/>
                  </w:rPr>
                </w:pPr>
                <w:ins w:id="710" w:author="Paul" w:date="2014-11-19T14:58:00Z">
                  <w:r>
                    <w:t>mesh building and editing, e.g. vertices (adding, editing, deleting), polygons (planar, non-planar), polygon count</w:t>
                  </w:r>
                </w:ins>
              </w:p>
              <w:p w14:paraId="21E93CE2" w14:textId="77777777" w:rsidR="00B328FD" w:rsidRDefault="00B328FD" w:rsidP="00B328FD">
                <w:pPr>
                  <w:pStyle w:val="Topictextandhead"/>
                  <w:numPr>
                    <w:ilvl w:val="0"/>
                    <w:numId w:val="18"/>
                  </w:numPr>
                  <w:tabs>
                    <w:tab w:val="clear" w:pos="400"/>
                    <w:tab w:val="clear" w:pos="480"/>
                    <w:tab w:val="clear" w:pos="720"/>
                  </w:tabs>
                  <w:ind w:left="567" w:right="601" w:hanging="215"/>
                  <w:rPr>
                    <w:ins w:id="711" w:author="Paul" w:date="2014-11-19T14:58:00Z"/>
                  </w:rPr>
                </w:pPr>
                <w:ins w:id="712" w:author="Paul" w:date="2014-11-19T14:58:00Z">
                  <w:r>
                    <w:t>modelling, e.g. layers, modification (move, rotate, sketch, deform)</w:t>
                  </w:r>
                </w:ins>
              </w:p>
              <w:p w14:paraId="6FD1A3E5" w14:textId="06DF1C15" w:rsidR="00B328FD" w:rsidRDefault="00B328FD" w:rsidP="00B328FD">
                <w:pPr>
                  <w:pStyle w:val="Topictextandhead"/>
                  <w:numPr>
                    <w:ilvl w:val="0"/>
                    <w:numId w:val="18"/>
                  </w:numPr>
                  <w:tabs>
                    <w:tab w:val="clear" w:pos="400"/>
                    <w:tab w:val="clear" w:pos="480"/>
                    <w:tab w:val="clear" w:pos="720"/>
                  </w:tabs>
                  <w:ind w:left="567" w:right="601" w:hanging="215"/>
                  <w:rPr>
                    <w:ins w:id="713" w:author="Paul" w:date="2014-11-19T14:59:00Z"/>
                  </w:rPr>
                </w:pPr>
                <w:ins w:id="714" w:author="Paul" w:date="2014-11-19T14:59:00Z">
                  <w:r>
                    <w:t xml:space="preserve">organic modelling, e.g. sub-division </w:t>
                  </w:r>
                </w:ins>
                <w:ins w:id="715" w:author="Paul" w:date="2014-11-19T15:00:00Z">
                  <w:r>
                    <w:t>surfaces</w:t>
                  </w:r>
                </w:ins>
                <w:ins w:id="716" w:author="Paul" w:date="2014-11-19T14:59:00Z">
                  <w:r>
                    <w:t>,</w:t>
                  </w:r>
                </w:ins>
                <w:ins w:id="717" w:author="Paul" w:date="2014-11-19T15:00:00Z">
                  <w:r>
                    <w:t xml:space="preserve"> weight maps, level of detail</w:t>
                  </w:r>
                </w:ins>
              </w:p>
              <w:p w14:paraId="4456CAD1" w14:textId="3BFFC2AC" w:rsidR="00B328FD" w:rsidRDefault="00B328FD" w:rsidP="00B328FD">
                <w:pPr>
                  <w:pStyle w:val="Topictextandhead"/>
                  <w:numPr>
                    <w:ilvl w:val="0"/>
                    <w:numId w:val="18"/>
                  </w:numPr>
                  <w:tabs>
                    <w:tab w:val="clear" w:pos="400"/>
                    <w:tab w:val="clear" w:pos="480"/>
                    <w:tab w:val="clear" w:pos="720"/>
                  </w:tabs>
                  <w:ind w:left="567" w:right="601" w:hanging="215"/>
                  <w:rPr>
                    <w:ins w:id="718" w:author="Paul" w:date="2014-11-19T14:59:00Z"/>
                  </w:rPr>
                </w:pPr>
                <w:ins w:id="719" w:author="Paul" w:date="2014-11-19T14:59:00Z">
                  <w:r>
                    <w:t>extensions, e.g. bevel, extrude, lathe, combine (Boolean, patch)</w:t>
                  </w:r>
                </w:ins>
              </w:p>
              <w:p w14:paraId="741FABBF" w14:textId="77777777" w:rsidR="00B328FD" w:rsidRDefault="00B328FD" w:rsidP="00B328FD">
                <w:pPr>
                  <w:pStyle w:val="Topictextandhead"/>
                  <w:numPr>
                    <w:ilvl w:val="0"/>
                    <w:numId w:val="18"/>
                  </w:numPr>
                  <w:tabs>
                    <w:tab w:val="clear" w:pos="400"/>
                    <w:tab w:val="clear" w:pos="480"/>
                    <w:tab w:val="clear" w:pos="720"/>
                  </w:tabs>
                  <w:ind w:left="567" w:right="601" w:hanging="215"/>
                  <w:rPr>
                    <w:ins w:id="720" w:author="Paul" w:date="2014-11-19T15:00:00Z"/>
                  </w:rPr>
                </w:pPr>
                <w:ins w:id="721" w:author="Paul" w:date="2014-11-19T14:59:00Z">
                  <w:r>
                    <w:t>duplication, e.g. mirrors, array, clone</w:t>
                  </w:r>
                </w:ins>
              </w:p>
              <w:p w14:paraId="0D9BB1D6" w14:textId="61A1F304" w:rsidR="00B328FD" w:rsidRDefault="00B328FD" w:rsidP="00B328FD">
                <w:pPr>
                  <w:pStyle w:val="Topictextandhead"/>
                  <w:numPr>
                    <w:ilvl w:val="0"/>
                    <w:numId w:val="18"/>
                  </w:numPr>
                  <w:tabs>
                    <w:tab w:val="clear" w:pos="400"/>
                    <w:tab w:val="clear" w:pos="480"/>
                    <w:tab w:val="clear" w:pos="720"/>
                  </w:tabs>
                  <w:ind w:left="567" w:right="601" w:hanging="215"/>
                  <w:rPr>
                    <w:ins w:id="722" w:author="Paul" w:date="2014-11-19T15:01:00Z"/>
                  </w:rPr>
                </w:pPr>
                <w:proofErr w:type="spellStart"/>
                <w:ins w:id="723" w:author="Paul" w:date="2014-11-19T15:00:00Z">
                  <w:r>
                    <w:t>nurbs</w:t>
                  </w:r>
                  <w:proofErr w:type="spellEnd"/>
                  <w:r>
                    <w:t>, e.g. relational modelling, curves, control vertices, UV coordinates, surfaces, extrudes, sweeps, skinning, trims, fillets, surface approximation</w:t>
                  </w:r>
                </w:ins>
              </w:p>
              <w:p w14:paraId="42368600" w14:textId="77777777" w:rsidR="00B328FD" w:rsidRDefault="00B328FD" w:rsidP="00B328FD">
                <w:pPr>
                  <w:pStyle w:val="Topictextandhead"/>
                  <w:numPr>
                    <w:ilvl w:val="0"/>
                    <w:numId w:val="18"/>
                  </w:numPr>
                  <w:tabs>
                    <w:tab w:val="clear" w:pos="400"/>
                    <w:tab w:val="clear" w:pos="480"/>
                    <w:tab w:val="clear" w:pos="720"/>
                  </w:tabs>
                  <w:ind w:left="567" w:right="601" w:hanging="215"/>
                  <w:rPr>
                    <w:ins w:id="724" w:author="Paul" w:date="2014-11-19T15:01:00Z"/>
                  </w:rPr>
                </w:pPr>
                <w:ins w:id="725" w:author="Paul" w:date="2014-11-19T15:01:00Z">
                  <w:r>
                    <w:t>virtual camera concepts, e.g. lens length, field of vision (FOV)</w:t>
                  </w:r>
                </w:ins>
              </w:p>
              <w:p w14:paraId="0FD52531" w14:textId="77777777" w:rsidR="00B328FD" w:rsidRDefault="00B328FD" w:rsidP="00B328FD">
                <w:pPr>
                  <w:pStyle w:val="Topictextandhead"/>
                  <w:numPr>
                    <w:ilvl w:val="0"/>
                    <w:numId w:val="18"/>
                  </w:numPr>
                  <w:tabs>
                    <w:tab w:val="clear" w:pos="400"/>
                    <w:tab w:val="clear" w:pos="480"/>
                    <w:tab w:val="clear" w:pos="720"/>
                  </w:tabs>
                  <w:ind w:left="567" w:right="601" w:hanging="215"/>
                  <w:rPr>
                    <w:ins w:id="726" w:author="Paul" w:date="2014-11-19T15:01:00Z"/>
                  </w:rPr>
                </w:pPr>
                <w:ins w:id="727" w:author="Paul" w:date="2014-11-19T15:01:00Z">
                  <w:r>
                    <w:t>focus and aperture, depth of field</w:t>
                  </w:r>
                </w:ins>
              </w:p>
              <w:p w14:paraId="51BBD234" w14:textId="112646D3" w:rsidR="00B328FD" w:rsidRDefault="00B328FD" w:rsidP="00B328FD">
                <w:pPr>
                  <w:pStyle w:val="Topictextandhead"/>
                  <w:numPr>
                    <w:ilvl w:val="0"/>
                    <w:numId w:val="18"/>
                  </w:numPr>
                  <w:tabs>
                    <w:tab w:val="clear" w:pos="400"/>
                    <w:tab w:val="clear" w:pos="480"/>
                    <w:tab w:val="clear" w:pos="720"/>
                  </w:tabs>
                  <w:ind w:left="567" w:right="601" w:hanging="215"/>
                  <w:rPr>
                    <w:ins w:id="728" w:author="Paul" w:date="2014-11-19T15:02:00Z"/>
                  </w:rPr>
                </w:pPr>
                <w:ins w:id="729" w:author="Paul" w:date="2014-11-19T15:01:00Z">
                  <w:r>
                    <w:t xml:space="preserve">cameras, e.g. creating a camera </w:t>
                  </w:r>
                </w:ins>
                <w:ins w:id="730" w:author="Paul" w:date="2014-11-19T15:02:00Z">
                  <w:r>
                    <w:t>and/</w:t>
                  </w:r>
                </w:ins>
                <w:ins w:id="731" w:author="Paul" w:date="2014-11-19T15:01:00Z">
                  <w:r>
                    <w:t>or camera view</w:t>
                  </w:r>
                </w:ins>
                <w:ins w:id="732" w:author="Paul" w:date="2014-11-19T15:02:00Z">
                  <w:r>
                    <w:t xml:space="preserve"> and their properties</w:t>
                  </w:r>
                </w:ins>
              </w:p>
              <w:p w14:paraId="4EB6A513" w14:textId="49020910" w:rsidR="004A40A2" w:rsidRDefault="004A40A2" w:rsidP="00B328FD">
                <w:pPr>
                  <w:pStyle w:val="Topictextandhead"/>
                  <w:numPr>
                    <w:ilvl w:val="0"/>
                    <w:numId w:val="18"/>
                  </w:numPr>
                  <w:tabs>
                    <w:tab w:val="clear" w:pos="400"/>
                    <w:tab w:val="clear" w:pos="480"/>
                    <w:tab w:val="clear" w:pos="720"/>
                  </w:tabs>
                  <w:ind w:left="567" w:right="601" w:hanging="215"/>
                  <w:rPr>
                    <w:ins w:id="733" w:author="Paul" w:date="2014-11-19T15:03:00Z"/>
                  </w:rPr>
                </w:pPr>
                <w:ins w:id="734" w:author="Paul" w:date="2014-11-19T15:02:00Z">
                  <w:r>
                    <w:t xml:space="preserve">conversion from real-world equivalents especially in light of digital </w:t>
                  </w:r>
                </w:ins>
                <w:ins w:id="735" w:author="Paul" w:date="2014-11-19T15:03:00Z">
                  <w:r>
                    <w:t>photography</w:t>
                  </w:r>
                </w:ins>
                <w:ins w:id="736" w:author="Paul" w:date="2014-11-19T15:02:00Z">
                  <w:r>
                    <w:t xml:space="preserve"> </w:t>
                  </w:r>
                </w:ins>
                <w:ins w:id="737" w:author="Paul" w:date="2014-11-19T15:03:00Z">
                  <w:r>
                    <w:t>and use of small sensors</w:t>
                  </w:r>
                </w:ins>
              </w:p>
              <w:p w14:paraId="47ADC690" w14:textId="0F58ED2C" w:rsidR="004A40A2" w:rsidRDefault="004A40A2" w:rsidP="00B328FD">
                <w:pPr>
                  <w:pStyle w:val="Topictextandhead"/>
                  <w:numPr>
                    <w:ilvl w:val="0"/>
                    <w:numId w:val="18"/>
                  </w:numPr>
                  <w:tabs>
                    <w:tab w:val="clear" w:pos="400"/>
                    <w:tab w:val="clear" w:pos="480"/>
                    <w:tab w:val="clear" w:pos="720"/>
                  </w:tabs>
                  <w:ind w:left="567" w:right="601" w:hanging="215"/>
                  <w:rPr>
                    <w:ins w:id="738" w:author="Paul" w:date="2014-11-19T15:03:00Z"/>
                  </w:rPr>
                </w:pPr>
                <w:ins w:id="739" w:author="Paul" w:date="2014-11-19T15:03:00Z">
                  <w:r>
                    <w:t xml:space="preserve">lighting, e.g. ambient, distant, area, spot, point, linear, photometric, </w:t>
                  </w:r>
                  <w:proofErr w:type="spellStart"/>
                  <w:r>
                    <w:t>raytraced</w:t>
                  </w:r>
                  <w:proofErr w:type="spellEnd"/>
                </w:ins>
              </w:p>
              <w:p w14:paraId="7316A5C7" w14:textId="77777777" w:rsidR="004A40A2" w:rsidRDefault="004A40A2" w:rsidP="00B328FD">
                <w:pPr>
                  <w:pStyle w:val="Topictextandhead"/>
                  <w:numPr>
                    <w:ilvl w:val="0"/>
                    <w:numId w:val="18"/>
                  </w:numPr>
                  <w:tabs>
                    <w:tab w:val="clear" w:pos="400"/>
                    <w:tab w:val="clear" w:pos="480"/>
                    <w:tab w:val="clear" w:pos="720"/>
                  </w:tabs>
                  <w:ind w:left="567" w:right="601" w:hanging="215"/>
                  <w:rPr>
                    <w:ins w:id="740" w:author="Paul" w:date="2014-11-19T15:03:00Z"/>
                  </w:rPr>
                </w:pPr>
                <w:ins w:id="741" w:author="Paul" w:date="2014-11-19T15:03:00Z">
                  <w:r>
                    <w:t>volumetric, e.g. fog, mist</w:t>
                  </w:r>
                </w:ins>
              </w:p>
              <w:p w14:paraId="6499DA55" w14:textId="07C586BB" w:rsidR="004A40A2" w:rsidRDefault="004A40A2" w:rsidP="00B328FD">
                <w:pPr>
                  <w:pStyle w:val="Topictextandhead"/>
                  <w:numPr>
                    <w:ilvl w:val="0"/>
                    <w:numId w:val="18"/>
                  </w:numPr>
                  <w:tabs>
                    <w:tab w:val="clear" w:pos="400"/>
                    <w:tab w:val="clear" w:pos="480"/>
                    <w:tab w:val="clear" w:pos="720"/>
                  </w:tabs>
                  <w:ind w:left="567" w:right="601" w:hanging="215"/>
                  <w:rPr>
                    <w:ins w:id="742" w:author="Paul" w:date="2014-11-19T15:04:00Z"/>
                  </w:rPr>
                </w:pPr>
                <w:ins w:id="743" w:author="Paul" w:date="2014-11-19T15:03:00Z">
                  <w:r>
                    <w:t xml:space="preserve">texturing, e.g. creating textures, loading, applying textures to objects, material editor, </w:t>
                  </w:r>
                </w:ins>
                <w:ins w:id="744" w:author="Paul" w:date="2014-11-19T15:04:00Z">
                  <w:r>
                    <w:t>material modifiers, material types (bitmap, procedural, rigging)</w:t>
                  </w:r>
                </w:ins>
              </w:p>
              <w:p w14:paraId="52918143" w14:textId="5D341532" w:rsidR="004A40A2" w:rsidRDefault="004A40A2" w:rsidP="00B328FD">
                <w:pPr>
                  <w:pStyle w:val="Topictextandhead"/>
                  <w:numPr>
                    <w:ilvl w:val="0"/>
                    <w:numId w:val="18"/>
                  </w:numPr>
                  <w:tabs>
                    <w:tab w:val="clear" w:pos="400"/>
                    <w:tab w:val="clear" w:pos="480"/>
                    <w:tab w:val="clear" w:pos="720"/>
                  </w:tabs>
                  <w:ind w:left="567" w:right="601" w:hanging="215"/>
                  <w:rPr>
                    <w:ins w:id="745" w:author="Paul" w:date="2014-11-19T14:59:00Z"/>
                  </w:rPr>
                </w:pPr>
                <w:ins w:id="746" w:author="Paul" w:date="2014-11-19T15:04:00Z">
                  <w:r>
                    <w:lastRenderedPageBreak/>
                    <w:t>rendering, e.g. scene (rendering controls, rendering options, output size and aspect ratio, safe frame, file type, file size, image resolution (adapted for TV, film, web, desktop, image formats, compression)</w:t>
                  </w:r>
                </w:ins>
                <w:ins w:id="747" w:author="Winser, Paul" w:date="2014-12-02T11:53:00Z">
                  <w:r w:rsidR="000348A6">
                    <w:t>.</w:t>
                  </w:r>
                </w:ins>
              </w:p>
              <w:p w14:paraId="73C554B3" w14:textId="68AEB06B" w:rsidR="004D1964" w:rsidRPr="00C16957" w:rsidDel="00B328FD" w:rsidRDefault="004D1964" w:rsidP="004D1964">
                <w:pPr>
                  <w:pStyle w:val="Topictextandhead"/>
                  <w:ind w:left="0" w:firstLine="0"/>
                  <w:rPr>
                    <w:del w:id="748" w:author="Paul" w:date="2014-11-19T14:53:00Z"/>
                    <w:b/>
                  </w:rPr>
                </w:pPr>
                <w:del w:id="749" w:author="Paul" w:date="2014-11-19T14:53:00Z">
                  <w:r w:rsidRPr="00C16957" w:rsidDel="00B328FD">
                    <w:rPr>
                      <w:b/>
                    </w:rPr>
                    <w:delText>C1 create 3D models using schematics:</w:delText>
                  </w:r>
                </w:del>
              </w:p>
              <w:p w14:paraId="744F43E5" w14:textId="7F541988" w:rsidR="004D1964" w:rsidDel="00B328FD" w:rsidRDefault="004D1964" w:rsidP="004D1964">
                <w:pPr>
                  <w:pStyle w:val="Topictextandhead"/>
                  <w:ind w:left="0" w:firstLine="0"/>
                  <w:rPr>
                    <w:del w:id="750" w:author="Paul" w:date="2014-11-19T14:54:00Z"/>
                  </w:rPr>
                </w:pPr>
                <w:del w:id="751" w:author="Paul" w:date="2014-11-19T14:54:00Z">
                  <w:r w:rsidDel="00B328FD">
                    <w:delText>File management: such as</w:delText>
                  </w:r>
                </w:del>
              </w:p>
              <w:p w14:paraId="1FECA58C" w14:textId="58648020" w:rsidR="004D1964" w:rsidDel="00B328FD" w:rsidRDefault="004D1964" w:rsidP="00E866F2">
                <w:pPr>
                  <w:pStyle w:val="Topictextandhead"/>
                  <w:numPr>
                    <w:ilvl w:val="0"/>
                    <w:numId w:val="14"/>
                  </w:numPr>
                  <w:rPr>
                    <w:del w:id="752" w:author="Paul" w:date="2014-11-19T14:54:00Z"/>
                  </w:rPr>
                </w:pPr>
                <w:del w:id="753" w:author="Paul" w:date="2014-11-19T14:54:00Z">
                  <w:r w:rsidDel="00B328FD">
                    <w:delText>loading</w:delText>
                  </w:r>
                </w:del>
              </w:p>
              <w:p w14:paraId="5497C15A" w14:textId="22942012" w:rsidR="004D1964" w:rsidDel="00B328FD" w:rsidRDefault="004D1964" w:rsidP="00E866F2">
                <w:pPr>
                  <w:pStyle w:val="Topictextandhead"/>
                  <w:numPr>
                    <w:ilvl w:val="0"/>
                    <w:numId w:val="14"/>
                  </w:numPr>
                  <w:rPr>
                    <w:del w:id="754" w:author="Paul" w:date="2014-11-19T14:54:00Z"/>
                  </w:rPr>
                </w:pPr>
                <w:del w:id="755" w:author="Paul" w:date="2014-11-19T14:54:00Z">
                  <w:r w:rsidDel="00B328FD">
                    <w:delText>properties</w:delText>
                  </w:r>
                </w:del>
              </w:p>
              <w:p w14:paraId="5CE17D33" w14:textId="279F2137" w:rsidR="004D1964" w:rsidDel="00B328FD" w:rsidRDefault="004D1964" w:rsidP="00E866F2">
                <w:pPr>
                  <w:pStyle w:val="Topictextandhead"/>
                  <w:numPr>
                    <w:ilvl w:val="0"/>
                    <w:numId w:val="14"/>
                  </w:numPr>
                  <w:rPr>
                    <w:del w:id="756" w:author="Paul" w:date="2014-11-19T14:54:00Z"/>
                  </w:rPr>
                </w:pPr>
                <w:del w:id="757" w:author="Paul" w:date="2014-11-19T14:54:00Z">
                  <w:r w:rsidDel="00B328FD">
                    <w:delText>merging</w:delText>
                  </w:r>
                </w:del>
              </w:p>
              <w:p w14:paraId="518CEFC2" w14:textId="1ECA0A2F" w:rsidR="004D1964" w:rsidDel="00B328FD" w:rsidRDefault="004D1964" w:rsidP="00E866F2">
                <w:pPr>
                  <w:pStyle w:val="Topictextandhead"/>
                  <w:numPr>
                    <w:ilvl w:val="0"/>
                    <w:numId w:val="14"/>
                  </w:numPr>
                  <w:rPr>
                    <w:del w:id="758" w:author="Paul" w:date="2014-11-19T14:54:00Z"/>
                  </w:rPr>
                </w:pPr>
                <w:del w:id="759" w:author="Paul" w:date="2014-11-19T14:54:00Z">
                  <w:r w:rsidDel="00B328FD">
                    <w:delText>replacing</w:delText>
                  </w:r>
                </w:del>
              </w:p>
              <w:p w14:paraId="26D6C456" w14:textId="47F56053" w:rsidR="004D1964" w:rsidDel="00B328FD" w:rsidRDefault="004D1964" w:rsidP="00E866F2">
                <w:pPr>
                  <w:pStyle w:val="Topictextandhead"/>
                  <w:numPr>
                    <w:ilvl w:val="0"/>
                    <w:numId w:val="14"/>
                  </w:numPr>
                  <w:rPr>
                    <w:del w:id="760" w:author="Paul" w:date="2014-11-19T14:54:00Z"/>
                  </w:rPr>
                </w:pPr>
                <w:del w:id="761" w:author="Paul" w:date="2014-11-19T14:54:00Z">
                  <w:r w:rsidDel="00B328FD">
                    <w:delText>importing</w:delText>
                  </w:r>
                </w:del>
              </w:p>
              <w:p w14:paraId="1836EF6F" w14:textId="2B7D3349" w:rsidR="004D1964" w:rsidDel="00B328FD" w:rsidRDefault="004D1964" w:rsidP="00E866F2">
                <w:pPr>
                  <w:pStyle w:val="Topictextandhead"/>
                  <w:numPr>
                    <w:ilvl w:val="0"/>
                    <w:numId w:val="14"/>
                  </w:numPr>
                  <w:rPr>
                    <w:del w:id="762" w:author="Paul" w:date="2014-11-19T14:54:00Z"/>
                  </w:rPr>
                </w:pPr>
                <w:del w:id="763" w:author="Paul" w:date="2014-11-19T14:54:00Z">
                  <w:r w:rsidDel="00B328FD">
                    <w:delText>saving</w:delText>
                  </w:r>
                </w:del>
              </w:p>
              <w:p w14:paraId="0E8C4726" w14:textId="17B855C0" w:rsidR="004D1964" w:rsidDel="00B328FD" w:rsidRDefault="004D1964" w:rsidP="00E866F2">
                <w:pPr>
                  <w:pStyle w:val="Topictextandhead"/>
                  <w:numPr>
                    <w:ilvl w:val="0"/>
                    <w:numId w:val="14"/>
                  </w:numPr>
                  <w:rPr>
                    <w:del w:id="764" w:author="Paul" w:date="2014-11-19T14:54:00Z"/>
                  </w:rPr>
                </w:pPr>
                <w:del w:id="765" w:author="Paul" w:date="2014-11-19T14:54:00Z">
                  <w:r w:rsidDel="00B328FD">
                    <w:delText>naming conventions and directory structure</w:delText>
                  </w:r>
                </w:del>
              </w:p>
              <w:p w14:paraId="36923DC5" w14:textId="6827E6A6" w:rsidR="004D1964" w:rsidDel="00B328FD" w:rsidRDefault="004D1964" w:rsidP="004D1964">
                <w:pPr>
                  <w:pStyle w:val="Topictextandhead"/>
                  <w:rPr>
                    <w:del w:id="766" w:author="Paul" w:date="2014-11-19T14:55:00Z"/>
                  </w:rPr>
                </w:pPr>
                <w:del w:id="767" w:author="Paul" w:date="2014-11-19T14:55:00Z">
                  <w:r w:rsidDel="00B328FD">
                    <w:delText xml:space="preserve">viewpoints such as </w:delText>
                  </w:r>
                </w:del>
              </w:p>
              <w:p w14:paraId="2358748D" w14:textId="5DC856AE" w:rsidR="004D1964" w:rsidDel="00B328FD" w:rsidRDefault="004D1964" w:rsidP="00E866F2">
                <w:pPr>
                  <w:pStyle w:val="Topictextandhead"/>
                  <w:numPr>
                    <w:ilvl w:val="0"/>
                    <w:numId w:val="15"/>
                  </w:numPr>
                  <w:rPr>
                    <w:del w:id="768" w:author="Paul" w:date="2014-11-19T14:55:00Z"/>
                  </w:rPr>
                </w:pPr>
                <w:del w:id="769" w:author="Paul" w:date="2014-11-19T14:55:00Z">
                  <w:r w:rsidDel="00B328FD">
                    <w:delText>configuring viewpoints</w:delText>
                  </w:r>
                </w:del>
              </w:p>
              <w:p w14:paraId="137C11BA" w14:textId="69B22C06" w:rsidR="004D1964" w:rsidDel="00B328FD" w:rsidRDefault="004D1964" w:rsidP="00E866F2">
                <w:pPr>
                  <w:pStyle w:val="Topictextandhead"/>
                  <w:numPr>
                    <w:ilvl w:val="0"/>
                    <w:numId w:val="15"/>
                  </w:numPr>
                  <w:rPr>
                    <w:del w:id="770" w:author="Paul" w:date="2014-11-19T14:55:00Z"/>
                  </w:rPr>
                </w:pPr>
                <w:del w:id="771" w:author="Paul" w:date="2014-11-19T14:55:00Z">
                  <w:r w:rsidDel="00B328FD">
                    <w:delText xml:space="preserve"> viewpoint controls include:</w:delText>
                  </w:r>
                </w:del>
              </w:p>
              <w:p w14:paraId="19C0D182" w14:textId="734FC1B6" w:rsidR="004D1964" w:rsidDel="00B328FD" w:rsidRDefault="004D1964" w:rsidP="00E866F2">
                <w:pPr>
                  <w:pStyle w:val="Topictextandhead"/>
                  <w:numPr>
                    <w:ilvl w:val="0"/>
                    <w:numId w:val="15"/>
                  </w:numPr>
                  <w:rPr>
                    <w:del w:id="772" w:author="Paul" w:date="2014-11-19T14:55:00Z"/>
                  </w:rPr>
                </w:pPr>
                <w:del w:id="773" w:author="Paul" w:date="2014-11-19T14:55:00Z">
                  <w:r w:rsidDel="00B328FD">
                    <w:delText xml:space="preserve"> command panels</w:delText>
                  </w:r>
                </w:del>
              </w:p>
              <w:p w14:paraId="15321FE7" w14:textId="222EC1EF" w:rsidR="004D1964" w:rsidDel="00B328FD" w:rsidRDefault="004D1964" w:rsidP="00E866F2">
                <w:pPr>
                  <w:pStyle w:val="Topictextandhead"/>
                  <w:numPr>
                    <w:ilvl w:val="0"/>
                    <w:numId w:val="15"/>
                  </w:numPr>
                  <w:rPr>
                    <w:del w:id="774" w:author="Paul" w:date="2014-11-19T14:57:00Z"/>
                  </w:rPr>
                </w:pPr>
                <w:del w:id="775" w:author="Paul" w:date="2014-11-19T14:57:00Z">
                  <w:r w:rsidDel="00B328FD">
                    <w:delText>keyboard shortcuts</w:delText>
                  </w:r>
                </w:del>
              </w:p>
              <w:p w14:paraId="3EFE92D2" w14:textId="76D2AABD" w:rsidR="004D1964" w:rsidDel="00B328FD" w:rsidRDefault="004D1964" w:rsidP="00E866F2">
                <w:pPr>
                  <w:pStyle w:val="Topictextandhead"/>
                  <w:numPr>
                    <w:ilvl w:val="0"/>
                    <w:numId w:val="15"/>
                  </w:numPr>
                  <w:rPr>
                    <w:del w:id="776" w:author="Paul" w:date="2014-11-19T14:57:00Z"/>
                  </w:rPr>
                </w:pPr>
                <w:del w:id="777" w:author="Paul" w:date="2014-11-19T14:57:00Z">
                  <w:r w:rsidDel="00B328FD">
                    <w:delText xml:space="preserve"> floating palettes</w:delText>
                  </w:r>
                </w:del>
              </w:p>
              <w:p w14:paraId="47535B14" w14:textId="0AED085A" w:rsidR="004D1964" w:rsidDel="00B328FD" w:rsidRDefault="004D1964" w:rsidP="00E866F2">
                <w:pPr>
                  <w:pStyle w:val="Topictextandhead"/>
                  <w:numPr>
                    <w:ilvl w:val="0"/>
                    <w:numId w:val="15"/>
                  </w:numPr>
                  <w:rPr>
                    <w:del w:id="778" w:author="Paul" w:date="2014-11-19T14:57:00Z"/>
                  </w:rPr>
                </w:pPr>
                <w:del w:id="779" w:author="Paul" w:date="2014-11-19T14:57:00Z">
                  <w:r w:rsidDel="00B328FD">
                    <w:delText>customising the interface</w:delText>
                  </w:r>
                </w:del>
              </w:p>
              <w:p w14:paraId="63D9F178" w14:textId="4266298E" w:rsidR="004D1964" w:rsidDel="00B328FD" w:rsidRDefault="004D1964" w:rsidP="00E866F2">
                <w:pPr>
                  <w:pStyle w:val="Topictextandhead"/>
                  <w:numPr>
                    <w:ilvl w:val="0"/>
                    <w:numId w:val="15"/>
                  </w:numPr>
                  <w:rPr>
                    <w:del w:id="780" w:author="Paul" w:date="2014-11-19T14:57:00Z"/>
                  </w:rPr>
                </w:pPr>
                <w:del w:id="781" w:author="Paul" w:date="2014-11-19T14:57:00Z">
                  <w:r w:rsidDel="00B328FD">
                    <w:delText>floating toolbars</w:delText>
                  </w:r>
                </w:del>
              </w:p>
              <w:p w14:paraId="3B117551" w14:textId="645503A7" w:rsidR="004D1964" w:rsidDel="00B328FD" w:rsidRDefault="004D1964" w:rsidP="00E866F2">
                <w:pPr>
                  <w:pStyle w:val="Topictextandhead"/>
                  <w:numPr>
                    <w:ilvl w:val="0"/>
                    <w:numId w:val="15"/>
                  </w:numPr>
                  <w:rPr>
                    <w:del w:id="782" w:author="Paul" w:date="2014-11-19T14:57:00Z"/>
                  </w:rPr>
                </w:pPr>
                <w:del w:id="783" w:author="Paul" w:date="2014-11-19T14:57:00Z">
                  <w:r w:rsidDel="00B328FD">
                    <w:delText>drawing units</w:delText>
                  </w:r>
                </w:del>
              </w:p>
              <w:p w14:paraId="27CE6D68" w14:textId="5E7AC380" w:rsidR="008F4820" w:rsidDel="00B328FD" w:rsidRDefault="008F4820" w:rsidP="00E866F2">
                <w:pPr>
                  <w:pStyle w:val="Topictextandhead"/>
                  <w:numPr>
                    <w:ilvl w:val="0"/>
                    <w:numId w:val="15"/>
                  </w:numPr>
                  <w:rPr>
                    <w:del w:id="784" w:author="Paul" w:date="2014-11-19T14:57:00Z"/>
                  </w:rPr>
                </w:pPr>
                <w:del w:id="785" w:author="Paul" w:date="2014-11-19T14:57:00Z">
                  <w:r w:rsidDel="00B328FD">
                    <w:delText>measurement units (mil, thou, mm, centimetre, inches)</w:delText>
                  </w:r>
                </w:del>
              </w:p>
              <w:p w14:paraId="35480579" w14:textId="26AAEC3B" w:rsidR="004D1964" w:rsidDel="00B328FD" w:rsidRDefault="004D1964" w:rsidP="00E866F2">
                <w:pPr>
                  <w:pStyle w:val="Topictextandhead"/>
                  <w:numPr>
                    <w:ilvl w:val="0"/>
                    <w:numId w:val="15"/>
                  </w:numPr>
                  <w:rPr>
                    <w:del w:id="786" w:author="Paul" w:date="2014-11-19T14:57:00Z"/>
                  </w:rPr>
                </w:pPr>
                <w:del w:id="787" w:author="Paul" w:date="2014-11-19T14:57:00Z">
                  <w:r w:rsidDel="00B328FD">
                    <w:delText>drawing aids such as( layers, grids, snap)</w:delText>
                  </w:r>
                </w:del>
              </w:p>
              <w:p w14:paraId="2706D2DE" w14:textId="0635480A" w:rsidR="004D1964" w:rsidDel="00B328FD" w:rsidRDefault="004D1964" w:rsidP="00E866F2">
                <w:pPr>
                  <w:pStyle w:val="Topictextandhead"/>
                  <w:numPr>
                    <w:ilvl w:val="0"/>
                    <w:numId w:val="15"/>
                  </w:numPr>
                  <w:rPr>
                    <w:del w:id="788" w:author="Paul" w:date="2014-11-19T14:57:00Z"/>
                  </w:rPr>
                </w:pPr>
                <w:del w:id="789" w:author="Paul" w:date="2014-11-19T14:57:00Z">
                  <w:r w:rsidDel="00B328FD">
                    <w:delText>object naming conventions</w:delText>
                  </w:r>
                </w:del>
              </w:p>
              <w:p w14:paraId="4BD4554E" w14:textId="055041C4" w:rsidR="007E041C" w:rsidDel="00B328FD" w:rsidRDefault="007E041C" w:rsidP="00E866F2">
                <w:pPr>
                  <w:pStyle w:val="Topictextandhead"/>
                  <w:numPr>
                    <w:ilvl w:val="0"/>
                    <w:numId w:val="15"/>
                  </w:numPr>
                  <w:rPr>
                    <w:del w:id="790" w:author="Paul" w:date="2014-11-19T14:57:00Z"/>
                  </w:rPr>
                </w:pPr>
                <w:del w:id="791" w:author="Paul" w:date="2014-11-19T14:57:00Z">
                  <w:r w:rsidDel="00B328FD">
                    <w:delText>Geometric models and text: models such as (box, tube, plane, sphere, disc, cone, cylinder, pyramid) include pyramid, 3D text, topology</w:delText>
                  </w:r>
                </w:del>
              </w:p>
              <w:p w14:paraId="2BD97631" w14:textId="2904800F" w:rsidR="007E041C" w:rsidDel="00B328FD" w:rsidRDefault="007E041C" w:rsidP="00E866F2">
                <w:pPr>
                  <w:pStyle w:val="Topictextandhead"/>
                  <w:numPr>
                    <w:ilvl w:val="0"/>
                    <w:numId w:val="15"/>
                  </w:numPr>
                  <w:rPr>
                    <w:del w:id="792" w:author="Paul" w:date="2014-11-19T15:00:00Z"/>
                  </w:rPr>
                </w:pPr>
                <w:del w:id="793" w:author="Paul" w:date="2014-11-19T15:00:00Z">
                  <w:r w:rsidDel="00B328FD">
                    <w:tab/>
                  </w:r>
                </w:del>
                <w:del w:id="794" w:author="Paul" w:date="2014-11-19T14:58:00Z">
                  <w:r w:rsidDel="00B328FD">
                    <w:delText>Mesh building and editing: vertices such as (adding, editing, deleting) polygons, such as (planar, non-planar) ,polygon-count</w:delText>
                  </w:r>
                </w:del>
              </w:p>
              <w:p w14:paraId="5097FC02" w14:textId="2CB18D87" w:rsidR="007E041C" w:rsidDel="00B328FD" w:rsidRDefault="007E041C">
                <w:pPr>
                  <w:pStyle w:val="Topictextandhead"/>
                  <w:numPr>
                    <w:ilvl w:val="0"/>
                    <w:numId w:val="15"/>
                  </w:numPr>
                  <w:rPr>
                    <w:del w:id="795" w:author="Paul" w:date="2014-11-19T14:59:00Z"/>
                  </w:rPr>
                </w:pPr>
                <w:del w:id="796" w:author="Paul" w:date="2014-11-19T15:00:00Z">
                  <w:r w:rsidDel="00B328FD">
                    <w:tab/>
                  </w:r>
                </w:del>
                <w:del w:id="797" w:author="Paul" w:date="2014-11-19T14:59:00Z">
                  <w:r w:rsidDel="00B328FD">
                    <w:delText>Modelling: layers, modify such as (move, rotate, stretch, deform)</w:delText>
                  </w:r>
                </w:del>
              </w:p>
              <w:p w14:paraId="71ABBA21" w14:textId="328F31DC" w:rsidR="007E041C" w:rsidDel="00B328FD" w:rsidRDefault="007E041C" w:rsidP="00B328FD">
                <w:pPr>
                  <w:pStyle w:val="Topictextandhead"/>
                  <w:numPr>
                    <w:ilvl w:val="0"/>
                    <w:numId w:val="15"/>
                  </w:numPr>
                  <w:rPr>
                    <w:del w:id="798" w:author="Paul" w:date="2014-11-19T15:00:00Z"/>
                  </w:rPr>
                </w:pPr>
                <w:del w:id="799" w:author="Paul" w:date="2014-11-19T14:59:00Z">
                  <w:r w:rsidDel="00B328FD">
                    <w:delText>extend such as (bevel, extrude, lathe, combine (Boolean, Patch)</w:delText>
                  </w:r>
                </w:del>
              </w:p>
              <w:p w14:paraId="64108949" w14:textId="3F97DA36" w:rsidR="007E041C" w:rsidDel="00B328FD" w:rsidRDefault="007E041C" w:rsidP="00E866F2">
                <w:pPr>
                  <w:pStyle w:val="Topictextandhead"/>
                  <w:numPr>
                    <w:ilvl w:val="0"/>
                    <w:numId w:val="15"/>
                  </w:numPr>
                  <w:rPr>
                    <w:del w:id="800" w:author="Paul" w:date="2014-11-19T15:00:00Z"/>
                  </w:rPr>
                </w:pPr>
                <w:del w:id="801" w:author="Paul" w:date="2014-11-19T15:00:00Z">
                  <w:r w:rsidDel="00B328FD">
                    <w:delText>duplicate (such as mirror, array, clone)</w:delText>
                  </w:r>
                </w:del>
              </w:p>
              <w:p w14:paraId="696F94C0" w14:textId="3DEE2E34" w:rsidR="007E041C" w:rsidDel="00B328FD" w:rsidRDefault="007E041C" w:rsidP="00E866F2">
                <w:pPr>
                  <w:pStyle w:val="Topictextandhead"/>
                  <w:numPr>
                    <w:ilvl w:val="0"/>
                    <w:numId w:val="15"/>
                  </w:numPr>
                  <w:rPr>
                    <w:del w:id="802" w:author="Paul" w:date="2014-11-19T15:00:00Z"/>
                  </w:rPr>
                </w:pPr>
                <w:del w:id="803" w:author="Paul" w:date="2014-11-19T15:00:00Z">
                  <w:r w:rsidDel="00B328FD">
                    <w:delText xml:space="preserve">organic modelling such as (sub-division surfaces, weight maps, level of detail </w:delText>
                  </w:r>
                </w:del>
              </w:p>
              <w:p w14:paraId="78AA84C7" w14:textId="4D46F5B3" w:rsidR="007E041C" w:rsidDel="00B328FD" w:rsidRDefault="007E041C" w:rsidP="00E866F2">
                <w:pPr>
                  <w:pStyle w:val="Topictextandhead"/>
                  <w:numPr>
                    <w:ilvl w:val="0"/>
                    <w:numId w:val="15"/>
                  </w:numPr>
                  <w:rPr>
                    <w:del w:id="804" w:author="Paul" w:date="2014-11-19T15:01:00Z"/>
                  </w:rPr>
                </w:pPr>
                <w:del w:id="805" w:author="Paul" w:date="2014-11-19T15:01:00Z">
                  <w:r w:rsidDel="00B328FD">
                    <w:delText>include nurbs such as (relational modelling, curves, control vertices, UV coordinates, surfaces, extrudes, sweeps, skinning, trims, fillets, surface approximation)</w:delText>
                  </w:r>
                </w:del>
              </w:p>
              <w:p w14:paraId="40B4D03C" w14:textId="1CE3FDBA" w:rsidR="007E041C" w:rsidDel="00B328FD" w:rsidRDefault="007E041C">
                <w:pPr>
                  <w:pStyle w:val="Topictextandhead"/>
                  <w:numPr>
                    <w:ilvl w:val="0"/>
                    <w:numId w:val="15"/>
                  </w:numPr>
                  <w:rPr>
                    <w:del w:id="806" w:author="Paul" w:date="2014-11-19T15:01:00Z"/>
                  </w:rPr>
                </w:pPr>
                <w:del w:id="807" w:author="Paul" w:date="2014-11-19T15:06:00Z">
                  <w:r w:rsidDel="004A40A2">
                    <w:tab/>
                  </w:r>
                </w:del>
                <w:del w:id="808" w:author="Paul" w:date="2014-11-19T15:01:00Z">
                  <w:r w:rsidDel="00B328FD">
                    <w:delText>Virtual camera: concepts such as (lens length, field of vision (FOV)</w:delText>
                  </w:r>
                </w:del>
              </w:p>
              <w:p w14:paraId="73A57711" w14:textId="718995E5" w:rsidR="007E041C" w:rsidRPr="007E041C" w:rsidDel="004A40A2" w:rsidRDefault="007E041C">
                <w:pPr>
                  <w:pStyle w:val="Topictextandhead"/>
                  <w:numPr>
                    <w:ilvl w:val="0"/>
                    <w:numId w:val="15"/>
                  </w:numPr>
                  <w:rPr>
                    <w:del w:id="809" w:author="Paul" w:date="2014-11-19T15:05:00Z"/>
                  </w:rPr>
                </w:pPr>
                <w:del w:id="810" w:author="Paul" w:date="2014-11-19T15:01:00Z">
                  <w:r w:rsidRPr="007E041C" w:rsidDel="00B328FD">
                    <w:delText>focus and aperture, depth of field)</w:delText>
                  </w:r>
                </w:del>
                <w:del w:id="811" w:author="Paul" w:date="2014-11-19T15:06:00Z">
                  <w:r w:rsidRPr="007E041C" w:rsidDel="004A40A2">
                    <w:delText xml:space="preserve"> </w:delText>
                  </w:r>
                </w:del>
              </w:p>
              <w:p w14:paraId="2DD5CF3F" w14:textId="51E40A66" w:rsidR="007E041C" w:rsidRPr="007E041C" w:rsidDel="004A40A2" w:rsidRDefault="007E041C">
                <w:pPr>
                  <w:pStyle w:val="Topictextandhead"/>
                  <w:numPr>
                    <w:ilvl w:val="0"/>
                    <w:numId w:val="15"/>
                  </w:numPr>
                  <w:rPr>
                    <w:del w:id="812" w:author="Paul" w:date="2014-11-19T15:04:00Z"/>
                  </w:rPr>
                </w:pPr>
                <w:del w:id="813" w:author="Paul" w:date="2014-11-19T15:04:00Z">
                  <w:r w:rsidRPr="007E041C" w:rsidDel="004A40A2">
                    <w:delText xml:space="preserve">include cameras such as (creating a camera, creating a camera view) include camera parameters, camera type such as (target, free) </w:delText>
                  </w:r>
                </w:del>
              </w:p>
              <w:p w14:paraId="7E7C7854" w14:textId="423150B6" w:rsidR="007E041C" w:rsidRPr="007E041C" w:rsidDel="004A40A2" w:rsidRDefault="007E041C">
                <w:pPr>
                  <w:pStyle w:val="Topictextandhead"/>
                  <w:numPr>
                    <w:ilvl w:val="0"/>
                    <w:numId w:val="15"/>
                  </w:numPr>
                  <w:rPr>
                    <w:del w:id="814" w:author="Paul" w:date="2014-11-19T15:04:00Z"/>
                  </w:rPr>
                </w:pPr>
                <w:del w:id="815" w:author="Paul" w:date="2014-11-19T15:04:00Z">
                  <w:r w:rsidRPr="007E041C" w:rsidDel="004A40A2">
                    <w:tab/>
                    <w:delText>Conversion from real world equivalents especially in light of digital photography and use of smaller sensors</w:delText>
                  </w:r>
                </w:del>
              </w:p>
              <w:p w14:paraId="0821238F" w14:textId="78F23B6B" w:rsidR="007E041C" w:rsidRPr="007E041C" w:rsidDel="004A40A2" w:rsidRDefault="007E041C">
                <w:pPr>
                  <w:pStyle w:val="Topictextandhead"/>
                  <w:numPr>
                    <w:ilvl w:val="0"/>
                    <w:numId w:val="15"/>
                  </w:numPr>
                  <w:rPr>
                    <w:del w:id="816" w:author="Paul" w:date="2014-11-19T15:04:00Z"/>
                  </w:rPr>
                </w:pPr>
                <w:del w:id="817" w:author="Paul" w:date="2014-11-19T15:04:00Z">
                  <w:r w:rsidRPr="007E041C" w:rsidDel="004A40A2">
                    <w:tab/>
                    <w:delText>Lighting: light types such as (ambient, distant, area, spot, point, linear, photometric, raytraced)</w:delText>
                  </w:r>
                </w:del>
              </w:p>
              <w:p w14:paraId="7A5DCDEF" w14:textId="7FDE67E3" w:rsidR="007E041C" w:rsidRPr="007E041C" w:rsidDel="004A40A2" w:rsidRDefault="007E041C">
                <w:pPr>
                  <w:pStyle w:val="Topictextandhead"/>
                  <w:numPr>
                    <w:ilvl w:val="0"/>
                    <w:numId w:val="15"/>
                  </w:numPr>
                  <w:rPr>
                    <w:del w:id="818" w:author="Paul" w:date="2014-11-19T15:04:00Z"/>
                  </w:rPr>
                </w:pPr>
                <w:del w:id="819" w:author="Paul" w:date="2014-11-19T15:04:00Z">
                  <w:r w:rsidRPr="007E041C" w:rsidDel="004A40A2">
                    <w:delText>lighting controls and effects (such as projector, attenuation)</w:delText>
                  </w:r>
                </w:del>
              </w:p>
              <w:p w14:paraId="7BB2315F" w14:textId="63ED625A" w:rsidR="007E041C" w:rsidRPr="007E041C" w:rsidDel="004A40A2" w:rsidRDefault="007E041C">
                <w:pPr>
                  <w:pStyle w:val="Topictextandhead"/>
                  <w:numPr>
                    <w:ilvl w:val="0"/>
                    <w:numId w:val="15"/>
                  </w:numPr>
                  <w:rPr>
                    <w:del w:id="820" w:author="Paul" w:date="2014-11-19T15:04:00Z"/>
                  </w:rPr>
                </w:pPr>
                <w:del w:id="821" w:author="Paul" w:date="2014-11-19T15:04:00Z">
                  <w:r w:rsidRPr="007E041C" w:rsidDel="004A40A2">
                    <w:delText>colour, shadows, atmospheric such as (clouds, smoke, fire)</w:delText>
                  </w:r>
                </w:del>
              </w:p>
              <w:p w14:paraId="7E1D0AE9" w14:textId="24E309F0" w:rsidR="007E041C" w:rsidRPr="007E041C" w:rsidDel="004A40A2" w:rsidRDefault="007E041C">
                <w:pPr>
                  <w:pStyle w:val="Topictextandhead"/>
                  <w:numPr>
                    <w:ilvl w:val="0"/>
                    <w:numId w:val="15"/>
                  </w:numPr>
                  <w:rPr>
                    <w:del w:id="822" w:author="Paul" w:date="2014-11-19T15:04:00Z"/>
                  </w:rPr>
                </w:pPr>
                <w:del w:id="823" w:author="Paul" w:date="2014-11-19T15:04:00Z">
                  <w:r w:rsidRPr="007E041C" w:rsidDel="004A40A2">
                    <w:delText>Volumetric such as (fog, mist)</w:delText>
                  </w:r>
                </w:del>
              </w:p>
              <w:p w14:paraId="3B388129" w14:textId="29293CDD" w:rsidR="007E041C" w:rsidRPr="007E041C" w:rsidDel="004A40A2" w:rsidRDefault="007E041C">
                <w:pPr>
                  <w:pStyle w:val="Topictextandhead"/>
                  <w:numPr>
                    <w:ilvl w:val="0"/>
                    <w:numId w:val="15"/>
                  </w:numPr>
                  <w:rPr>
                    <w:del w:id="824" w:author="Paul" w:date="2014-11-19T15:05:00Z"/>
                  </w:rPr>
                </w:pPr>
                <w:del w:id="825" w:author="Paul" w:date="2014-11-19T15:04:00Z">
                  <w:r w:rsidRPr="007E041C" w:rsidDel="004A40A2">
                    <w:tab/>
                    <w:delText xml:space="preserve">Texturing:  to include creating textures,  loading , applying textures to </w:delText>
                  </w:r>
                </w:del>
                <w:del w:id="826" w:author="Paul" w:date="2014-11-19T15:05:00Z">
                  <w:r w:rsidRPr="007E041C" w:rsidDel="004A40A2">
                    <w:delText>objects, material editor, mapping materials, material modifiers, material types such as bitmap, procedural, rigging</w:delText>
                  </w:r>
                </w:del>
              </w:p>
              <w:p w14:paraId="01BFC6C2" w14:textId="46485D6A" w:rsidR="007E041C" w:rsidRPr="007E041C" w:rsidDel="004A40A2" w:rsidRDefault="007E041C" w:rsidP="004A40A2">
                <w:pPr>
                  <w:pStyle w:val="Topictextandhead"/>
                  <w:numPr>
                    <w:ilvl w:val="0"/>
                    <w:numId w:val="15"/>
                  </w:numPr>
                  <w:rPr>
                    <w:del w:id="827" w:author="Paul" w:date="2014-11-19T15:06:00Z"/>
                  </w:rPr>
                </w:pPr>
                <w:del w:id="828" w:author="Paul" w:date="2014-11-19T15:05:00Z">
                  <w:r w:rsidRPr="007E041C" w:rsidDel="004A40A2">
                    <w:tab/>
                    <w:delText xml:space="preserve">Rendering: scene rendering such as (rendering controls, rendering options, output size and aspect ratio, safe frame, file type, file size, image resolution such as (TV, film, web, desktop, image formats, compression)  </w:delText>
                  </w:r>
                </w:del>
              </w:p>
              <w:p w14:paraId="3538B12E" w14:textId="270410B1" w:rsidR="007E041C" w:rsidRPr="007E041C" w:rsidDel="004A40A2" w:rsidRDefault="007E041C" w:rsidP="00E866F2">
                <w:pPr>
                  <w:pStyle w:val="Topictextandhead"/>
                  <w:numPr>
                    <w:ilvl w:val="0"/>
                    <w:numId w:val="15"/>
                  </w:numPr>
                  <w:rPr>
                    <w:del w:id="829" w:author="Paul" w:date="2014-11-19T15:06:00Z"/>
                  </w:rPr>
                </w:pPr>
                <w:del w:id="830" w:author="Paul" w:date="2014-11-19T15:06:00Z">
                  <w:r w:rsidRPr="007E041C" w:rsidDel="004A40A2">
                    <w:delText>Use of the Development software interface:</w:delText>
                  </w:r>
                </w:del>
              </w:p>
              <w:p w14:paraId="5AF20E19" w14:textId="4A17B4AE" w:rsidR="004D1964" w:rsidDel="00791BE1" w:rsidRDefault="004D1964" w:rsidP="00474D5F">
                <w:pPr>
                  <w:pStyle w:val="Topictextandhead"/>
                  <w:ind w:left="720" w:firstLine="0"/>
                  <w:rPr>
                    <w:del w:id="831" w:author="Paul" w:date="2014-11-19T15:06:00Z"/>
                  </w:rPr>
                </w:pPr>
              </w:p>
              <w:p w14:paraId="1313C481" w14:textId="5E67B4CC" w:rsidR="00474D5F" w:rsidRPr="00C16957" w:rsidRDefault="00474D5F" w:rsidP="00474D5F">
                <w:pPr>
                  <w:pStyle w:val="Topictextandhead"/>
                  <w:rPr>
                    <w:b/>
                  </w:rPr>
                </w:pPr>
                <w:r w:rsidRPr="00C16957">
                  <w:rPr>
                    <w:b/>
                  </w:rPr>
                  <w:t>C</w:t>
                </w:r>
                <w:ins w:id="832" w:author="Winser, Paul" w:date="2014-12-02T11:40:00Z">
                  <w:r w:rsidR="009A551A">
                    <w:rPr>
                      <w:b/>
                    </w:rPr>
                    <w:t>3</w:t>
                  </w:r>
                </w:ins>
                <w:del w:id="833" w:author="Winser, Paul" w:date="2014-12-02T11:40:00Z">
                  <w:r w:rsidRPr="00C16957" w:rsidDel="009A551A">
                    <w:rPr>
                      <w:b/>
                    </w:rPr>
                    <w:delText>2</w:delText>
                  </w:r>
                </w:del>
                <w:r w:rsidRPr="00C16957">
                  <w:rPr>
                    <w:b/>
                  </w:rPr>
                  <w:t xml:space="preserve"> Test</w:t>
                </w:r>
                <w:r w:rsidR="00791BE1" w:rsidRPr="00C16957">
                  <w:rPr>
                    <w:b/>
                  </w:rPr>
                  <w:t>ing</w:t>
                </w:r>
                <w:r w:rsidRPr="00C16957">
                  <w:rPr>
                    <w:b/>
                  </w:rPr>
                  <w:t xml:space="preserve"> 3D models</w:t>
                </w:r>
              </w:p>
              <w:p w14:paraId="04F2E168" w14:textId="31012D9B" w:rsidR="00791BE1" w:rsidRDefault="00791BE1">
                <w:pPr>
                  <w:pStyle w:val="Topictextandhead"/>
                  <w:numPr>
                    <w:ilvl w:val="0"/>
                    <w:numId w:val="26"/>
                  </w:numPr>
                  <w:tabs>
                    <w:tab w:val="clear" w:pos="400"/>
                    <w:tab w:val="clear" w:pos="480"/>
                    <w:tab w:val="clear" w:pos="720"/>
                  </w:tabs>
                  <w:ind w:right="601"/>
                  <w:rPr>
                    <w:ins w:id="834" w:author="Paul" w:date="2014-11-19T15:12:00Z"/>
                  </w:rPr>
                  <w:pPrChange w:id="835" w:author="Winser, Paul" w:date="2014-12-02T11:51:00Z">
                    <w:pPr>
                      <w:pStyle w:val="Topictextandhead"/>
                      <w:tabs>
                        <w:tab w:val="clear" w:pos="400"/>
                        <w:tab w:val="clear" w:pos="480"/>
                        <w:tab w:val="clear" w:pos="720"/>
                      </w:tabs>
                      <w:ind w:right="601"/>
                    </w:pPr>
                  </w:pPrChange>
                </w:pPr>
                <w:ins w:id="836" w:author="Paul" w:date="2014-11-19T15:07:00Z">
                  <w:r>
                    <w:t>Test 3D models</w:t>
                  </w:r>
                  <w:del w:id="837" w:author="Winser, Paul" w:date="2014-12-02T11:50:00Z">
                    <w:r w:rsidDel="000348A6">
                      <w:delText xml:space="preserve"> for quality, </w:delText>
                    </w:r>
                  </w:del>
                </w:ins>
                <w:commentRangeStart w:id="838"/>
                <w:ins w:id="839" w:author="Paul" w:date="2014-11-19T15:09:00Z">
                  <w:del w:id="840" w:author="Winser, Paul" w:date="2014-12-02T11:50:00Z">
                    <w:r w:rsidRPr="000348A6" w:rsidDel="000348A6">
                      <w:rPr>
                        <w:rPrChange w:id="841" w:author="Winser, Paul" w:date="2014-12-02T11:50:00Z">
                          <w:rPr>
                            <w:highlight w:val="yellow"/>
                          </w:rPr>
                        </w:rPrChange>
                      </w:rPr>
                      <w:delText>??</w:delText>
                    </w:r>
                    <w:r w:rsidRPr="00C16957" w:rsidDel="000348A6">
                      <w:rPr>
                        <w:highlight w:val="yellow"/>
                      </w:rPr>
                      <w:delText>?</w:delText>
                    </w:r>
                    <w:commentRangeEnd w:id="838"/>
                    <w:r w:rsidRPr="00C16957" w:rsidDel="000348A6">
                      <w:rPr>
                        <w:rStyle w:val="CommentReference"/>
                        <w:rFonts w:eastAsia="Batang"/>
                        <w:highlight w:val="yellow"/>
                        <w:lang w:eastAsia="en-GB"/>
                      </w:rPr>
                      <w:commentReference w:id="838"/>
                    </w:r>
                  </w:del>
                </w:ins>
              </w:p>
              <w:p w14:paraId="5080CE8A" w14:textId="77B48D32" w:rsidR="005440F5" w:rsidRDefault="005440F5">
                <w:pPr>
                  <w:pStyle w:val="Topictextandhead"/>
                  <w:numPr>
                    <w:ilvl w:val="0"/>
                    <w:numId w:val="26"/>
                  </w:numPr>
                  <w:tabs>
                    <w:tab w:val="clear" w:pos="400"/>
                    <w:tab w:val="clear" w:pos="480"/>
                    <w:tab w:val="clear" w:pos="720"/>
                  </w:tabs>
                  <w:ind w:right="601"/>
                  <w:rPr>
                    <w:ins w:id="842" w:author="Paul" w:date="2014-11-19T15:13:00Z"/>
                  </w:rPr>
                  <w:pPrChange w:id="843" w:author="Winser, Paul" w:date="2014-12-02T11:51:00Z">
                    <w:pPr>
                      <w:pStyle w:val="Topictextandhead"/>
                      <w:tabs>
                        <w:tab w:val="clear" w:pos="400"/>
                        <w:tab w:val="clear" w:pos="480"/>
                        <w:tab w:val="clear" w:pos="720"/>
                      </w:tabs>
                      <w:ind w:left="0" w:right="0" w:firstLine="0"/>
                    </w:pPr>
                  </w:pPrChange>
                </w:pPr>
                <w:ins w:id="844" w:author="Paul" w:date="2014-11-19T15:12:00Z">
                  <w:r>
                    <w:t xml:space="preserve">Obtain feedback from others, </w:t>
                  </w:r>
                </w:ins>
                <w:ins w:id="845" w:author="Winser, Paul" w:date="2014-12-02T11:51:00Z">
                  <w:r w:rsidR="000348A6">
                    <w:t>e.g</w:t>
                  </w:r>
                </w:ins>
                <w:ins w:id="846" w:author="Winser, Paul" w:date="2014-12-02T11:53:00Z">
                  <w:r w:rsidR="000348A6">
                    <w:t>.</w:t>
                  </w:r>
                </w:ins>
                <w:ins w:id="847" w:author="Paul" w:date="2014-11-19T15:12:00Z">
                  <w:del w:id="848" w:author="Winser, Paul" w:date="2014-12-02T11:51:00Z">
                    <w:r w:rsidDel="000348A6">
                      <w:delText>for example</w:delText>
                    </w:r>
                  </w:del>
                  <w:del w:id="849" w:author="Winser, Paul" w:date="2014-12-02T11:53:00Z">
                    <w:r w:rsidDel="000348A6">
                      <w:delText>,</w:delText>
                    </w:r>
                  </w:del>
                  <w:r>
                    <w:t xml:space="preserve"> effectiveness, presentation, performance and purp</w:t>
                  </w:r>
                </w:ins>
                <w:ins w:id="850" w:author="Paul" w:date="2014-11-19T15:13:00Z">
                  <w:r w:rsidR="0013449A">
                    <w:t>o</w:t>
                  </w:r>
                </w:ins>
                <w:ins w:id="851" w:author="Paul" w:date="2014-11-19T15:12:00Z">
                  <w:r>
                    <w:t>se</w:t>
                  </w:r>
                </w:ins>
              </w:p>
              <w:p w14:paraId="295B9B5E" w14:textId="34E20059" w:rsidR="009A551A" w:rsidRDefault="0013449A">
                <w:pPr>
                  <w:pStyle w:val="Topictextandhead"/>
                  <w:numPr>
                    <w:ilvl w:val="0"/>
                    <w:numId w:val="26"/>
                  </w:numPr>
                  <w:tabs>
                    <w:tab w:val="clear" w:pos="400"/>
                    <w:tab w:val="clear" w:pos="480"/>
                    <w:tab w:val="clear" w:pos="720"/>
                  </w:tabs>
                  <w:rPr>
                    <w:ins w:id="852" w:author="Winser, Paul" w:date="2014-12-02T11:45:00Z"/>
                  </w:rPr>
                  <w:pPrChange w:id="853" w:author="Winser, Paul" w:date="2014-12-02T11:51:00Z">
                    <w:pPr>
                      <w:pStyle w:val="Topictextandhead"/>
                      <w:ind w:left="0" w:firstLine="0"/>
                    </w:pPr>
                  </w:pPrChange>
                </w:pPr>
                <w:ins w:id="854" w:author="Paul" w:date="2014-11-19T15:13:00Z">
                  <w:r>
                    <w:t>Make improvements and/or refinements to 3D models in response to testing and feedback from others</w:t>
                  </w:r>
                </w:ins>
                <w:ins w:id="855" w:author="Winser, Paul" w:date="2014-12-02T11:53:00Z">
                  <w:r w:rsidR="000348A6">
                    <w:t>.</w:t>
                  </w:r>
                </w:ins>
              </w:p>
              <w:p w14:paraId="5FF16C41" w14:textId="5580A293" w:rsidR="009A551A" w:rsidRPr="00091F61" w:rsidRDefault="009A551A" w:rsidP="009A551A">
                <w:pPr>
                  <w:pStyle w:val="Topictextandhead"/>
                  <w:ind w:left="0" w:firstLine="0"/>
                  <w:rPr>
                    <w:ins w:id="856" w:author="Winser, Paul" w:date="2014-12-02T11:45:00Z"/>
                    <w:b/>
                  </w:rPr>
                </w:pPr>
                <w:ins w:id="857" w:author="Winser, Paul" w:date="2014-12-02T11:45:00Z">
                  <w:r w:rsidRPr="00091F61">
                    <w:rPr>
                      <w:b/>
                    </w:rPr>
                    <w:t>C</w:t>
                  </w:r>
                  <w:r>
                    <w:rPr>
                      <w:b/>
                    </w:rPr>
                    <w:t>4 Reviewing 3D models</w:t>
                  </w:r>
                </w:ins>
              </w:p>
              <w:p w14:paraId="4BD2E2BD" w14:textId="35FE6540" w:rsidR="009A551A" w:rsidRDefault="009A551A" w:rsidP="009A551A">
                <w:pPr>
                  <w:pStyle w:val="Topictextandhead"/>
                  <w:ind w:left="0" w:firstLine="0"/>
                  <w:rPr>
                    <w:ins w:id="858" w:author="Winser, Paul" w:date="2014-12-02T11:45:00Z"/>
                  </w:rPr>
                </w:pPr>
                <w:ins w:id="859" w:author="Winser, Paul" w:date="2014-12-02T11:45:00Z">
                  <w:r>
                    <w:t>Reviewing the</w:t>
                  </w:r>
                </w:ins>
                <w:ins w:id="860" w:author="Winser, Paul" w:date="2014-12-02T11:47:00Z">
                  <w:r>
                    <w:t xml:space="preserve"> 3D models</w:t>
                  </w:r>
                </w:ins>
                <w:ins w:id="861" w:author="Winser, Paul" w:date="2014-12-02T11:45:00Z">
                  <w:r>
                    <w:t xml:space="preserve"> against:</w:t>
                  </w:r>
                </w:ins>
              </w:p>
              <w:p w14:paraId="49E745CE" w14:textId="57F2A7F5" w:rsidR="009A551A" w:rsidRPr="00AE254B" w:rsidRDefault="009A551A" w:rsidP="009A551A">
                <w:pPr>
                  <w:pStyle w:val="Topictextandhead"/>
                  <w:numPr>
                    <w:ilvl w:val="0"/>
                    <w:numId w:val="22"/>
                  </w:numPr>
                  <w:tabs>
                    <w:tab w:val="clear" w:pos="400"/>
                    <w:tab w:val="clear" w:pos="480"/>
                    <w:tab w:val="clear" w:pos="720"/>
                  </w:tabs>
                  <w:ind w:right="284"/>
                  <w:rPr>
                    <w:ins w:id="862" w:author="Winser, Paul" w:date="2014-12-02T11:45:00Z"/>
                  </w:rPr>
                </w:pPr>
                <w:ins w:id="863" w:author="Winser, Paul" w:date="2014-12-02T11:46:00Z">
                  <w:r>
                    <w:t xml:space="preserve">Quality of the </w:t>
                  </w:r>
                </w:ins>
                <w:ins w:id="864" w:author="Winser, Paul" w:date="2014-12-02T11:47:00Z">
                  <w:r>
                    <w:t>3D models</w:t>
                  </w:r>
                </w:ins>
              </w:p>
              <w:p w14:paraId="486DD969" w14:textId="030833D9" w:rsidR="009A551A" w:rsidRDefault="009A551A" w:rsidP="009A551A">
                <w:pPr>
                  <w:pStyle w:val="Topictextandhead"/>
                  <w:numPr>
                    <w:ilvl w:val="0"/>
                    <w:numId w:val="22"/>
                  </w:numPr>
                  <w:tabs>
                    <w:tab w:val="clear" w:pos="400"/>
                    <w:tab w:val="clear" w:pos="480"/>
                    <w:tab w:val="clear" w:pos="720"/>
                  </w:tabs>
                  <w:ind w:right="284"/>
                  <w:rPr>
                    <w:ins w:id="865" w:author="Winser, Paul" w:date="2014-12-02T11:46:00Z"/>
                  </w:rPr>
                </w:pPr>
                <w:ins w:id="866" w:author="Winser, Paul" w:date="2014-12-02T11:46:00Z">
                  <w:r>
                    <w:t>Fitness for audience and purpose</w:t>
                  </w:r>
                </w:ins>
              </w:p>
              <w:p w14:paraId="6CB9BEDB" w14:textId="77777777" w:rsidR="009A551A" w:rsidRDefault="009A551A" w:rsidP="009A551A">
                <w:pPr>
                  <w:pStyle w:val="Topictextandhead"/>
                  <w:numPr>
                    <w:ilvl w:val="0"/>
                    <w:numId w:val="22"/>
                  </w:numPr>
                  <w:tabs>
                    <w:tab w:val="clear" w:pos="400"/>
                    <w:tab w:val="clear" w:pos="480"/>
                    <w:tab w:val="clear" w:pos="720"/>
                  </w:tabs>
                  <w:ind w:right="284"/>
                  <w:rPr>
                    <w:ins w:id="867" w:author="Winser, Paul" w:date="2014-12-02T11:46:00Z"/>
                  </w:rPr>
                </w:pPr>
                <w:ins w:id="868" w:author="Winser, Paul" w:date="2014-12-02T11:46:00Z">
                  <w:r>
                    <w:t>Suitability against the original requirements</w:t>
                  </w:r>
                </w:ins>
              </w:p>
              <w:p w14:paraId="0733B0A4" w14:textId="77777777" w:rsidR="009A551A" w:rsidRDefault="009A551A" w:rsidP="009A551A">
                <w:pPr>
                  <w:pStyle w:val="Topictextandhead"/>
                  <w:numPr>
                    <w:ilvl w:val="0"/>
                    <w:numId w:val="22"/>
                  </w:numPr>
                  <w:tabs>
                    <w:tab w:val="clear" w:pos="400"/>
                    <w:tab w:val="clear" w:pos="480"/>
                    <w:tab w:val="clear" w:pos="720"/>
                  </w:tabs>
                  <w:ind w:right="284"/>
                  <w:rPr>
                    <w:ins w:id="869" w:author="Winser, Paul" w:date="2014-12-02T11:47:00Z"/>
                  </w:rPr>
                </w:pPr>
                <w:ins w:id="870" w:author="Winser, Paul" w:date="2014-12-02T11:46:00Z">
                  <w:r>
                    <w:t>Legal and ethical constraints</w:t>
                  </w:r>
                </w:ins>
              </w:p>
              <w:p w14:paraId="1E8789E5" w14:textId="50C1E7B6" w:rsidR="009A551A" w:rsidRDefault="009A551A" w:rsidP="009A551A">
                <w:pPr>
                  <w:pStyle w:val="Topictextandhead"/>
                  <w:numPr>
                    <w:ilvl w:val="0"/>
                    <w:numId w:val="22"/>
                  </w:numPr>
                  <w:tabs>
                    <w:tab w:val="clear" w:pos="400"/>
                    <w:tab w:val="clear" w:pos="480"/>
                    <w:tab w:val="clear" w:pos="720"/>
                  </w:tabs>
                  <w:ind w:right="284"/>
                  <w:rPr>
                    <w:ins w:id="871" w:author="Winser, Paul" w:date="2014-12-02T11:49:00Z"/>
                  </w:rPr>
                </w:pPr>
                <w:ins w:id="872" w:author="Winser, Paul" w:date="2014-12-02T11:47:00Z">
                  <w:r>
                    <w:t>Technology constraints</w:t>
                  </w:r>
                </w:ins>
              </w:p>
              <w:p w14:paraId="0A2F2A75" w14:textId="790AF83C" w:rsidR="009A551A" w:rsidRDefault="009A551A" w:rsidP="009A551A">
                <w:pPr>
                  <w:pStyle w:val="Topictextandhead"/>
                  <w:numPr>
                    <w:ilvl w:val="0"/>
                    <w:numId w:val="22"/>
                  </w:numPr>
                  <w:tabs>
                    <w:tab w:val="clear" w:pos="400"/>
                    <w:tab w:val="clear" w:pos="480"/>
                    <w:tab w:val="clear" w:pos="720"/>
                  </w:tabs>
                  <w:ind w:right="284"/>
                  <w:rPr>
                    <w:ins w:id="873" w:author="Winser, Paul" w:date="2014-12-02T11:49:00Z"/>
                  </w:rPr>
                </w:pPr>
                <w:ins w:id="874" w:author="Winser, Paul" w:date="2014-12-02T11:49:00Z">
                  <w:r>
                    <w:t>Strengths and improvements</w:t>
                  </w:r>
                </w:ins>
                <w:ins w:id="875" w:author="Winser, Paul" w:date="2014-12-02T11:53:00Z">
                  <w:r w:rsidR="000348A6">
                    <w:t>.</w:t>
                  </w:r>
                </w:ins>
              </w:p>
              <w:p w14:paraId="78664028" w14:textId="5FBEBA53" w:rsidR="00474D5F" w:rsidDel="00791BE1" w:rsidRDefault="00474D5F">
                <w:pPr>
                  <w:pStyle w:val="Topictextandhead"/>
                  <w:numPr>
                    <w:ilvl w:val="0"/>
                    <w:numId w:val="22"/>
                  </w:numPr>
                  <w:tabs>
                    <w:tab w:val="clear" w:pos="400"/>
                    <w:tab w:val="clear" w:pos="480"/>
                    <w:tab w:val="clear" w:pos="720"/>
                  </w:tabs>
                  <w:ind w:right="284"/>
                  <w:rPr>
                    <w:del w:id="876" w:author="Paul" w:date="2014-11-19T15:10:00Z"/>
                  </w:rPr>
                  <w:pPrChange w:id="877" w:author="Winser, Paul" w:date="2014-12-02T11:47:00Z">
                    <w:pPr>
                      <w:pStyle w:val="Topictextandhead"/>
                      <w:numPr>
                        <w:numId w:val="16"/>
                      </w:numPr>
                      <w:tabs>
                        <w:tab w:val="clear" w:pos="400"/>
                        <w:tab w:val="clear" w:pos="480"/>
                        <w:tab w:val="clear" w:pos="720"/>
                      </w:tabs>
                      <w:ind w:left="720" w:right="0" w:hanging="360"/>
                    </w:pPr>
                  </w:pPrChange>
                </w:pPr>
                <w:del w:id="878" w:author="Paul" w:date="2014-11-19T15:10:00Z">
                  <w:r w:rsidDel="00791BE1">
                    <w:delText>Create and maintain a test plan to test the 3D models during development</w:delText>
                  </w:r>
                </w:del>
              </w:p>
              <w:p w14:paraId="4844EE2E" w14:textId="60BB2166" w:rsidR="00E947EB" w:rsidRDefault="009A551A" w:rsidP="00E947EB">
                <w:pPr>
                  <w:pStyle w:val="Topictextandhead"/>
                  <w:tabs>
                    <w:tab w:val="clear" w:pos="400"/>
                    <w:tab w:val="clear" w:pos="480"/>
                    <w:tab w:val="clear" w:pos="720"/>
                    <w:tab w:val="left" w:pos="567"/>
                    <w:tab w:val="left" w:pos="851"/>
                    <w:tab w:val="left" w:pos="1134"/>
                  </w:tabs>
                  <w:ind w:right="284"/>
                  <w:rPr>
                    <w:ins w:id="879" w:author="Winser, Paul" w:date="2014-12-02T10:06:00Z"/>
                  </w:rPr>
                </w:pPr>
                <w:ins w:id="880" w:author="Winser, Paul" w:date="2014-12-02T10:06:00Z">
                  <w:r w:rsidRPr="009A551A">
                    <w:rPr>
                      <w:b/>
                      <w:rPrChange w:id="881" w:author="Winser, Paul" w:date="2014-12-02T11:48:00Z">
                        <w:rPr>
                          <w:b/>
                          <w:highlight w:val="cyan"/>
                        </w:rPr>
                      </w:rPrChange>
                    </w:rPr>
                    <w:t>C5</w:t>
                  </w:r>
                  <w:r w:rsidR="00E947EB" w:rsidRPr="009A551A">
                    <w:rPr>
                      <w:b/>
                      <w:rPrChange w:id="882" w:author="Winser, Paul" w:date="2014-12-02T11:48:00Z">
                        <w:rPr>
                          <w:b/>
                          <w:highlight w:val="cyan"/>
                        </w:rPr>
                      </w:rPrChange>
                    </w:rPr>
                    <w:t xml:space="preserve"> Quality characteristics</w:t>
                  </w:r>
                </w:ins>
              </w:p>
              <w:p w14:paraId="1772384D" w14:textId="77777777" w:rsidR="00E947EB" w:rsidRPr="00AE254B" w:rsidRDefault="00E947EB" w:rsidP="00E947EB">
                <w:pPr>
                  <w:pStyle w:val="Topictextandhead"/>
                  <w:tabs>
                    <w:tab w:val="clear" w:pos="400"/>
                    <w:tab w:val="clear" w:pos="480"/>
                    <w:tab w:val="clear" w:pos="720"/>
                  </w:tabs>
                  <w:ind w:left="0" w:right="284" w:firstLine="0"/>
                  <w:rPr>
                    <w:ins w:id="883" w:author="Winser, Paul" w:date="2014-12-02T10:06:00Z"/>
                  </w:rPr>
                </w:pPr>
                <w:ins w:id="884" w:author="Winser, Paul" w:date="2014-12-02T10:06:00Z">
                  <w:r w:rsidRPr="00AE254B">
                    <w:t>Sources of quality characteristics which can b</w:t>
                  </w:r>
                  <w:r>
                    <w:t>e measured suitably against 3D models</w:t>
                  </w:r>
                  <w:commentRangeStart w:id="885"/>
                  <w:r w:rsidRPr="00AE254B">
                    <w:t>. Examples include</w:t>
                  </w:r>
                  <w:commentRangeEnd w:id="885"/>
                  <w:r>
                    <w:rPr>
                      <w:rStyle w:val="CommentReference"/>
                      <w:rFonts w:eastAsia="Batang"/>
                      <w:lang w:eastAsia="en-GB"/>
                    </w:rPr>
                    <w:commentReference w:id="885"/>
                  </w:r>
                  <w:r w:rsidRPr="00AE254B">
                    <w:t>:</w:t>
                  </w:r>
                </w:ins>
              </w:p>
              <w:p w14:paraId="13E6906E" w14:textId="3ACEC3A0" w:rsidR="00E947EB" w:rsidRPr="00AE254B" w:rsidRDefault="00E947EB" w:rsidP="00E947EB">
                <w:pPr>
                  <w:pStyle w:val="Topictextandhead"/>
                  <w:numPr>
                    <w:ilvl w:val="0"/>
                    <w:numId w:val="22"/>
                  </w:numPr>
                  <w:tabs>
                    <w:tab w:val="clear" w:pos="400"/>
                    <w:tab w:val="clear" w:pos="480"/>
                    <w:tab w:val="clear" w:pos="720"/>
                  </w:tabs>
                  <w:ind w:right="284"/>
                  <w:rPr>
                    <w:ins w:id="886" w:author="Winser, Paul" w:date="2014-12-02T10:06:00Z"/>
                  </w:rPr>
                </w:pPr>
                <w:ins w:id="887" w:author="Winser, Paul" w:date="2014-12-02T10:06:00Z">
                  <w:r>
                    <w:t>Correctness</w:t>
                  </w:r>
                </w:ins>
              </w:p>
              <w:p w14:paraId="0F3F971E" w14:textId="66AF83DF" w:rsidR="00E947EB" w:rsidRPr="00AE254B" w:rsidRDefault="00E947EB" w:rsidP="00E947EB">
                <w:pPr>
                  <w:pStyle w:val="Topictextandhead"/>
                  <w:numPr>
                    <w:ilvl w:val="0"/>
                    <w:numId w:val="22"/>
                  </w:numPr>
                  <w:tabs>
                    <w:tab w:val="clear" w:pos="400"/>
                    <w:tab w:val="clear" w:pos="480"/>
                    <w:tab w:val="clear" w:pos="720"/>
                  </w:tabs>
                  <w:ind w:right="284"/>
                  <w:rPr>
                    <w:ins w:id="888" w:author="Winser, Paul" w:date="2014-12-02T10:06:00Z"/>
                  </w:rPr>
                </w:pPr>
                <w:ins w:id="889" w:author="Winser, Paul" w:date="2014-12-02T10:06:00Z">
                  <w:r w:rsidRPr="00AE254B">
                    <w:t>Content</w:t>
                  </w:r>
                </w:ins>
              </w:p>
              <w:p w14:paraId="05B840B0" w14:textId="6499BD95" w:rsidR="003605F8" w:rsidRPr="009A551A" w:rsidRDefault="00E947EB">
                <w:pPr>
                  <w:pStyle w:val="Topictextandhead"/>
                  <w:numPr>
                    <w:ilvl w:val="0"/>
                    <w:numId w:val="22"/>
                  </w:numPr>
                  <w:tabs>
                    <w:tab w:val="clear" w:pos="400"/>
                    <w:tab w:val="clear" w:pos="480"/>
                    <w:tab w:val="clear" w:pos="720"/>
                  </w:tabs>
                  <w:ind w:right="284"/>
                  <w:rPr>
                    <w:rPrChange w:id="890" w:author="Winser, Paul" w:date="2014-12-02T11:48:00Z">
                      <w:rPr>
                        <w:b/>
                      </w:rPr>
                    </w:rPrChange>
                  </w:rPr>
                  <w:pPrChange w:id="891" w:author="Winser, Paul" w:date="2014-12-02T11:48:00Z">
                    <w:pPr>
                      <w:pStyle w:val="Topictextandhead"/>
                      <w:ind w:left="0" w:firstLine="0"/>
                    </w:pPr>
                  </w:pPrChange>
                </w:pPr>
                <w:ins w:id="892" w:author="Winser, Paul" w:date="2014-12-02T10:06:00Z">
                  <w:r w:rsidRPr="00AE254B">
                    <w:t>Presentation</w:t>
                  </w:r>
                </w:ins>
                <w:ins w:id="893" w:author="Winser, Paul" w:date="2014-12-02T11:53:00Z">
                  <w:r w:rsidR="000348A6">
                    <w:t>.</w:t>
                  </w:r>
                </w:ins>
              </w:p>
            </w:tc>
          </w:sdtContent>
        </w:sdt>
      </w:tr>
    </w:tbl>
    <w:p w14:paraId="073C3B84" w14:textId="694EA96C" w:rsidR="003605F8" w:rsidDel="00757C43" w:rsidRDefault="003605F8" w:rsidP="003605F8">
      <w:pPr>
        <w:spacing w:before="240" w:after="200" w:line="260" w:lineRule="atLeast"/>
        <w:rPr>
          <w:del w:id="894" w:author="Winser, Paul" w:date="2014-12-02T13:22:00Z"/>
          <w:lang w:eastAsia="en-US"/>
        </w:rPr>
      </w:pPr>
    </w:p>
    <w:p w14:paraId="45023FAF" w14:textId="72AA55BD" w:rsidR="005440F5" w:rsidRDefault="005440F5">
      <w:pPr>
        <w:rPr>
          <w:ins w:id="895" w:author="Paul" w:date="2014-11-19T15:10:00Z"/>
        </w:rPr>
      </w:pPr>
    </w:p>
    <w:tbl>
      <w:tblPr>
        <w:tblW w:w="0" w:type="auto"/>
        <w:tblBorders>
          <w:top w:val="single" w:sz="4" w:space="0" w:color="auto"/>
          <w:left w:val="single" w:sz="4" w:space="0" w:color="auto"/>
          <w:bottom w:val="single" w:sz="4" w:space="0" w:color="auto"/>
          <w:right w:val="single" w:sz="4" w:space="0" w:color="auto"/>
        </w:tblBorders>
        <w:shd w:val="clear" w:color="auto" w:fill="666699"/>
        <w:tblLook w:val="01E0" w:firstRow="1" w:lastRow="1" w:firstColumn="1" w:lastColumn="1" w:noHBand="0" w:noVBand="0"/>
      </w:tblPr>
      <w:tblGrid>
        <w:gridCol w:w="9099"/>
      </w:tblGrid>
      <w:tr w:rsidR="003605F8" w:rsidRPr="00A93D00" w14:paraId="721F59FA" w14:textId="77777777" w:rsidTr="007336F0">
        <w:trPr>
          <w:trHeight w:val="724"/>
        </w:trPr>
        <w:tc>
          <w:tcPr>
            <w:tcW w:w="9109" w:type="dxa"/>
            <w:shd w:val="clear" w:color="auto" w:fill="F3F3F3"/>
          </w:tcPr>
          <w:p w14:paraId="2CC3E470" w14:textId="66BB92F9" w:rsidR="003605F8" w:rsidRPr="00A93D00" w:rsidRDefault="00435448" w:rsidP="00441434">
            <w:pPr>
              <w:pStyle w:val="LAheadingtables"/>
              <w:rPr>
                <w:color w:val="FFFFFF"/>
              </w:rPr>
            </w:pPr>
            <w:r>
              <w:rPr>
                <w:color w:val="auto"/>
              </w:rPr>
              <w:t xml:space="preserve">Learning aim </w:t>
            </w:r>
            <w:sdt>
              <w:sdtPr>
                <w:rPr>
                  <w:color w:val="auto"/>
                </w:rPr>
                <w:alias w:val="Learning Objective Reference"/>
                <w:tag w:val="learningobjectiveref"/>
                <w:id w:val="73019345"/>
                <w:placeholder>
                  <w:docPart w:val="4190F9F04DE54B7E88525C74289CF550"/>
                </w:placeholder>
                <w:text/>
              </w:sdtPr>
              <w:sdtEndPr/>
              <w:sdtContent>
                <w:r w:rsidR="00441434">
                  <w:rPr>
                    <w:color w:val="auto"/>
                  </w:rPr>
                  <w:t>D</w:t>
                </w:r>
              </w:sdtContent>
            </w:sdt>
            <w:r w:rsidRPr="00A93D00">
              <w:rPr>
                <w:color w:val="auto"/>
              </w:rPr>
              <w:t>:</w:t>
            </w:r>
            <w:r w:rsidRPr="007642A8">
              <w:t xml:space="preserve"> </w:t>
            </w:r>
            <w:sdt>
              <w:sdtPr>
                <w:alias w:val="Learning Objective"/>
                <w:tag w:val="learningobjectivetext"/>
                <w:id w:val="-977295138"/>
                <w:placeholder>
                  <w:docPart w:val="021C306F08884970BB8FB21761623AAE"/>
                </w:placeholder>
                <w:text/>
              </w:sdtPr>
              <w:sdtEndPr/>
              <w:sdtContent>
                <w:r w:rsidR="00441434">
                  <w:t>Review the 3D modelling development processes.</w:t>
                </w:r>
              </w:sdtContent>
            </w:sdt>
          </w:p>
        </w:tc>
      </w:tr>
      <w:tr w:rsidR="003605F8" w:rsidRPr="009932CB" w14:paraId="0697F683" w14:textId="77777777" w:rsidTr="007336F0">
        <w:trPr>
          <w:trHeight w:val="1712"/>
        </w:trPr>
        <w:sdt>
          <w:sdtPr>
            <w:alias w:val="Unit Content"/>
            <w:tag w:val="unitcontent"/>
            <w:id w:val="-1624917017"/>
            <w:placeholder>
              <w:docPart w:val="59B3B1B36D844BFCB06E99CEBD967C76"/>
            </w:placeholder>
          </w:sdtPr>
          <w:sdtEndPr/>
          <w:sdtContent>
            <w:tc>
              <w:tcPr>
                <w:tcW w:w="9109" w:type="dxa"/>
                <w:shd w:val="clear" w:color="auto" w:fill="auto"/>
              </w:tcPr>
              <w:p w14:paraId="77EB1246" w14:textId="7934D658" w:rsidR="000348A6" w:rsidRPr="002433CD" w:rsidRDefault="00DE3202" w:rsidP="000348A6">
                <w:pPr>
                  <w:rPr>
                    <w:ins w:id="896" w:author="Winser, Paul" w:date="2014-12-02T11:54:00Z"/>
                    <w:b/>
                  </w:rPr>
                </w:pPr>
                <w:ins w:id="897" w:author="Winser, Paul" w:date="2014-12-02T12:01:00Z">
                  <w:r w:rsidRPr="00DE3202">
                    <w:rPr>
                      <w:b/>
                      <w:rPrChange w:id="898" w:author="Winser, Paul" w:date="2014-12-02T12:01:00Z">
                        <w:rPr/>
                      </w:rPrChange>
                    </w:rPr>
                    <w:t xml:space="preserve">D1 </w:t>
                  </w:r>
                </w:ins>
                <w:ins w:id="899" w:author="Winser, Paul" w:date="2014-12-02T11:54:00Z">
                  <w:r w:rsidR="000348A6" w:rsidRPr="002433CD">
                    <w:rPr>
                      <w:b/>
                    </w:rPr>
                    <w:t>Reviewing the d</w:t>
                  </w:r>
                  <w:r>
                    <w:rPr>
                      <w:b/>
                    </w:rPr>
                    <w:t>evelopment process and outcomes</w:t>
                  </w:r>
                  <w:r w:rsidR="000348A6" w:rsidRPr="002433CD">
                    <w:rPr>
                      <w:b/>
                    </w:rPr>
                    <w:t xml:space="preserve"> </w:t>
                  </w:r>
                </w:ins>
              </w:p>
              <w:p w14:paraId="1028EE4F" w14:textId="0B013527" w:rsidR="000348A6" w:rsidRPr="002433CD" w:rsidRDefault="000348A6" w:rsidP="000348A6">
                <w:pPr>
                  <w:rPr>
                    <w:ins w:id="900" w:author="Winser, Paul" w:date="2014-12-02T11:54:00Z"/>
                  </w:rPr>
                </w:pPr>
                <w:commentRangeStart w:id="901"/>
                <w:ins w:id="902" w:author="Winser, Paul" w:date="2014-12-02T11:54:00Z">
                  <w:r>
                    <w:t>Sources</w:t>
                  </w:r>
                </w:ins>
                <w:commentRangeEnd w:id="901"/>
                <w:ins w:id="903" w:author="Winser, Paul" w:date="2014-12-02T11:56:00Z">
                  <w:r>
                    <w:rPr>
                      <w:rStyle w:val="CommentReference"/>
                      <w:rFonts w:eastAsia="Batang"/>
                    </w:rPr>
                    <w:commentReference w:id="901"/>
                  </w:r>
                </w:ins>
                <w:ins w:id="904" w:author="Winser, Paul" w:date="2014-12-02T11:54:00Z">
                  <w:r>
                    <w:t xml:space="preserve"> of </w:t>
                  </w:r>
                </w:ins>
                <w:ins w:id="905" w:author="Winser, Paul" w:date="2014-12-02T11:56:00Z">
                  <w:r>
                    <w:t>information</w:t>
                  </w:r>
                </w:ins>
                <w:ins w:id="906" w:author="Winser, Paul" w:date="2014-12-02T11:54:00Z">
                  <w:r>
                    <w:t>,</w:t>
                  </w:r>
                </w:ins>
                <w:ins w:id="907" w:author="Winser, Paul" w:date="2014-12-02T11:56:00Z">
                  <w:r>
                    <w:t xml:space="preserve"> incl</w:t>
                  </w:r>
                  <w:r w:rsidR="0088575D">
                    <w:t xml:space="preserve">uding </w:t>
                  </w:r>
                </w:ins>
                <w:ins w:id="908" w:author="Winser, Paul" w:date="2014-12-02T12:06:00Z">
                  <w:r w:rsidR="0088575D">
                    <w:t xml:space="preserve">prototype and </w:t>
                  </w:r>
                </w:ins>
                <w:ins w:id="909" w:author="Winser, Paul" w:date="2014-12-02T11:56:00Z">
                  <w:r w:rsidR="0088575D">
                    <w:t>finished 3D models, design schematics, client requirements, feedback from others</w:t>
                  </w:r>
                </w:ins>
              </w:p>
              <w:p w14:paraId="5954CA32" w14:textId="77777777" w:rsidR="000348A6" w:rsidRDefault="000348A6" w:rsidP="000348A6">
                <w:pPr>
                  <w:rPr>
                    <w:ins w:id="910" w:author="Winser, Paul" w:date="2014-12-02T11:56:00Z"/>
                  </w:rPr>
                </w:pPr>
              </w:p>
              <w:p w14:paraId="0D4B0F50" w14:textId="6FDE3E95" w:rsidR="000348A6" w:rsidRPr="002433CD" w:rsidRDefault="000348A6" w:rsidP="000348A6">
                <w:pPr>
                  <w:rPr>
                    <w:ins w:id="911" w:author="Winser, Paul" w:date="2014-12-02T11:54:00Z"/>
                  </w:rPr>
                </w:pPr>
                <w:commentRangeStart w:id="912"/>
                <w:ins w:id="913" w:author="Winser, Paul" w:date="2014-12-02T11:54:00Z">
                  <w:r w:rsidRPr="002433CD">
                    <w:t>Review</w:t>
                  </w:r>
                </w:ins>
                <w:commentRangeEnd w:id="912"/>
                <w:ins w:id="914" w:author="Winser, Paul" w:date="2014-12-02T11:56:00Z">
                  <w:r>
                    <w:rPr>
                      <w:rStyle w:val="CommentReference"/>
                      <w:rFonts w:eastAsia="Batang"/>
                    </w:rPr>
                    <w:commentReference w:id="912"/>
                  </w:r>
                </w:ins>
                <w:ins w:id="915" w:author="Winser, Paul" w:date="2014-12-02T11:54:00Z">
                  <w:r w:rsidRPr="002433CD">
                    <w:t xml:space="preserve"> and evaluation </w:t>
                  </w:r>
                  <w:commentRangeStart w:id="916"/>
                  <w:r w:rsidRPr="002433CD">
                    <w:t>of</w:t>
                  </w:r>
                </w:ins>
                <w:commentRangeEnd w:id="916"/>
                <w:ins w:id="917" w:author="Winser, Paul" w:date="2014-12-02T12:03:00Z">
                  <w:r w:rsidR="00DE3202">
                    <w:rPr>
                      <w:rStyle w:val="CommentReference"/>
                      <w:rFonts w:eastAsia="Batang"/>
                    </w:rPr>
                    <w:commentReference w:id="916"/>
                  </w:r>
                </w:ins>
                <w:ins w:id="918" w:author="Winser, Paul" w:date="2014-12-02T11:54:00Z">
                  <w:r w:rsidRPr="002433CD">
                    <w:t>:</w:t>
                  </w:r>
                </w:ins>
              </w:p>
              <w:p w14:paraId="139735E6" w14:textId="77777777" w:rsidR="000348A6" w:rsidRPr="002433CD" w:rsidRDefault="000348A6" w:rsidP="000348A6">
                <w:pPr>
                  <w:numPr>
                    <w:ilvl w:val="0"/>
                    <w:numId w:val="20"/>
                  </w:numPr>
                  <w:spacing w:after="200" w:line="276" w:lineRule="auto"/>
                  <w:contextualSpacing/>
                  <w:rPr>
                    <w:ins w:id="919" w:author="Winser, Paul" w:date="2014-12-02T11:54:00Z"/>
                  </w:rPr>
                </w:pPr>
                <w:ins w:id="920" w:author="Winser, Paul" w:date="2014-12-02T11:54:00Z">
                  <w:r w:rsidRPr="002433CD">
                    <w:t>Testing and measurement activities undertaken</w:t>
                  </w:r>
                </w:ins>
              </w:p>
              <w:p w14:paraId="2AFB771F" w14:textId="5AA50053" w:rsidR="000348A6" w:rsidRPr="002433CD" w:rsidRDefault="000348A6" w:rsidP="000348A6">
                <w:pPr>
                  <w:numPr>
                    <w:ilvl w:val="0"/>
                    <w:numId w:val="20"/>
                  </w:numPr>
                  <w:spacing w:after="200" w:line="276" w:lineRule="auto"/>
                  <w:contextualSpacing/>
                  <w:rPr>
                    <w:ins w:id="921" w:author="Winser, Paul" w:date="2014-12-02T11:54:00Z"/>
                  </w:rPr>
                </w:pPr>
                <w:ins w:id="922" w:author="Winser, Paul" w:date="2014-12-02T11:54:00Z">
                  <w:r w:rsidRPr="002433CD">
                    <w:t>Record keeping for</w:t>
                  </w:r>
                </w:ins>
                <w:ins w:id="923" w:author="Winser, Paul" w:date="2014-12-02T12:02:00Z">
                  <w:r w:rsidR="00DE3202">
                    <w:t xml:space="preserve"> 3D models in relation to </w:t>
                  </w:r>
                </w:ins>
                <w:ins w:id="924" w:author="Winser, Paul" w:date="2014-12-02T11:54:00Z">
                  <w:r w:rsidRPr="002433CD">
                    <w:t xml:space="preserve">design, development, testing and modifications </w:t>
                  </w:r>
                </w:ins>
              </w:p>
              <w:p w14:paraId="0C15AD71" w14:textId="3352D8D8" w:rsidR="000348A6" w:rsidRPr="002433CD" w:rsidRDefault="00DE3202" w:rsidP="000348A6">
                <w:pPr>
                  <w:numPr>
                    <w:ilvl w:val="0"/>
                    <w:numId w:val="20"/>
                  </w:numPr>
                  <w:spacing w:after="200" w:line="276" w:lineRule="auto"/>
                  <w:contextualSpacing/>
                  <w:rPr>
                    <w:ins w:id="925" w:author="Winser, Paul" w:date="2014-12-02T11:54:00Z"/>
                  </w:rPr>
                </w:pPr>
                <w:ins w:id="926" w:author="Winser, Paul" w:date="2014-12-02T12:02:00Z">
                  <w:r>
                    <w:t>Client</w:t>
                  </w:r>
                </w:ins>
                <w:ins w:id="927" w:author="Winser, Paul" w:date="2014-12-02T11:54:00Z">
                  <w:r w:rsidR="000348A6" w:rsidRPr="002433CD">
                    <w:t xml:space="preserve"> requirements and the extent to which these have been met</w:t>
                  </w:r>
                </w:ins>
              </w:p>
              <w:p w14:paraId="36AB7EF9" w14:textId="4D777F19" w:rsidR="000348A6" w:rsidRPr="002433CD" w:rsidRDefault="000348A6" w:rsidP="000348A6">
                <w:pPr>
                  <w:numPr>
                    <w:ilvl w:val="0"/>
                    <w:numId w:val="20"/>
                  </w:numPr>
                  <w:spacing w:after="200" w:line="276" w:lineRule="auto"/>
                  <w:contextualSpacing/>
                  <w:rPr>
                    <w:ins w:id="928" w:author="Winser, Paul" w:date="2014-12-02T11:54:00Z"/>
                  </w:rPr>
                </w:pPr>
                <w:ins w:id="929" w:author="Winser, Paul" w:date="2014-12-02T11:54:00Z">
                  <w:r w:rsidRPr="002433CD">
                    <w:t>Feedback from (others/client) and outcomes of action taken</w:t>
                  </w:r>
                </w:ins>
              </w:p>
              <w:p w14:paraId="7A0B3BD6" w14:textId="77777777" w:rsidR="000348A6" w:rsidRPr="002433CD" w:rsidRDefault="000348A6" w:rsidP="000348A6">
                <w:pPr>
                  <w:numPr>
                    <w:ilvl w:val="0"/>
                    <w:numId w:val="20"/>
                  </w:numPr>
                  <w:spacing w:after="200" w:line="276" w:lineRule="auto"/>
                  <w:contextualSpacing/>
                  <w:rPr>
                    <w:ins w:id="930" w:author="Winser, Paul" w:date="2014-12-02T11:54:00Z"/>
                  </w:rPr>
                </w:pPr>
                <w:ins w:id="931" w:author="Winser, Paul" w:date="2014-12-02T11:54:00Z">
                  <w:r w:rsidRPr="002433CD">
                    <w:t>Use of context (e.g. locale, immersive)</w:t>
                  </w:r>
                </w:ins>
              </w:p>
              <w:p w14:paraId="1C0386A4" w14:textId="40976C1C" w:rsidR="000348A6" w:rsidRPr="002433CD" w:rsidRDefault="00DE3202" w:rsidP="000348A6">
                <w:pPr>
                  <w:numPr>
                    <w:ilvl w:val="0"/>
                    <w:numId w:val="20"/>
                  </w:numPr>
                  <w:spacing w:after="200" w:line="276" w:lineRule="auto"/>
                  <w:contextualSpacing/>
                  <w:rPr>
                    <w:ins w:id="932" w:author="Winser, Paul" w:date="2014-12-02T11:54:00Z"/>
                  </w:rPr>
                </w:pPr>
                <w:ins w:id="933" w:author="Winser, Paul" w:date="2014-12-02T11:54:00Z">
                  <w:r>
                    <w:t xml:space="preserve">Constraints </w:t>
                  </w:r>
                  <w:r w:rsidR="000348A6" w:rsidRPr="002433CD">
                    <w:t>e.g. time,</w:t>
                  </w:r>
                  <w:r>
                    <w:t xml:space="preserve"> copyright, device capabilities, technology constraints</w:t>
                  </w:r>
                </w:ins>
              </w:p>
              <w:p w14:paraId="4E510BD5" w14:textId="0C3B901E" w:rsidR="000348A6" w:rsidRPr="002433CD" w:rsidRDefault="000348A6" w:rsidP="000348A6">
                <w:pPr>
                  <w:numPr>
                    <w:ilvl w:val="0"/>
                    <w:numId w:val="20"/>
                  </w:numPr>
                  <w:spacing w:after="200" w:line="276" w:lineRule="auto"/>
                  <w:contextualSpacing/>
                  <w:rPr>
                    <w:ins w:id="934" w:author="Winser, Paul" w:date="2014-12-02T11:54:00Z"/>
                  </w:rPr>
                </w:pPr>
                <w:ins w:id="935" w:author="Winser, Paul" w:date="2014-12-02T11:54:00Z">
                  <w:r w:rsidRPr="002433CD">
                    <w:t xml:space="preserve">Strengths and weaknesses </w:t>
                  </w:r>
                </w:ins>
                <w:ins w:id="936" w:author="Winser, Paul" w:date="2014-12-02T12:03:00Z">
                  <w:r w:rsidR="00DE3202">
                    <w:t>of 3D models</w:t>
                  </w:r>
                </w:ins>
              </w:p>
              <w:p w14:paraId="163FC472" w14:textId="77777777" w:rsidR="000348A6" w:rsidRPr="002433CD" w:rsidRDefault="000348A6" w:rsidP="000348A6">
                <w:pPr>
                  <w:numPr>
                    <w:ilvl w:val="0"/>
                    <w:numId w:val="20"/>
                  </w:numPr>
                  <w:spacing w:after="200" w:line="276" w:lineRule="auto"/>
                  <w:contextualSpacing/>
                  <w:rPr>
                    <w:ins w:id="937" w:author="Winser, Paul" w:date="2014-12-02T11:54:00Z"/>
                  </w:rPr>
                </w:pPr>
                <w:ins w:id="938" w:author="Winser, Paul" w:date="2014-12-02T11:54:00Z">
                  <w:r w:rsidRPr="002433CD">
                    <w:t>Development omissions</w:t>
                  </w:r>
                </w:ins>
              </w:p>
              <w:p w14:paraId="276009A1" w14:textId="77777777" w:rsidR="000348A6" w:rsidRPr="002433CD" w:rsidRDefault="000348A6" w:rsidP="000348A6">
                <w:pPr>
                  <w:numPr>
                    <w:ilvl w:val="0"/>
                    <w:numId w:val="20"/>
                  </w:numPr>
                  <w:spacing w:after="200" w:line="276" w:lineRule="auto"/>
                  <w:contextualSpacing/>
                  <w:rPr>
                    <w:ins w:id="939" w:author="Winser, Paul" w:date="2014-12-02T11:54:00Z"/>
                  </w:rPr>
                </w:pPr>
                <w:commentRangeStart w:id="940"/>
                <w:ins w:id="941" w:author="Winser, Paul" w:date="2014-12-02T11:54:00Z">
                  <w:r w:rsidRPr="002433CD">
                    <w:t>Priority setting</w:t>
                  </w:r>
                </w:ins>
              </w:p>
              <w:p w14:paraId="2A5E3284" w14:textId="6DCBF0CA" w:rsidR="000348A6" w:rsidRDefault="000348A6" w:rsidP="000348A6">
                <w:pPr>
                  <w:numPr>
                    <w:ilvl w:val="0"/>
                    <w:numId w:val="20"/>
                  </w:numPr>
                  <w:spacing w:after="200" w:line="276" w:lineRule="auto"/>
                  <w:contextualSpacing/>
                  <w:rPr>
                    <w:ins w:id="942" w:author="Winser, Paul" w:date="2014-12-02T12:07:00Z"/>
                  </w:rPr>
                </w:pPr>
                <w:ins w:id="943" w:author="Winser, Paul" w:date="2014-12-02T11:54:00Z">
                  <w:r w:rsidRPr="002433CD">
                    <w:t>Own time management and progress</w:t>
                  </w:r>
                  <w:commentRangeEnd w:id="940"/>
                  <w:r>
                    <w:rPr>
                      <w:rStyle w:val="CommentReference"/>
                      <w:rFonts w:eastAsia="Batang"/>
                    </w:rPr>
                    <w:commentReference w:id="940"/>
                  </w:r>
                </w:ins>
              </w:p>
              <w:p w14:paraId="684349FB" w14:textId="79DEAEAB" w:rsidR="0088575D" w:rsidRDefault="0088575D" w:rsidP="000348A6">
                <w:pPr>
                  <w:numPr>
                    <w:ilvl w:val="0"/>
                    <w:numId w:val="20"/>
                  </w:numPr>
                  <w:spacing w:after="200" w:line="276" w:lineRule="auto"/>
                  <w:contextualSpacing/>
                  <w:rPr>
                    <w:ins w:id="944" w:author="Winser, Paul" w:date="2014-12-02T12:06:00Z"/>
                  </w:rPr>
                </w:pPr>
                <w:ins w:id="945" w:author="Winser, Paul" w:date="2014-12-02T12:04:00Z">
                  <w:r>
                    <w:t xml:space="preserve">Production skills, e.g. ideas generation, design </w:t>
                  </w:r>
                </w:ins>
                <w:ins w:id="946" w:author="Winser, Paul" w:date="2014-12-02T12:06:00Z">
                  <w:r>
                    <w:t>schematics, modelling specification</w:t>
                  </w:r>
                </w:ins>
              </w:p>
              <w:p w14:paraId="55B3C59B" w14:textId="77777777" w:rsidR="0088575D" w:rsidRDefault="0088575D" w:rsidP="000348A6">
                <w:pPr>
                  <w:numPr>
                    <w:ilvl w:val="0"/>
                    <w:numId w:val="20"/>
                  </w:numPr>
                  <w:spacing w:after="200" w:line="276" w:lineRule="auto"/>
                  <w:contextualSpacing/>
                  <w:rPr>
                    <w:ins w:id="947" w:author="Winser, Paul" w:date="2014-12-02T12:07:00Z"/>
                  </w:rPr>
                </w:pPr>
                <w:ins w:id="948" w:author="Winser, Paul" w:date="2014-12-02T12:07:00Z">
                  <w:r>
                    <w:t>Modelling and prototype processes</w:t>
                  </w:r>
                </w:ins>
              </w:p>
              <w:p w14:paraId="46A381D3" w14:textId="77777777" w:rsidR="0088575D" w:rsidRDefault="0088575D" w:rsidP="000348A6">
                <w:pPr>
                  <w:numPr>
                    <w:ilvl w:val="0"/>
                    <w:numId w:val="20"/>
                  </w:numPr>
                  <w:spacing w:after="200" w:line="276" w:lineRule="auto"/>
                  <w:contextualSpacing/>
                  <w:rPr>
                    <w:ins w:id="949" w:author="Winser, Paul" w:date="2014-12-02T12:07:00Z"/>
                  </w:rPr>
                </w:pPr>
                <w:ins w:id="950" w:author="Winser, Paul" w:date="2014-12-02T12:07:00Z">
                  <w:r>
                    <w:t>Alternative manufacturing techniques</w:t>
                  </w:r>
                </w:ins>
              </w:p>
              <w:p w14:paraId="16B00176" w14:textId="4EB57C77" w:rsidR="0088575D" w:rsidRPr="002433CD" w:rsidRDefault="0088575D" w:rsidP="000348A6">
                <w:pPr>
                  <w:numPr>
                    <w:ilvl w:val="0"/>
                    <w:numId w:val="20"/>
                  </w:numPr>
                  <w:spacing w:after="200" w:line="276" w:lineRule="auto"/>
                  <w:contextualSpacing/>
                  <w:rPr>
                    <w:ins w:id="951" w:author="Winser, Paul" w:date="2014-12-02T11:54:00Z"/>
                  </w:rPr>
                </w:pPr>
                <w:ins w:id="952" w:author="Winser, Paul" w:date="2014-12-02T12:08:00Z">
                  <w:r>
                    <w:t>Potential design and development improvements</w:t>
                  </w:r>
                </w:ins>
              </w:p>
              <w:p w14:paraId="6F3F3AB6" w14:textId="77777777" w:rsidR="00757C43" w:rsidRDefault="00757C43" w:rsidP="0067513C">
                <w:pPr>
                  <w:tabs>
                    <w:tab w:val="left" w:pos="400"/>
                    <w:tab w:val="left" w:pos="480"/>
                    <w:tab w:val="left" w:pos="720"/>
                  </w:tabs>
                  <w:spacing w:before="80" w:after="80" w:line="260" w:lineRule="exact"/>
                  <w:ind w:right="600"/>
                  <w:rPr>
                    <w:ins w:id="953" w:author="Winser, Paul" w:date="2014-12-02T13:22:00Z"/>
                    <w:b/>
                  </w:rPr>
                </w:pPr>
              </w:p>
              <w:p w14:paraId="37CBBBFD" w14:textId="6C339605" w:rsidR="00EB50F8" w:rsidRPr="00C16957" w:rsidDel="0088575D" w:rsidRDefault="00EB50F8" w:rsidP="00EB50F8">
                <w:pPr>
                  <w:pStyle w:val="Topictextandhead"/>
                  <w:rPr>
                    <w:del w:id="954" w:author="Winser, Paul" w:date="2014-12-02T12:08:00Z"/>
                    <w:b/>
                  </w:rPr>
                </w:pPr>
                <w:del w:id="955" w:author="Winser, Paul" w:date="2014-12-02T12:08:00Z">
                  <w:r w:rsidRPr="00C16957" w:rsidDel="0088575D">
                    <w:rPr>
                      <w:b/>
                    </w:rPr>
                    <w:lastRenderedPageBreak/>
                    <w:delText>D1 Review 3D modelling development processes:</w:delText>
                  </w:r>
                </w:del>
              </w:p>
              <w:p w14:paraId="1DF7AF9B" w14:textId="20F360AE" w:rsidR="00EB50F8" w:rsidRPr="00D92B20" w:rsidDel="0088575D" w:rsidRDefault="00EB50F8" w:rsidP="00E866F2">
                <w:pPr>
                  <w:numPr>
                    <w:ilvl w:val="0"/>
                    <w:numId w:val="17"/>
                  </w:numPr>
                  <w:tabs>
                    <w:tab w:val="left" w:pos="400"/>
                    <w:tab w:val="left" w:pos="480"/>
                    <w:tab w:val="left" w:pos="720"/>
                  </w:tabs>
                  <w:spacing w:before="80" w:after="80" w:line="260" w:lineRule="exact"/>
                  <w:ind w:right="600"/>
                  <w:rPr>
                    <w:del w:id="956" w:author="Winser, Paul" w:date="2014-12-02T12:08:00Z"/>
                    <w:szCs w:val="20"/>
                    <w:lang w:eastAsia="en-US"/>
                  </w:rPr>
                </w:pPr>
                <w:del w:id="957" w:author="Winser, Paul" w:date="2014-12-02T12:08:00Z">
                  <w:r w:rsidRPr="00D92B20" w:rsidDel="0088575D">
                    <w:rPr>
                      <w:szCs w:val="20"/>
                      <w:lang w:eastAsia="en-US"/>
                    </w:rPr>
                    <w:delText xml:space="preserve">Reflect on finished product such as </w:delText>
                  </w:r>
                  <w:r w:rsidDel="0088575D">
                    <w:rPr>
                      <w:szCs w:val="20"/>
                      <w:lang w:eastAsia="en-US"/>
                    </w:rPr>
                    <w:delText>(</w:delText>
                  </w:r>
                  <w:r w:rsidRPr="00D92B20" w:rsidDel="0088575D">
                    <w:rPr>
                      <w:szCs w:val="20"/>
                      <w:lang w:eastAsia="en-US"/>
                    </w:rPr>
                    <w:delText>compared with original intentions, fitness for purpose, technical qualities, aesthetic qualities)</w:delText>
                  </w:r>
                </w:del>
              </w:p>
              <w:p w14:paraId="421886DB" w14:textId="397A4A7E" w:rsidR="00EB50F8" w:rsidDel="0088575D" w:rsidRDefault="00EB50F8" w:rsidP="00E866F2">
                <w:pPr>
                  <w:numPr>
                    <w:ilvl w:val="0"/>
                    <w:numId w:val="17"/>
                  </w:numPr>
                  <w:tabs>
                    <w:tab w:val="left" w:pos="400"/>
                    <w:tab w:val="left" w:pos="480"/>
                    <w:tab w:val="left" w:pos="720"/>
                  </w:tabs>
                  <w:spacing w:before="80" w:after="80" w:line="260" w:lineRule="exact"/>
                  <w:ind w:right="600"/>
                  <w:rPr>
                    <w:del w:id="958" w:author="Winser, Paul" w:date="2014-12-02T12:08:00Z"/>
                    <w:szCs w:val="20"/>
                    <w:lang w:eastAsia="en-US"/>
                  </w:rPr>
                </w:pPr>
                <w:del w:id="959" w:author="Winser, Paul" w:date="2014-12-02T12:08:00Z">
                  <w:r w:rsidDel="0088575D">
                    <w:rPr>
                      <w:szCs w:val="20"/>
                      <w:lang w:eastAsia="en-US"/>
                    </w:rPr>
                    <w:delText xml:space="preserve">Production skills </w:delText>
                  </w:r>
                  <w:r w:rsidRPr="00D92B20" w:rsidDel="0088575D">
                    <w:rPr>
                      <w:szCs w:val="20"/>
                      <w:lang w:eastAsia="en-US"/>
                    </w:rPr>
                    <w:delText xml:space="preserve">such as </w:delText>
                  </w:r>
                  <w:r w:rsidDel="0088575D">
                    <w:rPr>
                      <w:szCs w:val="20"/>
                      <w:lang w:eastAsia="en-US"/>
                    </w:rPr>
                    <w:delText>(</w:delText>
                  </w:r>
                  <w:r w:rsidRPr="00D92B20" w:rsidDel="0088575D">
                    <w:rPr>
                      <w:szCs w:val="20"/>
                      <w:lang w:eastAsia="en-US"/>
                    </w:rPr>
                    <w:delText xml:space="preserve">ideas generation, </w:delText>
                  </w:r>
                  <w:r w:rsidDel="0088575D">
                    <w:rPr>
                      <w:szCs w:val="20"/>
                      <w:lang w:eastAsia="en-US"/>
                    </w:rPr>
                    <w:delText xml:space="preserve">schematics, </w:delText>
                  </w:r>
                  <w:r w:rsidRPr="00D92B20" w:rsidDel="0088575D">
                    <w:rPr>
                      <w:szCs w:val="20"/>
                      <w:lang w:eastAsia="en-US"/>
                    </w:rPr>
                    <w:delText>modelling specification, workflow and time management, technical competence, teamwork)</w:delText>
                  </w:r>
                </w:del>
              </w:p>
              <w:p w14:paraId="41FA4637" w14:textId="23888C62" w:rsidR="00EB50F8" w:rsidDel="0088575D" w:rsidRDefault="00EB50F8" w:rsidP="00E866F2">
                <w:pPr>
                  <w:numPr>
                    <w:ilvl w:val="0"/>
                    <w:numId w:val="17"/>
                  </w:numPr>
                  <w:tabs>
                    <w:tab w:val="left" w:pos="400"/>
                    <w:tab w:val="left" w:pos="480"/>
                    <w:tab w:val="left" w:pos="720"/>
                  </w:tabs>
                  <w:spacing w:before="80" w:after="80" w:line="260" w:lineRule="exact"/>
                  <w:ind w:right="600"/>
                  <w:rPr>
                    <w:del w:id="960" w:author="Winser, Paul" w:date="2014-12-02T12:08:00Z"/>
                    <w:szCs w:val="20"/>
                    <w:lang w:eastAsia="en-US"/>
                  </w:rPr>
                </w:pPr>
                <w:del w:id="961" w:author="Winser, Paul" w:date="2014-12-02T12:08:00Z">
                  <w:r w:rsidDel="0088575D">
                    <w:rPr>
                      <w:szCs w:val="20"/>
                      <w:lang w:eastAsia="en-US"/>
                    </w:rPr>
                    <w:delText>Modelling and prototype processes</w:delText>
                  </w:r>
                </w:del>
              </w:p>
              <w:p w14:paraId="396490D6" w14:textId="2E55134B" w:rsidR="00EB50F8" w:rsidDel="0088575D" w:rsidRDefault="00EB50F8" w:rsidP="00E866F2">
                <w:pPr>
                  <w:numPr>
                    <w:ilvl w:val="0"/>
                    <w:numId w:val="17"/>
                  </w:numPr>
                  <w:tabs>
                    <w:tab w:val="left" w:pos="400"/>
                    <w:tab w:val="left" w:pos="480"/>
                    <w:tab w:val="left" w:pos="720"/>
                  </w:tabs>
                  <w:spacing w:before="80" w:after="80" w:line="260" w:lineRule="exact"/>
                  <w:ind w:right="600"/>
                  <w:rPr>
                    <w:del w:id="962" w:author="Winser, Paul" w:date="2014-12-02T12:08:00Z"/>
                    <w:szCs w:val="20"/>
                    <w:lang w:eastAsia="en-US"/>
                  </w:rPr>
                </w:pPr>
                <w:del w:id="963" w:author="Winser, Paul" w:date="2014-12-02T12:08:00Z">
                  <w:r w:rsidDel="0088575D">
                    <w:rPr>
                      <w:szCs w:val="20"/>
                      <w:lang w:eastAsia="en-US"/>
                    </w:rPr>
                    <w:delText>Alternative manufacturing techniques</w:delText>
                  </w:r>
                </w:del>
              </w:p>
              <w:p w14:paraId="621527F3" w14:textId="5FE5A801" w:rsidR="00EB50F8" w:rsidDel="0088575D" w:rsidRDefault="00EB50F8" w:rsidP="00E866F2">
                <w:pPr>
                  <w:numPr>
                    <w:ilvl w:val="0"/>
                    <w:numId w:val="17"/>
                  </w:numPr>
                  <w:tabs>
                    <w:tab w:val="left" w:pos="400"/>
                    <w:tab w:val="left" w:pos="480"/>
                    <w:tab w:val="left" w:pos="720"/>
                  </w:tabs>
                  <w:spacing w:before="80" w:after="80" w:line="260" w:lineRule="exact"/>
                  <w:ind w:right="600"/>
                  <w:rPr>
                    <w:ins w:id="964" w:author="Paul" w:date="2014-11-19T15:34:00Z"/>
                    <w:del w:id="965" w:author="Winser, Paul" w:date="2014-12-02T12:08:00Z"/>
                    <w:szCs w:val="20"/>
                    <w:lang w:eastAsia="en-US"/>
                  </w:rPr>
                </w:pPr>
                <w:del w:id="966" w:author="Winser, Paul" w:date="2014-12-02T12:08:00Z">
                  <w:r w:rsidDel="0088575D">
                    <w:rPr>
                      <w:szCs w:val="20"/>
                      <w:lang w:eastAsia="en-US"/>
                    </w:rPr>
                    <w:delText>Potential improvement in design</w:delText>
                  </w:r>
                </w:del>
              </w:p>
              <w:p w14:paraId="5B49B9DC" w14:textId="613BABAA" w:rsidR="00AE254B" w:rsidRPr="00C16957" w:rsidDel="000348A6" w:rsidRDefault="00AE254B" w:rsidP="00C16957">
                <w:pPr>
                  <w:tabs>
                    <w:tab w:val="left" w:pos="400"/>
                    <w:tab w:val="left" w:pos="480"/>
                    <w:tab w:val="left" w:pos="720"/>
                  </w:tabs>
                  <w:spacing w:before="80" w:after="80" w:line="260" w:lineRule="exact"/>
                  <w:ind w:right="600"/>
                  <w:rPr>
                    <w:ins w:id="967" w:author="Paul" w:date="2014-11-19T15:34:00Z"/>
                    <w:del w:id="968" w:author="Winser, Paul" w:date="2014-12-02T11:58:00Z"/>
                    <w:b/>
                    <w:szCs w:val="20"/>
                    <w:lang w:eastAsia="en-US"/>
                  </w:rPr>
                </w:pPr>
                <w:ins w:id="969" w:author="Paul" w:date="2014-11-19T15:39:00Z">
                  <w:del w:id="970" w:author="Winser, Paul" w:date="2014-12-02T11:58:00Z">
                    <w:r w:rsidRPr="00C16957" w:rsidDel="000348A6">
                      <w:rPr>
                        <w:b/>
                        <w:szCs w:val="20"/>
                        <w:lang w:eastAsia="en-US"/>
                      </w:rPr>
                      <w:delText>D1 Review 3D modelling development processes</w:delText>
                    </w:r>
                  </w:del>
                </w:ins>
              </w:p>
              <w:p w14:paraId="4DA5C2B2" w14:textId="493579DD" w:rsidR="00AE254B" w:rsidRPr="00C16957" w:rsidDel="000348A6" w:rsidRDefault="00AE254B" w:rsidP="00AE254B">
                <w:pPr>
                  <w:tabs>
                    <w:tab w:val="left" w:pos="400"/>
                    <w:tab w:val="left" w:pos="480"/>
                    <w:tab w:val="left" w:pos="720"/>
                  </w:tabs>
                  <w:spacing w:before="80" w:after="80" w:line="260" w:lineRule="exact"/>
                  <w:ind w:right="600"/>
                  <w:rPr>
                    <w:ins w:id="971" w:author="Paul" w:date="2014-11-19T15:34:00Z"/>
                    <w:del w:id="972" w:author="Winser, Paul" w:date="2014-12-02T11:58:00Z"/>
                    <w:szCs w:val="20"/>
                    <w:lang w:eastAsia="en-US"/>
                  </w:rPr>
                </w:pPr>
                <w:ins w:id="973" w:author="Paul" w:date="2014-11-19T15:34:00Z">
                  <w:del w:id="974" w:author="Winser, Paul" w:date="2014-12-02T11:58:00Z">
                    <w:r w:rsidRPr="00C16957" w:rsidDel="000348A6">
                      <w:rPr>
                        <w:szCs w:val="20"/>
                        <w:lang w:eastAsia="en-US"/>
                      </w:rPr>
                      <w:delText xml:space="preserve">Reviewing the development process and outcomes </w:delText>
                    </w:r>
                  </w:del>
                </w:ins>
              </w:p>
              <w:p w14:paraId="6B2AFDF4" w14:textId="5781582B" w:rsidR="00AE254B" w:rsidRPr="00AE254B" w:rsidDel="000348A6" w:rsidRDefault="00AE254B" w:rsidP="00AE254B">
                <w:pPr>
                  <w:tabs>
                    <w:tab w:val="left" w:pos="400"/>
                    <w:tab w:val="left" w:pos="480"/>
                    <w:tab w:val="left" w:pos="720"/>
                  </w:tabs>
                  <w:spacing w:before="80" w:after="80" w:line="260" w:lineRule="exact"/>
                  <w:ind w:right="600"/>
                  <w:rPr>
                    <w:ins w:id="975" w:author="Paul" w:date="2014-11-19T15:34:00Z"/>
                    <w:del w:id="976" w:author="Winser, Paul" w:date="2014-12-02T11:58:00Z"/>
                    <w:szCs w:val="20"/>
                    <w:lang w:eastAsia="en-US"/>
                  </w:rPr>
                </w:pPr>
                <w:commentRangeStart w:id="977"/>
                <w:ins w:id="978" w:author="Paul" w:date="2014-11-19T15:34:00Z">
                  <w:del w:id="979" w:author="Winser, Paul" w:date="2014-12-02T11:58:00Z">
                    <w:r w:rsidRPr="00AE254B" w:rsidDel="000348A6">
                      <w:rPr>
                        <w:szCs w:val="20"/>
                        <w:lang w:eastAsia="en-US"/>
                      </w:rPr>
                      <w:delText>Sources of information</w:delText>
                    </w:r>
                  </w:del>
                </w:ins>
                <w:ins w:id="980" w:author="Paul" w:date="2014-11-19T15:36:00Z">
                  <w:del w:id="981" w:author="Winser, Paul" w:date="2014-12-02T11:58:00Z">
                    <w:r w:rsidDel="000348A6">
                      <w:rPr>
                        <w:szCs w:val="20"/>
                        <w:lang w:eastAsia="en-US"/>
                      </w:rPr>
                      <w:delText xml:space="preserve">, e.g. </w:delText>
                    </w:r>
                    <w:r w:rsidRPr="002F7000" w:rsidDel="000348A6">
                      <w:rPr>
                        <w:szCs w:val="20"/>
                        <w:highlight w:val="yellow"/>
                        <w:lang w:eastAsia="en-US"/>
                      </w:rPr>
                      <w:delText>???</w:delText>
                    </w:r>
                  </w:del>
                </w:ins>
                <w:ins w:id="982" w:author="Paul" w:date="2014-11-19T15:34:00Z">
                  <w:del w:id="983" w:author="Winser, Paul" w:date="2014-12-02T11:58:00Z">
                    <w:r w:rsidRPr="00AE254B" w:rsidDel="000348A6">
                      <w:rPr>
                        <w:szCs w:val="20"/>
                        <w:lang w:eastAsia="en-US"/>
                      </w:rPr>
                      <w:delText xml:space="preserve"> </w:delText>
                    </w:r>
                  </w:del>
                </w:ins>
                <w:commentRangeEnd w:id="977"/>
                <w:ins w:id="984" w:author="Paul" w:date="2014-11-19T15:35:00Z">
                  <w:del w:id="985" w:author="Winser, Paul" w:date="2014-12-02T11:58:00Z">
                    <w:r w:rsidDel="000348A6">
                      <w:rPr>
                        <w:rStyle w:val="CommentReference"/>
                        <w:rFonts w:eastAsia="Batang"/>
                      </w:rPr>
                      <w:commentReference w:id="977"/>
                    </w:r>
                  </w:del>
                </w:ins>
              </w:p>
              <w:p w14:paraId="2BC7EDD2" w14:textId="6A7A8AF7" w:rsidR="00AE254B" w:rsidDel="000348A6" w:rsidRDefault="00AE254B" w:rsidP="00AE254B">
                <w:pPr>
                  <w:numPr>
                    <w:ilvl w:val="0"/>
                    <w:numId w:val="20"/>
                  </w:numPr>
                  <w:tabs>
                    <w:tab w:val="left" w:pos="400"/>
                    <w:tab w:val="left" w:pos="480"/>
                    <w:tab w:val="left" w:pos="720"/>
                  </w:tabs>
                  <w:spacing w:before="80" w:after="80" w:line="260" w:lineRule="exact"/>
                  <w:ind w:right="600"/>
                  <w:rPr>
                    <w:del w:id="986" w:author="Winser, Paul" w:date="2014-12-02T11:58:00Z"/>
                    <w:szCs w:val="20"/>
                    <w:lang w:eastAsia="en-US"/>
                  </w:rPr>
                </w:pPr>
                <w:commentRangeStart w:id="987"/>
                <w:ins w:id="988" w:author="Paul" w:date="2014-11-19T15:34:00Z">
                  <w:del w:id="989" w:author="Winser, Paul" w:date="2014-12-02T11:58:00Z">
                    <w:r w:rsidRPr="00AE254B" w:rsidDel="000348A6">
                      <w:rPr>
                        <w:szCs w:val="20"/>
                        <w:lang w:eastAsia="en-US"/>
                      </w:rPr>
                      <w:delText>Review</w:delText>
                    </w:r>
                  </w:del>
                </w:ins>
                <w:commentRangeEnd w:id="987"/>
                <w:ins w:id="990" w:author="Paul" w:date="2014-11-19T15:35:00Z">
                  <w:del w:id="991" w:author="Winser, Paul" w:date="2014-12-02T11:58:00Z">
                    <w:r w:rsidDel="000348A6">
                      <w:rPr>
                        <w:rStyle w:val="CommentReference"/>
                        <w:rFonts w:eastAsia="Batang"/>
                      </w:rPr>
                      <w:commentReference w:id="987"/>
                    </w:r>
                  </w:del>
                </w:ins>
                <w:ins w:id="992" w:author="Paul" w:date="2014-11-19T15:34:00Z">
                  <w:del w:id="993" w:author="Winser, Paul" w:date="2014-12-02T11:58:00Z">
                    <w:r w:rsidRPr="00AE254B" w:rsidDel="000348A6">
                      <w:rPr>
                        <w:szCs w:val="20"/>
                        <w:lang w:eastAsia="en-US"/>
                      </w:rPr>
                      <w:delText xml:space="preserve"> and evaluation of</w:delText>
                    </w:r>
                  </w:del>
                </w:ins>
                <w:ins w:id="994" w:author="Paul" w:date="2014-11-19T15:39:00Z">
                  <w:del w:id="995" w:author="Winser, Paul" w:date="2014-12-02T11:58:00Z">
                    <w:r w:rsidDel="000348A6">
                      <w:rPr>
                        <w:szCs w:val="20"/>
                        <w:lang w:eastAsia="en-US"/>
                      </w:rPr>
                      <w:delText xml:space="preserve"> 3D models including</w:delText>
                    </w:r>
                  </w:del>
                </w:ins>
                <w:ins w:id="996" w:author="Paul" w:date="2014-11-19T15:34:00Z">
                  <w:del w:id="997" w:author="Winser, Paul" w:date="2014-12-02T11:58:00Z">
                    <w:r w:rsidRPr="00AE254B" w:rsidDel="000348A6">
                      <w:rPr>
                        <w:szCs w:val="20"/>
                        <w:lang w:eastAsia="en-US"/>
                      </w:rPr>
                      <w:delText xml:space="preserve">: </w:delText>
                    </w:r>
                  </w:del>
                </w:ins>
              </w:p>
              <w:p w14:paraId="692D1C69" w14:textId="7A3219A4" w:rsidR="00AE254B" w:rsidDel="000348A6" w:rsidRDefault="00AE254B" w:rsidP="00C16957">
                <w:pPr>
                  <w:tabs>
                    <w:tab w:val="left" w:pos="400"/>
                    <w:tab w:val="left" w:pos="480"/>
                    <w:tab w:val="left" w:pos="720"/>
                  </w:tabs>
                  <w:spacing w:before="80" w:after="80" w:line="260" w:lineRule="exact"/>
                  <w:ind w:right="600"/>
                  <w:rPr>
                    <w:ins w:id="998" w:author="Paul" w:date="2014-11-19T15:36:00Z"/>
                    <w:del w:id="999" w:author="Winser, Paul" w:date="2014-12-02T11:58:00Z"/>
                  </w:rPr>
                </w:pPr>
              </w:p>
              <w:p w14:paraId="4D4131DA" w14:textId="206AF29C"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00" w:author="Paul" w:date="2014-11-19T15:36:00Z"/>
                    <w:del w:id="1001" w:author="Winser, Paul" w:date="2014-12-02T11:58:00Z"/>
                    <w:szCs w:val="20"/>
                    <w:lang w:eastAsia="en-US"/>
                  </w:rPr>
                </w:pPr>
                <w:ins w:id="1002" w:author="Paul" w:date="2014-11-19T15:36:00Z">
                  <w:del w:id="1003" w:author="Winser, Paul" w:date="2014-12-02T11:58:00Z">
                    <w:r w:rsidRPr="00AE254B" w:rsidDel="000348A6">
                      <w:rPr>
                        <w:szCs w:val="20"/>
                        <w:lang w:eastAsia="en-US"/>
                      </w:rPr>
                      <w:delText>Testing and measurement activities undertaken</w:delText>
                    </w:r>
                  </w:del>
                </w:ins>
              </w:p>
              <w:p w14:paraId="59225EEC" w14:textId="5C72C4E8"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04" w:author="Paul" w:date="2014-11-19T15:36:00Z"/>
                    <w:del w:id="1005" w:author="Winser, Paul" w:date="2014-12-02T11:58:00Z"/>
                    <w:szCs w:val="20"/>
                    <w:lang w:eastAsia="en-US"/>
                  </w:rPr>
                </w:pPr>
                <w:ins w:id="1006" w:author="Paul" w:date="2014-11-19T15:36:00Z">
                  <w:del w:id="1007" w:author="Winser, Paul" w:date="2014-12-02T11:58:00Z">
                    <w:r w:rsidRPr="00AE254B" w:rsidDel="000348A6">
                      <w:rPr>
                        <w:szCs w:val="20"/>
                        <w:lang w:eastAsia="en-US"/>
                      </w:rPr>
                      <w:delText>Record keeping for</w:delText>
                    </w:r>
                    <w:r w:rsidRPr="00AE254B" w:rsidDel="000348A6">
                      <w:rPr>
                        <w:i/>
                        <w:szCs w:val="20"/>
                        <w:lang w:eastAsia="en-US"/>
                      </w:rPr>
                      <w:delText xml:space="preserve"> (product/service in relation to) </w:delText>
                    </w:r>
                    <w:r w:rsidRPr="00AE254B" w:rsidDel="000348A6">
                      <w:rPr>
                        <w:szCs w:val="20"/>
                        <w:lang w:eastAsia="en-US"/>
                      </w:rPr>
                      <w:delText xml:space="preserve"> design, development, testing and modifications </w:delText>
                    </w:r>
                  </w:del>
                </w:ins>
              </w:p>
              <w:p w14:paraId="16A05EB3" w14:textId="39F8D232"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08" w:author="Paul" w:date="2014-11-19T15:36:00Z"/>
                    <w:del w:id="1009" w:author="Winser, Paul" w:date="2014-12-02T11:58:00Z"/>
                    <w:szCs w:val="20"/>
                    <w:lang w:eastAsia="en-US"/>
                  </w:rPr>
                </w:pPr>
                <w:ins w:id="1010" w:author="Paul" w:date="2014-11-19T15:36:00Z">
                  <w:del w:id="1011" w:author="Winser, Paul" w:date="2014-12-02T11:58:00Z">
                    <w:r w:rsidRPr="00AE254B" w:rsidDel="000348A6">
                      <w:rPr>
                        <w:szCs w:val="20"/>
                        <w:lang w:eastAsia="en-US"/>
                      </w:rPr>
                      <w:delText>User requirements and the extent to which these have been met</w:delText>
                    </w:r>
                  </w:del>
                </w:ins>
              </w:p>
              <w:p w14:paraId="215DC023" w14:textId="19A4A0CF"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12" w:author="Paul" w:date="2014-11-19T15:36:00Z"/>
                    <w:del w:id="1013" w:author="Winser, Paul" w:date="2014-12-02T11:58:00Z"/>
                    <w:szCs w:val="20"/>
                    <w:lang w:eastAsia="en-US"/>
                  </w:rPr>
                </w:pPr>
                <w:ins w:id="1014" w:author="Paul" w:date="2014-11-19T15:36:00Z">
                  <w:del w:id="1015" w:author="Winser, Paul" w:date="2014-12-02T11:58:00Z">
                    <w:r w:rsidRPr="00AE254B" w:rsidDel="000348A6">
                      <w:rPr>
                        <w:szCs w:val="20"/>
                        <w:lang w:eastAsia="en-US"/>
                      </w:rPr>
                      <w:delText>Feedback from (others/client/users) and outcomes of action taken</w:delText>
                    </w:r>
                  </w:del>
                </w:ins>
              </w:p>
              <w:p w14:paraId="24A0C0A7" w14:textId="030ADE6A"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16" w:author="Paul" w:date="2014-11-19T15:36:00Z"/>
                    <w:del w:id="1017" w:author="Winser, Paul" w:date="2014-12-02T11:58:00Z"/>
                    <w:szCs w:val="20"/>
                    <w:lang w:eastAsia="en-US"/>
                  </w:rPr>
                </w:pPr>
                <w:ins w:id="1018" w:author="Paul" w:date="2014-11-19T15:36:00Z">
                  <w:del w:id="1019" w:author="Winser, Paul" w:date="2014-12-02T11:58:00Z">
                    <w:r w:rsidRPr="00AE254B" w:rsidDel="000348A6">
                      <w:rPr>
                        <w:szCs w:val="20"/>
                        <w:lang w:eastAsia="en-US"/>
                      </w:rPr>
                      <w:delText>Product/Device/service application (e.g. use of device functions)</w:delText>
                    </w:r>
                  </w:del>
                </w:ins>
              </w:p>
              <w:p w14:paraId="460B9A83" w14:textId="53032A60"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20" w:author="Paul" w:date="2014-11-19T15:36:00Z"/>
                    <w:del w:id="1021" w:author="Winser, Paul" w:date="2014-12-02T11:58:00Z"/>
                    <w:szCs w:val="20"/>
                    <w:lang w:eastAsia="en-US"/>
                  </w:rPr>
                </w:pPr>
                <w:ins w:id="1022" w:author="Paul" w:date="2014-11-19T15:36:00Z">
                  <w:del w:id="1023" w:author="Winser, Paul" w:date="2014-12-02T11:58:00Z">
                    <w:r w:rsidRPr="00AE254B" w:rsidDel="000348A6">
                      <w:rPr>
                        <w:szCs w:val="20"/>
                        <w:lang w:eastAsia="en-US"/>
                      </w:rPr>
                      <w:delText>Use of context (e.g. locale, immersive)</w:delText>
                    </w:r>
                  </w:del>
                </w:ins>
              </w:p>
              <w:p w14:paraId="4633773F" w14:textId="3B7D829D"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24" w:author="Paul" w:date="2014-11-19T15:36:00Z"/>
                    <w:del w:id="1025" w:author="Winser, Paul" w:date="2014-12-02T11:58:00Z"/>
                    <w:szCs w:val="20"/>
                    <w:lang w:eastAsia="en-US"/>
                  </w:rPr>
                </w:pPr>
                <w:ins w:id="1026" w:author="Paul" w:date="2014-11-19T15:36:00Z">
                  <w:del w:id="1027" w:author="Winser, Paul" w:date="2014-12-02T11:58:00Z">
                    <w:r w:rsidRPr="00AE254B" w:rsidDel="000348A6">
                      <w:rPr>
                        <w:szCs w:val="20"/>
                        <w:lang w:eastAsia="en-US"/>
                      </w:rPr>
                      <w:delText>Constraints (e.g. time, copyright, device capabilities)</w:delText>
                    </w:r>
                  </w:del>
                </w:ins>
              </w:p>
              <w:p w14:paraId="3F7275B1" w14:textId="5908946E"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28" w:author="Paul" w:date="2014-11-19T15:36:00Z"/>
                    <w:del w:id="1029" w:author="Winser, Paul" w:date="2014-12-02T11:58:00Z"/>
                    <w:szCs w:val="20"/>
                    <w:lang w:eastAsia="en-US"/>
                  </w:rPr>
                </w:pPr>
                <w:ins w:id="1030" w:author="Paul" w:date="2014-11-19T15:36:00Z">
                  <w:del w:id="1031" w:author="Winser, Paul" w:date="2014-12-02T11:58:00Z">
                    <w:r w:rsidRPr="00AE254B" w:rsidDel="000348A6">
                      <w:rPr>
                        <w:szCs w:val="20"/>
                        <w:lang w:eastAsia="en-US"/>
                      </w:rPr>
                      <w:delText>Strengths and weaknesses (of the product/service, etc.)</w:delText>
                    </w:r>
                  </w:del>
                </w:ins>
              </w:p>
              <w:p w14:paraId="2519DDEB" w14:textId="3933202B"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32" w:author="Paul" w:date="2014-11-19T15:36:00Z"/>
                    <w:del w:id="1033" w:author="Winser, Paul" w:date="2014-12-02T11:58:00Z"/>
                    <w:szCs w:val="20"/>
                    <w:lang w:eastAsia="en-US"/>
                  </w:rPr>
                </w:pPr>
                <w:ins w:id="1034" w:author="Paul" w:date="2014-11-19T15:36:00Z">
                  <w:del w:id="1035" w:author="Winser, Paul" w:date="2014-12-02T11:58:00Z">
                    <w:r w:rsidRPr="00AE254B" w:rsidDel="000348A6">
                      <w:rPr>
                        <w:szCs w:val="20"/>
                        <w:lang w:eastAsia="en-US"/>
                      </w:rPr>
                      <w:delText>Development omissions</w:delText>
                    </w:r>
                  </w:del>
                </w:ins>
              </w:p>
              <w:p w14:paraId="6C63594F" w14:textId="7965F426" w:rsidR="00AE254B" w:rsidRPr="00AE254B" w:rsidDel="000348A6" w:rsidRDefault="00AE254B" w:rsidP="00AE254B">
                <w:pPr>
                  <w:numPr>
                    <w:ilvl w:val="0"/>
                    <w:numId w:val="20"/>
                  </w:numPr>
                  <w:tabs>
                    <w:tab w:val="left" w:pos="400"/>
                    <w:tab w:val="left" w:pos="480"/>
                    <w:tab w:val="left" w:pos="720"/>
                  </w:tabs>
                  <w:spacing w:before="80" w:after="80" w:line="260" w:lineRule="exact"/>
                  <w:ind w:right="600"/>
                  <w:rPr>
                    <w:ins w:id="1036" w:author="Paul" w:date="2014-11-19T15:36:00Z"/>
                    <w:del w:id="1037" w:author="Winser, Paul" w:date="2014-12-02T11:58:00Z"/>
                    <w:szCs w:val="20"/>
                    <w:lang w:eastAsia="en-US"/>
                  </w:rPr>
                </w:pPr>
                <w:ins w:id="1038" w:author="Paul" w:date="2014-11-19T15:36:00Z">
                  <w:del w:id="1039" w:author="Winser, Paul" w:date="2014-12-02T11:58:00Z">
                    <w:r w:rsidRPr="00AE254B" w:rsidDel="000348A6">
                      <w:rPr>
                        <w:szCs w:val="20"/>
                        <w:lang w:eastAsia="en-US"/>
                      </w:rPr>
                      <w:delText>Priority setting</w:delText>
                    </w:r>
                  </w:del>
                </w:ins>
              </w:p>
              <w:p w14:paraId="0D0A5AB0" w14:textId="55746E9E" w:rsidR="00AE254B" w:rsidDel="000348A6" w:rsidRDefault="00AE254B" w:rsidP="00C16957">
                <w:pPr>
                  <w:numPr>
                    <w:ilvl w:val="0"/>
                    <w:numId w:val="20"/>
                  </w:numPr>
                  <w:tabs>
                    <w:tab w:val="left" w:pos="400"/>
                    <w:tab w:val="left" w:pos="480"/>
                    <w:tab w:val="left" w:pos="720"/>
                  </w:tabs>
                  <w:spacing w:before="80" w:after="80" w:line="260" w:lineRule="exact"/>
                  <w:ind w:right="600"/>
                  <w:rPr>
                    <w:ins w:id="1040" w:author="Paul" w:date="2014-11-19T15:38:00Z"/>
                    <w:del w:id="1041" w:author="Winser, Paul" w:date="2014-12-02T11:58:00Z"/>
                    <w:szCs w:val="20"/>
                    <w:lang w:eastAsia="en-US"/>
                  </w:rPr>
                </w:pPr>
                <w:ins w:id="1042" w:author="Paul" w:date="2014-11-19T15:36:00Z">
                  <w:del w:id="1043" w:author="Winser, Paul" w:date="2014-12-02T11:58:00Z">
                    <w:r w:rsidRPr="00AE254B" w:rsidDel="000348A6">
                      <w:rPr>
                        <w:szCs w:val="20"/>
                        <w:lang w:eastAsia="en-US"/>
                      </w:rPr>
                      <w:delText xml:space="preserve">Own time management and </w:delText>
                    </w:r>
                    <w:commentRangeStart w:id="1044"/>
                    <w:r w:rsidRPr="00AE254B" w:rsidDel="000348A6">
                      <w:rPr>
                        <w:szCs w:val="20"/>
                        <w:lang w:eastAsia="en-US"/>
                      </w:rPr>
                      <w:delText>progress</w:delText>
                    </w:r>
                    <w:commentRangeEnd w:id="1044"/>
                    <w:r w:rsidDel="000348A6">
                      <w:rPr>
                        <w:rStyle w:val="CommentReference"/>
                        <w:rFonts w:eastAsia="Batang"/>
                      </w:rPr>
                      <w:commentReference w:id="1044"/>
                    </w:r>
                  </w:del>
                </w:ins>
              </w:p>
              <w:p w14:paraId="4D4D3713" w14:textId="3F5CA0C9" w:rsidR="00AE254B" w:rsidRPr="00831FF7" w:rsidDel="000348A6" w:rsidRDefault="00AE254B" w:rsidP="00AE254B">
                <w:pPr>
                  <w:tabs>
                    <w:tab w:val="left" w:pos="400"/>
                    <w:tab w:val="left" w:pos="480"/>
                    <w:tab w:val="left" w:pos="720"/>
                  </w:tabs>
                  <w:spacing w:before="80" w:after="80" w:line="260" w:lineRule="exact"/>
                  <w:ind w:right="600"/>
                  <w:rPr>
                    <w:ins w:id="1045" w:author="Paul" w:date="2014-11-19T15:39:00Z"/>
                    <w:del w:id="1046" w:author="Winser, Paul" w:date="2014-12-02T11:59:00Z"/>
                    <w:b/>
                    <w:szCs w:val="20"/>
                    <w:lang w:eastAsia="en-US"/>
                  </w:rPr>
                </w:pPr>
                <w:ins w:id="1047" w:author="Paul" w:date="2014-11-19T15:39:00Z">
                  <w:del w:id="1048" w:author="Winser, Paul" w:date="2014-12-02T11:59:00Z">
                    <w:r w:rsidDel="000348A6">
                      <w:rPr>
                        <w:b/>
                        <w:szCs w:val="20"/>
                        <w:lang w:eastAsia="en-US"/>
                      </w:rPr>
                      <w:delText>D2</w:delText>
                    </w:r>
                    <w:r w:rsidRPr="00831FF7" w:rsidDel="000348A6">
                      <w:rPr>
                        <w:b/>
                        <w:szCs w:val="20"/>
                        <w:lang w:eastAsia="en-US"/>
                      </w:rPr>
                      <w:delText xml:space="preserve"> Review 3D</w:delText>
                    </w:r>
                    <w:r w:rsidDel="000348A6">
                      <w:rPr>
                        <w:b/>
                        <w:szCs w:val="20"/>
                        <w:lang w:eastAsia="en-US"/>
                      </w:rPr>
                      <w:delText xml:space="preserve"> models</w:delText>
                    </w:r>
                  </w:del>
                </w:ins>
              </w:p>
              <w:p w14:paraId="495CED73" w14:textId="5FE10F08" w:rsidR="00AE254B" w:rsidRPr="00AE254B" w:rsidDel="000348A6" w:rsidRDefault="00AE254B" w:rsidP="00AE254B">
                <w:pPr>
                  <w:tabs>
                    <w:tab w:val="left" w:pos="400"/>
                    <w:tab w:val="left" w:pos="480"/>
                    <w:tab w:val="left" w:pos="720"/>
                  </w:tabs>
                  <w:spacing w:before="80" w:after="80" w:line="260" w:lineRule="exact"/>
                  <w:ind w:right="600"/>
                  <w:rPr>
                    <w:ins w:id="1049" w:author="Paul" w:date="2014-11-19T15:38:00Z"/>
                    <w:del w:id="1050" w:author="Winser, Paul" w:date="2014-12-02T11:59:00Z"/>
                    <w:szCs w:val="20"/>
                    <w:lang w:eastAsia="en-US"/>
                  </w:rPr>
                </w:pPr>
                <w:commentRangeStart w:id="1051"/>
                <w:ins w:id="1052" w:author="Paul" w:date="2014-11-19T15:38:00Z">
                  <w:del w:id="1053" w:author="Winser, Paul" w:date="2014-12-02T11:59:00Z">
                    <w:r w:rsidRPr="00AE254B" w:rsidDel="000348A6">
                      <w:rPr>
                        <w:szCs w:val="20"/>
                        <w:lang w:eastAsia="en-US"/>
                      </w:rPr>
                      <w:delText>Reviewing the product against:</w:delText>
                    </w:r>
                    <w:commentRangeEnd w:id="1051"/>
                    <w:r w:rsidDel="000348A6">
                      <w:rPr>
                        <w:rStyle w:val="CommentReference"/>
                        <w:rFonts w:eastAsia="Batang"/>
                      </w:rPr>
                      <w:commentReference w:id="1051"/>
                    </w:r>
                  </w:del>
                </w:ins>
              </w:p>
              <w:p w14:paraId="0D0E2B53" w14:textId="580A9F37" w:rsidR="00AE254B" w:rsidRPr="00AE254B" w:rsidDel="000348A6" w:rsidRDefault="00AE254B" w:rsidP="00AE254B">
                <w:pPr>
                  <w:tabs>
                    <w:tab w:val="left" w:pos="400"/>
                    <w:tab w:val="left" w:pos="480"/>
                    <w:tab w:val="left" w:pos="720"/>
                  </w:tabs>
                  <w:spacing w:before="80" w:after="80" w:line="260" w:lineRule="exact"/>
                  <w:ind w:right="600"/>
                  <w:rPr>
                    <w:ins w:id="1054" w:author="Paul" w:date="2014-11-19T15:38:00Z"/>
                    <w:del w:id="1055" w:author="Winser, Paul" w:date="2014-12-02T11:59:00Z"/>
                    <w:szCs w:val="20"/>
                    <w:lang w:eastAsia="en-US"/>
                  </w:rPr>
                </w:pPr>
                <w:ins w:id="1056" w:author="Paul" w:date="2014-11-19T15:38:00Z">
                  <w:del w:id="1057" w:author="Winser, Paul" w:date="2014-12-02T11:59:00Z">
                    <w:r w:rsidRPr="00AE254B" w:rsidDel="000348A6">
                      <w:rPr>
                        <w:szCs w:val="20"/>
                        <w:lang w:eastAsia="en-US"/>
                      </w:rPr>
                      <w:delText>•</w:delText>
                    </w:r>
                    <w:r w:rsidRPr="00AE254B" w:rsidDel="000348A6">
                      <w:rPr>
                        <w:szCs w:val="20"/>
                        <w:lang w:eastAsia="en-US"/>
                      </w:rPr>
                      <w:tab/>
                      <w:delText>Quality of the product</w:delText>
                    </w:r>
                  </w:del>
                </w:ins>
              </w:p>
              <w:p w14:paraId="73A0BAC2" w14:textId="2A8ADDBE" w:rsidR="00AE254B" w:rsidRPr="00AE254B" w:rsidDel="000348A6" w:rsidRDefault="00AE254B" w:rsidP="00AE254B">
                <w:pPr>
                  <w:tabs>
                    <w:tab w:val="left" w:pos="400"/>
                    <w:tab w:val="left" w:pos="480"/>
                    <w:tab w:val="left" w:pos="720"/>
                  </w:tabs>
                  <w:spacing w:before="80" w:after="80" w:line="260" w:lineRule="exact"/>
                  <w:ind w:right="600"/>
                  <w:rPr>
                    <w:ins w:id="1058" w:author="Paul" w:date="2014-11-19T15:38:00Z"/>
                    <w:del w:id="1059" w:author="Winser, Paul" w:date="2014-12-02T11:59:00Z"/>
                    <w:szCs w:val="20"/>
                    <w:lang w:eastAsia="en-US"/>
                  </w:rPr>
                </w:pPr>
                <w:ins w:id="1060" w:author="Paul" w:date="2014-11-19T15:38:00Z">
                  <w:del w:id="1061" w:author="Winser, Paul" w:date="2014-12-02T11:59:00Z">
                    <w:r w:rsidRPr="00AE254B" w:rsidDel="000348A6">
                      <w:rPr>
                        <w:szCs w:val="20"/>
                        <w:lang w:eastAsia="en-US"/>
                      </w:rPr>
                      <w:delText>•</w:delText>
                    </w:r>
                    <w:r w:rsidRPr="00AE254B" w:rsidDel="000348A6">
                      <w:rPr>
                        <w:szCs w:val="20"/>
                        <w:lang w:eastAsia="en-US"/>
                      </w:rPr>
                      <w:tab/>
                      <w:delText>Fitness for audience and purpose</w:delText>
                    </w:r>
                  </w:del>
                </w:ins>
              </w:p>
              <w:p w14:paraId="782999BC" w14:textId="2C6996EB" w:rsidR="00AE254B" w:rsidRPr="00AE254B" w:rsidDel="000348A6" w:rsidRDefault="00AE254B" w:rsidP="00AE254B">
                <w:pPr>
                  <w:tabs>
                    <w:tab w:val="left" w:pos="400"/>
                    <w:tab w:val="left" w:pos="480"/>
                    <w:tab w:val="left" w:pos="720"/>
                  </w:tabs>
                  <w:spacing w:before="80" w:after="80" w:line="260" w:lineRule="exact"/>
                  <w:ind w:right="600"/>
                  <w:rPr>
                    <w:ins w:id="1062" w:author="Paul" w:date="2014-11-19T15:38:00Z"/>
                    <w:del w:id="1063" w:author="Winser, Paul" w:date="2014-12-02T11:59:00Z"/>
                    <w:szCs w:val="20"/>
                    <w:lang w:eastAsia="en-US"/>
                  </w:rPr>
                </w:pPr>
                <w:ins w:id="1064" w:author="Paul" w:date="2014-11-19T15:38:00Z">
                  <w:del w:id="1065" w:author="Winser, Paul" w:date="2014-12-02T11:59:00Z">
                    <w:r w:rsidRPr="00AE254B" w:rsidDel="000348A6">
                      <w:rPr>
                        <w:szCs w:val="20"/>
                        <w:lang w:eastAsia="en-US"/>
                      </w:rPr>
                      <w:delText>•</w:delText>
                    </w:r>
                    <w:r w:rsidRPr="00AE254B" w:rsidDel="000348A6">
                      <w:rPr>
                        <w:szCs w:val="20"/>
                        <w:lang w:eastAsia="en-US"/>
                      </w:rPr>
                      <w:tab/>
                      <w:delText>Suitability against the original requirements</w:delText>
                    </w:r>
                  </w:del>
                </w:ins>
              </w:p>
              <w:p w14:paraId="6EFBCBD6" w14:textId="69CF877E" w:rsidR="00AE254B" w:rsidRPr="00AE254B" w:rsidDel="000348A6" w:rsidRDefault="00AE254B" w:rsidP="00AE254B">
                <w:pPr>
                  <w:tabs>
                    <w:tab w:val="left" w:pos="400"/>
                    <w:tab w:val="left" w:pos="480"/>
                    <w:tab w:val="left" w:pos="720"/>
                  </w:tabs>
                  <w:spacing w:before="80" w:after="80" w:line="260" w:lineRule="exact"/>
                  <w:ind w:right="600"/>
                  <w:rPr>
                    <w:ins w:id="1066" w:author="Paul" w:date="2014-11-19T15:38:00Z"/>
                    <w:del w:id="1067" w:author="Winser, Paul" w:date="2014-12-02T11:59:00Z"/>
                    <w:szCs w:val="20"/>
                    <w:lang w:eastAsia="en-US"/>
                  </w:rPr>
                </w:pPr>
                <w:ins w:id="1068" w:author="Paul" w:date="2014-11-19T15:38:00Z">
                  <w:del w:id="1069" w:author="Winser, Paul" w:date="2014-12-02T11:59:00Z">
                    <w:r w:rsidRPr="00AE254B" w:rsidDel="000348A6">
                      <w:rPr>
                        <w:szCs w:val="20"/>
                        <w:lang w:eastAsia="en-US"/>
                      </w:rPr>
                      <w:delText>•</w:delText>
                    </w:r>
                    <w:r w:rsidRPr="00AE254B" w:rsidDel="000348A6">
                      <w:rPr>
                        <w:szCs w:val="20"/>
                        <w:lang w:eastAsia="en-US"/>
                      </w:rPr>
                      <w:tab/>
                      <w:delText>Legal and ethical constraints</w:delText>
                    </w:r>
                  </w:del>
                </w:ins>
              </w:p>
              <w:p w14:paraId="4CC7CB66" w14:textId="598DC99C" w:rsidR="00AE254B" w:rsidRPr="00AE254B" w:rsidDel="000348A6" w:rsidRDefault="00AE254B" w:rsidP="00AE254B">
                <w:pPr>
                  <w:tabs>
                    <w:tab w:val="left" w:pos="400"/>
                    <w:tab w:val="left" w:pos="480"/>
                    <w:tab w:val="left" w:pos="720"/>
                  </w:tabs>
                  <w:spacing w:before="80" w:after="80" w:line="260" w:lineRule="exact"/>
                  <w:ind w:right="600"/>
                  <w:rPr>
                    <w:ins w:id="1070" w:author="Paul" w:date="2014-11-19T15:38:00Z"/>
                    <w:del w:id="1071" w:author="Winser, Paul" w:date="2014-12-02T11:59:00Z"/>
                    <w:szCs w:val="20"/>
                    <w:lang w:eastAsia="en-US"/>
                  </w:rPr>
                </w:pPr>
                <w:ins w:id="1072" w:author="Paul" w:date="2014-11-19T15:38:00Z">
                  <w:del w:id="1073" w:author="Winser, Paul" w:date="2014-12-02T11:59:00Z">
                    <w:r w:rsidRPr="00AE254B" w:rsidDel="000348A6">
                      <w:rPr>
                        <w:szCs w:val="20"/>
                        <w:lang w:eastAsia="en-US"/>
                      </w:rPr>
                      <w:delText>•</w:delText>
                    </w:r>
                    <w:r w:rsidRPr="00AE254B" w:rsidDel="000348A6">
                      <w:rPr>
                        <w:szCs w:val="20"/>
                        <w:lang w:eastAsia="en-US"/>
                      </w:rPr>
                      <w:tab/>
                      <w:delText>Technology constraints</w:delText>
                    </w:r>
                  </w:del>
                </w:ins>
              </w:p>
              <w:p w14:paraId="27D2EF3C" w14:textId="4CEAF2C5" w:rsidR="00AE254B" w:rsidRPr="00AE254B" w:rsidDel="000348A6" w:rsidRDefault="00AE254B" w:rsidP="00AE254B">
                <w:pPr>
                  <w:tabs>
                    <w:tab w:val="left" w:pos="400"/>
                    <w:tab w:val="left" w:pos="480"/>
                    <w:tab w:val="left" w:pos="720"/>
                  </w:tabs>
                  <w:spacing w:before="80" w:after="80" w:line="260" w:lineRule="exact"/>
                  <w:ind w:right="600"/>
                  <w:rPr>
                    <w:ins w:id="1074" w:author="Paul" w:date="2014-11-19T15:38:00Z"/>
                    <w:del w:id="1075" w:author="Winser, Paul" w:date="2014-12-02T11:59:00Z"/>
                    <w:szCs w:val="20"/>
                    <w:lang w:eastAsia="en-US"/>
                  </w:rPr>
                </w:pPr>
                <w:ins w:id="1076" w:author="Paul" w:date="2014-11-19T15:38:00Z">
                  <w:del w:id="1077" w:author="Winser, Paul" w:date="2014-12-02T11:59:00Z">
                    <w:r w:rsidRPr="00AE254B" w:rsidDel="000348A6">
                      <w:rPr>
                        <w:szCs w:val="20"/>
                        <w:lang w:eastAsia="en-US"/>
                      </w:rPr>
                      <w:delText>•</w:delText>
                    </w:r>
                    <w:r w:rsidRPr="00AE254B" w:rsidDel="000348A6">
                      <w:rPr>
                        <w:szCs w:val="20"/>
                        <w:lang w:eastAsia="en-US"/>
                      </w:rPr>
                      <w:tab/>
                      <w:delText>Strengths and improvements</w:delText>
                    </w:r>
                  </w:del>
                </w:ins>
              </w:p>
              <w:p w14:paraId="2267ABFF" w14:textId="2B3E46A3" w:rsidR="0067513C" w:rsidDel="000348A6" w:rsidRDefault="00AE254B" w:rsidP="00C16957">
                <w:pPr>
                  <w:tabs>
                    <w:tab w:val="left" w:pos="400"/>
                    <w:tab w:val="left" w:pos="480"/>
                    <w:tab w:val="left" w:pos="720"/>
                  </w:tabs>
                  <w:spacing w:before="80" w:after="80" w:line="260" w:lineRule="exact"/>
                  <w:ind w:right="600"/>
                  <w:rPr>
                    <w:ins w:id="1078" w:author="Paul" w:date="2014-11-19T15:46:00Z"/>
                    <w:del w:id="1079" w:author="Winser, Paul" w:date="2014-12-02T11:59:00Z"/>
                  </w:rPr>
                </w:pPr>
                <w:ins w:id="1080" w:author="Paul" w:date="2014-11-19T15:38:00Z">
                  <w:del w:id="1081" w:author="Winser, Paul" w:date="2014-12-02T11:59:00Z">
                    <w:r w:rsidRPr="00AE254B" w:rsidDel="000348A6">
                      <w:rPr>
                        <w:szCs w:val="20"/>
                        <w:lang w:eastAsia="en-US"/>
                      </w:rPr>
                      <w:delText>•</w:delText>
                    </w:r>
                    <w:r w:rsidRPr="00AE254B" w:rsidDel="000348A6">
                      <w:rPr>
                        <w:szCs w:val="20"/>
                        <w:lang w:eastAsia="en-US"/>
                      </w:rPr>
                      <w:tab/>
                      <w:delText>Platforms and compatibility</w:delText>
                    </w:r>
                  </w:del>
                </w:ins>
              </w:p>
              <w:p w14:paraId="5AF70062" w14:textId="678C691E" w:rsidR="0067513C" w:rsidRPr="0067513C" w:rsidRDefault="0067513C" w:rsidP="0067513C">
                <w:pPr>
                  <w:tabs>
                    <w:tab w:val="left" w:pos="400"/>
                    <w:tab w:val="left" w:pos="480"/>
                    <w:tab w:val="left" w:pos="720"/>
                  </w:tabs>
                  <w:spacing w:before="80" w:after="80" w:line="260" w:lineRule="exact"/>
                  <w:ind w:right="600"/>
                  <w:rPr>
                    <w:ins w:id="1082" w:author="Paul" w:date="2014-11-19T15:46:00Z"/>
                    <w:b/>
                    <w:szCs w:val="20"/>
                    <w:lang w:eastAsia="en-US"/>
                  </w:rPr>
                </w:pPr>
                <w:ins w:id="1083" w:author="Paul" w:date="2014-11-19T15:46:00Z">
                  <w:r>
                    <w:rPr>
                      <w:b/>
                      <w:szCs w:val="20"/>
                      <w:lang w:eastAsia="en-US"/>
                    </w:rPr>
                    <w:t>D</w:t>
                  </w:r>
                </w:ins>
                <w:ins w:id="1084" w:author="Winser, Paul" w:date="2014-12-02T12:08:00Z">
                  <w:r w:rsidR="0088575D">
                    <w:rPr>
                      <w:b/>
                      <w:szCs w:val="20"/>
                      <w:lang w:eastAsia="en-US"/>
                    </w:rPr>
                    <w:t>2</w:t>
                  </w:r>
                </w:ins>
                <w:ins w:id="1085" w:author="Paul" w:date="2014-11-19T15:46:00Z">
                  <w:del w:id="1086" w:author="Winser, Paul" w:date="2014-12-02T12:08:00Z">
                    <w:r w:rsidDel="0088575D">
                      <w:rPr>
                        <w:b/>
                        <w:szCs w:val="20"/>
                        <w:lang w:eastAsia="en-US"/>
                      </w:rPr>
                      <w:delText>3</w:delText>
                    </w:r>
                  </w:del>
                  <w:r>
                    <w:rPr>
                      <w:b/>
                      <w:szCs w:val="20"/>
                      <w:lang w:eastAsia="en-US"/>
                    </w:rPr>
                    <w:t xml:space="preserve"> </w:t>
                  </w:r>
                  <w:r w:rsidRPr="0067513C">
                    <w:rPr>
                      <w:b/>
                      <w:szCs w:val="20"/>
                      <w:lang w:eastAsia="en-US"/>
                    </w:rPr>
                    <w:t>Presentation skills</w:t>
                  </w:r>
                </w:ins>
              </w:p>
              <w:p w14:paraId="50D68971" w14:textId="77777777" w:rsidR="0067513C" w:rsidRPr="0067513C" w:rsidRDefault="0067513C" w:rsidP="0067513C">
                <w:pPr>
                  <w:tabs>
                    <w:tab w:val="left" w:pos="400"/>
                    <w:tab w:val="left" w:pos="480"/>
                    <w:tab w:val="left" w:pos="720"/>
                  </w:tabs>
                  <w:spacing w:before="80" w:after="80" w:line="260" w:lineRule="exact"/>
                  <w:ind w:right="600"/>
                  <w:rPr>
                    <w:ins w:id="1087" w:author="Paul" w:date="2014-11-19T15:46:00Z"/>
                    <w:szCs w:val="20"/>
                    <w:lang w:eastAsia="en-US"/>
                  </w:rPr>
                </w:pPr>
                <w:ins w:id="1088" w:author="Paul" w:date="2014-11-19T15:46:00Z">
                  <w:r w:rsidRPr="0067513C">
                    <w:rPr>
                      <w:szCs w:val="20"/>
                      <w:lang w:eastAsia="en-US"/>
                    </w:rPr>
                    <w:t>Communication requirements:</w:t>
                  </w:r>
                </w:ins>
              </w:p>
              <w:p w14:paraId="516385B9" w14:textId="77777777" w:rsidR="0067513C" w:rsidRPr="0067513C" w:rsidRDefault="0067513C" w:rsidP="00C16957">
                <w:pPr>
                  <w:numPr>
                    <w:ilvl w:val="0"/>
                    <w:numId w:val="23"/>
                  </w:numPr>
                  <w:spacing w:before="80" w:after="80" w:line="260" w:lineRule="exact"/>
                  <w:ind w:right="600"/>
                  <w:rPr>
                    <w:ins w:id="1089" w:author="Paul" w:date="2014-11-19T15:46:00Z"/>
                    <w:szCs w:val="20"/>
                    <w:lang w:eastAsia="en-US"/>
                  </w:rPr>
                </w:pPr>
                <w:ins w:id="1090" w:author="Paul" w:date="2014-11-19T15:46:00Z">
                  <w:r w:rsidRPr="0067513C">
                    <w:rPr>
                      <w:szCs w:val="20"/>
                      <w:lang w:eastAsia="en-US"/>
                    </w:rPr>
                    <w:t>Media conventions and requirements to convey intended meaning, e.g. written (email, design documentation, recording documentation, reports, visual aids for presentation use, etc.); verbal communication requirements (one to one and group  informal and formal situations)</w:t>
                  </w:r>
                </w:ins>
              </w:p>
              <w:p w14:paraId="720DE398" w14:textId="77777777" w:rsidR="0067513C" w:rsidRPr="0067513C" w:rsidRDefault="0067513C" w:rsidP="00C16957">
                <w:pPr>
                  <w:numPr>
                    <w:ilvl w:val="0"/>
                    <w:numId w:val="23"/>
                  </w:numPr>
                  <w:spacing w:before="80" w:after="80" w:line="260" w:lineRule="exact"/>
                  <w:ind w:right="600"/>
                  <w:rPr>
                    <w:ins w:id="1091" w:author="Paul" w:date="2014-11-19T15:46:00Z"/>
                    <w:szCs w:val="20"/>
                    <w:lang w:eastAsia="en-US"/>
                  </w:rPr>
                </w:pPr>
                <w:ins w:id="1092" w:author="Paul" w:date="2014-11-19T15:46:00Z">
                  <w:r w:rsidRPr="0067513C">
                    <w:rPr>
                      <w:szCs w:val="20"/>
                      <w:lang w:eastAsia="en-US"/>
                    </w:rPr>
                    <w:t>Use of tone and language for verbal and written communications to convey intended meaning and make a positive and constructive impact on audience, e.g. positive and engaging tone, technical/ vocational language suitable for intended audience, avoidance of jargon etc.</w:t>
                  </w:r>
                </w:ins>
              </w:p>
              <w:p w14:paraId="19E132CF" w14:textId="77777777" w:rsidR="0067513C" w:rsidRPr="0067513C" w:rsidRDefault="0067513C" w:rsidP="00C16957">
                <w:pPr>
                  <w:numPr>
                    <w:ilvl w:val="0"/>
                    <w:numId w:val="23"/>
                  </w:numPr>
                  <w:spacing w:before="80" w:after="80" w:line="260" w:lineRule="exact"/>
                  <w:ind w:right="600"/>
                  <w:rPr>
                    <w:ins w:id="1093" w:author="Paul" w:date="2014-11-19T15:46:00Z"/>
                    <w:szCs w:val="20"/>
                    <w:lang w:eastAsia="en-US"/>
                  </w:rPr>
                </w:pPr>
                <w:ins w:id="1094" w:author="Paul" w:date="2014-11-19T15:46:00Z">
                  <w:r w:rsidRPr="0067513C">
                    <w:rPr>
                      <w:szCs w:val="20"/>
                      <w:lang w:eastAsia="en-US"/>
                    </w:rPr>
                    <w:t>Responding constructively to the contributions of others, e.g. supportive, managing contributions so all have the opportunity to contribute, responding to objections, managing expectation, resolving conflict, etc.</w:t>
                  </w:r>
                </w:ins>
              </w:p>
              <w:p w14:paraId="4D9503FF" w14:textId="35EC622F" w:rsidR="0067513C" w:rsidRPr="00C16957" w:rsidRDefault="0067513C" w:rsidP="00C16957">
                <w:pPr>
                  <w:spacing w:before="80" w:after="80" w:line="260" w:lineRule="exact"/>
                  <w:ind w:right="600"/>
                  <w:rPr>
                    <w:ins w:id="1095" w:author="Paul" w:date="2014-11-19T15:47:00Z"/>
                    <w:b/>
                    <w:szCs w:val="20"/>
                    <w:lang w:eastAsia="en-US"/>
                  </w:rPr>
                </w:pPr>
                <w:ins w:id="1096" w:author="Paul" w:date="2014-11-19T15:47:00Z">
                  <w:r w:rsidRPr="00C16957">
                    <w:rPr>
                      <w:b/>
                      <w:szCs w:val="20"/>
                      <w:lang w:eastAsia="en-US"/>
                    </w:rPr>
                    <w:t>D</w:t>
                  </w:r>
                </w:ins>
                <w:ins w:id="1097" w:author="Winser, Paul" w:date="2014-12-02T12:08:00Z">
                  <w:r w:rsidR="0088575D">
                    <w:rPr>
                      <w:b/>
                      <w:szCs w:val="20"/>
                      <w:lang w:eastAsia="en-US"/>
                    </w:rPr>
                    <w:t>3</w:t>
                  </w:r>
                </w:ins>
                <w:ins w:id="1098" w:author="Paul" w:date="2014-11-19T15:47:00Z">
                  <w:del w:id="1099" w:author="Winser, Paul" w:date="2014-12-02T12:08:00Z">
                    <w:r w:rsidRPr="00C16957" w:rsidDel="0088575D">
                      <w:rPr>
                        <w:b/>
                        <w:szCs w:val="20"/>
                        <w:lang w:eastAsia="en-US"/>
                      </w:rPr>
                      <w:delText>4</w:delText>
                    </w:r>
                  </w:del>
                  <w:r w:rsidRPr="00C16957">
                    <w:rPr>
                      <w:b/>
                      <w:szCs w:val="20"/>
                      <w:lang w:eastAsia="en-US"/>
                    </w:rPr>
                    <w:t xml:space="preserve"> Reviewing own skills, knowledge and behaviours development</w:t>
                  </w:r>
                </w:ins>
              </w:p>
              <w:p w14:paraId="68C72D05" w14:textId="77777777" w:rsidR="0067513C" w:rsidRPr="0067513C" w:rsidRDefault="0067513C" w:rsidP="0067513C">
                <w:pPr>
                  <w:numPr>
                    <w:ilvl w:val="0"/>
                    <w:numId w:val="23"/>
                  </w:numPr>
                  <w:spacing w:before="80" w:after="80" w:line="260" w:lineRule="exact"/>
                  <w:ind w:right="600"/>
                  <w:rPr>
                    <w:ins w:id="1100" w:author="Paul" w:date="2014-11-19T15:47:00Z"/>
                    <w:szCs w:val="20"/>
                    <w:lang w:eastAsia="en-US"/>
                  </w:rPr>
                </w:pPr>
                <w:ins w:id="1101" w:author="Paul" w:date="2014-11-19T15:47:00Z">
                  <w:r w:rsidRPr="0067513C">
                    <w:rPr>
                      <w:szCs w:val="20"/>
                      <w:lang w:eastAsia="en-US"/>
                    </w:rPr>
                    <w:t>Planning, and recording opportunities for skills, knowledge and behaviours development including the setting of relevant targets with timescales, how and when feedback from others will be gathered.</w:t>
                  </w:r>
                </w:ins>
              </w:p>
              <w:p w14:paraId="3C16FB6C" w14:textId="77777777" w:rsidR="0067513C" w:rsidRPr="0067513C" w:rsidRDefault="0067513C" w:rsidP="0067513C">
                <w:pPr>
                  <w:numPr>
                    <w:ilvl w:val="0"/>
                    <w:numId w:val="23"/>
                  </w:numPr>
                  <w:spacing w:before="80" w:after="80" w:line="260" w:lineRule="exact"/>
                  <w:ind w:right="600"/>
                  <w:rPr>
                    <w:ins w:id="1102" w:author="Paul" w:date="2014-11-19T15:47:00Z"/>
                    <w:szCs w:val="20"/>
                    <w:lang w:eastAsia="en-US"/>
                  </w:rPr>
                </w:pPr>
                <w:ins w:id="1103" w:author="Paul" w:date="2014-11-19T15:47:00Z">
                  <w:r w:rsidRPr="0067513C">
                    <w:rPr>
                      <w:szCs w:val="20"/>
                      <w:lang w:eastAsia="en-US"/>
                    </w:rPr>
                    <w:t>Reviewing and responding to the outcomes of own skills, knowledge and behaviours development including the use of feedback from others.</w:t>
                  </w:r>
                </w:ins>
              </w:p>
              <w:p w14:paraId="025C0175" w14:textId="77777777" w:rsidR="0067513C" w:rsidRDefault="0067513C" w:rsidP="00C16957">
                <w:pPr>
                  <w:numPr>
                    <w:ilvl w:val="0"/>
                    <w:numId w:val="23"/>
                  </w:numPr>
                  <w:spacing w:before="80" w:after="80" w:line="260" w:lineRule="exact"/>
                  <w:ind w:right="600"/>
                  <w:rPr>
                    <w:ins w:id="1104" w:author="Paul" w:date="2014-11-19T15:47:00Z"/>
                  </w:rPr>
                </w:pPr>
                <w:ins w:id="1105" w:author="Paul" w:date="2014-11-19T15:47:00Z">
                  <w:r w:rsidRPr="0067513C">
                    <w:rPr>
                      <w:szCs w:val="20"/>
                      <w:lang w:eastAsia="en-US"/>
                    </w:rPr>
                    <w:t>Own behaviours and their impact on outcomes to include professionalism, etiquette, supportive of others, timely and appropriate leadership, accountability.</w:t>
                  </w:r>
                </w:ins>
              </w:p>
              <w:p w14:paraId="60AA76AF" w14:textId="1EB089EC" w:rsidR="003605F8" w:rsidRPr="00C16957" w:rsidRDefault="0067513C" w:rsidP="00C16957">
                <w:pPr>
                  <w:numPr>
                    <w:ilvl w:val="0"/>
                    <w:numId w:val="23"/>
                  </w:numPr>
                  <w:spacing w:before="80" w:after="80" w:line="260" w:lineRule="exact"/>
                  <w:ind w:right="600"/>
                </w:pPr>
                <w:ins w:id="1106" w:author="Paul" w:date="2014-11-19T15:47:00Z">
                  <w:r w:rsidRPr="0067513C">
                    <w:rPr>
                      <w:szCs w:val="20"/>
                      <w:lang w:eastAsia="en-US"/>
                    </w:rPr>
                    <w:t>Evaluating targets set for skills, knowledge and behaviour development to obtain insights into own performance.</w:t>
                  </w:r>
                </w:ins>
              </w:p>
            </w:tc>
          </w:sdtContent>
        </w:sdt>
      </w:tr>
    </w:tbl>
    <w:p w14:paraId="2B267BAB" w14:textId="77777777" w:rsidR="003605F8" w:rsidRDefault="003605F8" w:rsidP="003605F8">
      <w:pPr>
        <w:spacing w:before="240" w:after="200" w:line="260" w:lineRule="atLeast"/>
        <w:rPr>
          <w:lang w:eastAsia="en-US"/>
        </w:rPr>
      </w:pPr>
    </w:p>
    <w:p w14:paraId="7E631075" w14:textId="77777777" w:rsidR="002363CB" w:rsidRDefault="00AC01B8" w:rsidP="002363CB">
      <w:pPr>
        <w:pStyle w:val="UnitAhead"/>
      </w:pPr>
      <w:r>
        <w:br w:type="page"/>
      </w:r>
      <w:r w:rsidR="002363CB">
        <w:lastRenderedPageBreak/>
        <w:t>Outline Programme of Suggested Assignments</w:t>
      </w:r>
    </w:p>
    <w:p w14:paraId="397B4154" w14:textId="77777777" w:rsidR="002363CB" w:rsidRDefault="002363CB" w:rsidP="002363CB">
      <w:pPr>
        <w:pStyle w:val="Text"/>
      </w:pPr>
      <w:r>
        <w:t>These outlines are suitable for developing full assignments. Centres should refer to authorised assignment briefs when developing their own assignments.</w:t>
      </w:r>
    </w:p>
    <w:p w14:paraId="488611DA" w14:textId="77777777" w:rsidR="002363CB" w:rsidRPr="007970F3" w:rsidRDefault="002363CB" w:rsidP="002363CB">
      <w:pPr>
        <w:rPr>
          <w:lang w:eastAsia="en-US"/>
        </w:rPr>
      </w:pPr>
    </w:p>
    <w:tbl>
      <w:tblPr>
        <w:tblW w:w="5000" w:type="pct"/>
        <w:tblInd w:w="108"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
      <w:tblGrid>
        <w:gridCol w:w="9099"/>
      </w:tblGrid>
      <w:tr w:rsidR="002363CB" w:rsidRPr="00817376" w14:paraId="071E628C" w14:textId="77777777" w:rsidTr="007336F0">
        <w:tc>
          <w:tcPr>
            <w:tcW w:w="5000" w:type="pct"/>
            <w:tcBorders>
              <w:bottom w:val="single" w:sz="4" w:space="0" w:color="9393B7"/>
            </w:tcBorders>
            <w:shd w:val="clear" w:color="auto" w:fill="7070A0"/>
          </w:tcPr>
          <w:p w14:paraId="5A67A5F8" w14:textId="43D62E35" w:rsidR="002363CB" w:rsidRPr="005924F4" w:rsidRDefault="002363CB" w:rsidP="007336F0">
            <w:pPr>
              <w:pStyle w:val="Tablehead"/>
              <w:rPr>
                <w:sz w:val="22"/>
                <w:szCs w:val="22"/>
              </w:rPr>
            </w:pPr>
            <w:r>
              <w:rPr>
                <w:sz w:val="22"/>
                <w:szCs w:val="22"/>
              </w:rPr>
              <w:t xml:space="preserve">Assignment </w:t>
            </w:r>
            <w:sdt>
              <w:sdtPr>
                <w:rPr>
                  <w:rStyle w:val="TableheadChar"/>
                </w:rPr>
                <w:alias w:val="Assignment Reference"/>
                <w:tag w:val="assignmentref"/>
                <w:id w:val="-1924562230"/>
                <w:lock w:val="sdtLocked"/>
                <w:placeholder>
                  <w:docPart w:val="7E913FECA7A245B38CAD197A83554376"/>
                </w:placeholder>
                <w:text/>
              </w:sdtPr>
              <w:sdtEndPr>
                <w:rPr>
                  <w:rStyle w:val="DefaultParagraphFont"/>
                  <w:b/>
                  <w:sz w:val="22"/>
                  <w:szCs w:val="22"/>
                </w:rPr>
              </w:sdtEndPr>
              <w:sdtContent>
                <w:ins w:id="1107" w:author="Matthew" w:date="2014-12-13T12:55:00Z">
                  <w:r w:rsidR="002047D7">
                    <w:rPr>
                      <w:rStyle w:val="TableheadChar"/>
                    </w:rPr>
                    <w:t>1</w:t>
                  </w:r>
                </w:ins>
              </w:sdtContent>
            </w:sdt>
            <w:r w:rsidRPr="005924F4">
              <w:rPr>
                <w:sz w:val="22"/>
                <w:szCs w:val="22"/>
              </w:rPr>
              <w:t xml:space="preserve">: </w:t>
            </w:r>
            <w:sdt>
              <w:sdtPr>
                <w:rPr>
                  <w:color w:val="FFFFFF" w:themeColor="background1"/>
                  <w:sz w:val="22"/>
                  <w:szCs w:val="22"/>
                </w:rPr>
                <w:alias w:val="Assignment Title"/>
                <w:tag w:val="assignmenttitle"/>
                <w:id w:val="-1228763975"/>
                <w:lock w:val="sdtLocked"/>
                <w:placeholder>
                  <w:docPart w:val="5340C3CE930C488EB9392B089F5072AC"/>
                </w:placeholder>
                <w:text/>
              </w:sdtPr>
              <w:sdtEndPr>
                <w:rPr>
                  <w:color w:val="FFFFFF"/>
                </w:rPr>
              </w:sdtEndPr>
              <w:sdtContent>
                <w:ins w:id="1108" w:author="Matthew" w:date="2014-12-13T12:56:00Z">
                  <w:r w:rsidR="002047D7">
                    <w:rPr>
                      <w:color w:val="FFFFFF" w:themeColor="background1"/>
                      <w:sz w:val="22"/>
                      <w:szCs w:val="22"/>
                    </w:rPr>
                    <w:t>How 3D modelling is used</w:t>
                  </w:r>
                </w:ins>
              </w:sdtContent>
            </w:sdt>
          </w:p>
          <w:p w14:paraId="555709C3" w14:textId="21CCD2B9" w:rsidR="002363CB" w:rsidRPr="004E7C29" w:rsidRDefault="002363CB" w:rsidP="00D64C04">
            <w:pPr>
              <w:pStyle w:val="Tablehead"/>
            </w:pPr>
            <w:r>
              <w:t>Learning Aim</w:t>
            </w:r>
            <w:r w:rsidR="00864ACF">
              <w:t xml:space="preserve"> </w:t>
            </w:r>
            <w:sdt>
              <w:sdtPr>
                <w:alias w:val="Learning Objective Reference"/>
                <w:tag w:val="learningobjectiveref"/>
                <w:id w:val="2115550145"/>
                <w:lock w:val="sdtLocked"/>
                <w:placeholder>
                  <w:docPart w:val="DefaultPlaceholder_1081868574"/>
                </w:placeholder>
                <w:text/>
              </w:sdtPr>
              <w:sdtEndPr/>
              <w:sdtContent>
                <w:del w:id="1109" w:author="Matthew" w:date="2014-12-13T13:17:00Z">
                  <w:r w:rsidR="00D64C04" w:rsidDel="00D64C04">
                    <w:delText>#</w:delText>
                  </w:r>
                </w:del>
                <w:ins w:id="1110" w:author="Matthew" w:date="2014-12-13T13:17:00Z">
                  <w:r w:rsidR="00D64C04">
                    <w:t>A</w:t>
                  </w:r>
                </w:ins>
              </w:sdtContent>
            </w:sdt>
            <w:r>
              <w:t xml:space="preserve">: </w:t>
            </w:r>
            <w:sdt>
              <w:sdtPr>
                <w:alias w:val="Learning Objective"/>
                <w:tag w:val="learningobjective"/>
                <w:id w:val="-1225060559"/>
                <w:lock w:val="sdtLocked"/>
                <w:placeholder>
                  <w:docPart w:val="1C98599B0583442D94D82F80EEC8D1E3"/>
                </w:placeholder>
                <w:text/>
              </w:sdtPr>
              <w:sdtEndPr/>
              <w:sdtContent>
                <w:ins w:id="1111" w:author="Matthew" w:date="2014-12-13T13:17:00Z">
                  <w:r w:rsidR="00D64C04">
                    <w:t>Examine the application of 3D modelling used in industries</w:t>
                  </w:r>
                </w:ins>
              </w:sdtContent>
            </w:sdt>
            <w:r>
              <w:t xml:space="preserve"> </w:t>
            </w:r>
          </w:p>
        </w:tc>
      </w:tr>
      <w:tr w:rsidR="002363CB" w:rsidRPr="00130BC7" w14:paraId="78E84F66" w14:textId="77777777" w:rsidTr="002363CB">
        <w:trPr>
          <w:trHeight w:val="1160"/>
        </w:trPr>
        <w:tc>
          <w:tcPr>
            <w:tcW w:w="5000" w:type="pct"/>
            <w:shd w:val="clear" w:color="auto" w:fill="auto"/>
          </w:tcPr>
          <w:p w14:paraId="33B74D22" w14:textId="246A4BEE" w:rsidR="002363CB" w:rsidRPr="00326952" w:rsidRDefault="002363CB" w:rsidP="007336F0">
            <w:pPr>
              <w:pStyle w:val="Tabletext"/>
              <w:rPr>
                <w:b/>
                <w:u w:val="single"/>
              </w:rPr>
            </w:pPr>
            <w:r w:rsidRPr="00326952">
              <w:rPr>
                <w:b/>
                <w:u w:val="single"/>
              </w:rPr>
              <w:t>Description</w:t>
            </w:r>
            <w:r>
              <w:rPr>
                <w:b/>
                <w:u w:val="single"/>
              </w:rPr>
              <w:t xml:space="preserve"> and Tasks</w:t>
            </w:r>
          </w:p>
          <w:sdt>
            <w:sdtPr>
              <w:alias w:val="Description and Tasks"/>
              <w:tag w:val="SAOdescriptiontasks"/>
              <w:id w:val="-1085453620"/>
              <w:lock w:val="sdtLocked"/>
              <w:placeholder>
                <w:docPart w:val="9721FC765A7B47958C4B2E4EC47AB997"/>
              </w:placeholder>
            </w:sdtPr>
            <w:sdtEndPr/>
            <w:sdtContent>
              <w:p w14:paraId="5DF0325F" w14:textId="346BEAF2" w:rsidR="00DE191C" w:rsidRDefault="000D1540" w:rsidP="000D1540">
                <w:pPr>
                  <w:pStyle w:val="Tabletext"/>
                  <w:tabs>
                    <w:tab w:val="clear" w:pos="400"/>
                    <w:tab w:val="left" w:pos="318"/>
                  </w:tabs>
                  <w:rPr>
                    <w:ins w:id="1112" w:author="Matthew" w:date="2014-12-13T18:23:00Z"/>
                  </w:rPr>
                </w:pPr>
                <w:ins w:id="1113" w:author="Matthew" w:date="2014-12-13T18:14:00Z">
                  <w:r>
                    <w:t>Demonstrate an understanding of how 3D modelling is applied in industries and present findings as a mini website</w:t>
                  </w:r>
                </w:ins>
                <w:ins w:id="1114" w:author="Matthew" w:date="2014-12-13T18:24:00Z">
                  <w:r w:rsidR="00F233BE">
                    <w:t xml:space="preserve"> which will include a</w:t>
                  </w:r>
                </w:ins>
                <w:ins w:id="1115" w:author="Matthew" w:date="2014-12-13T18:14:00Z">
                  <w:r>
                    <w:t xml:space="preserve"> </w:t>
                  </w:r>
                </w:ins>
                <w:ins w:id="1116" w:author="Matthew" w:date="2014-12-14T13:09:00Z">
                  <w:r w:rsidR="00D67694">
                    <w:t>slideshow</w:t>
                  </w:r>
                </w:ins>
                <w:ins w:id="1117" w:author="Matthew" w:date="2014-12-13T18:26:00Z">
                  <w:r w:rsidR="00F233BE">
                    <w:t xml:space="preserve"> and report</w:t>
                  </w:r>
                </w:ins>
                <w:ins w:id="1118" w:author="Matthew" w:date="2014-12-13T18:16:00Z">
                  <w:r>
                    <w:t xml:space="preserve">. Tasks </w:t>
                  </w:r>
                </w:ins>
                <w:ins w:id="1119" w:author="Matthew" w:date="2014-12-13T18:23:00Z">
                  <w:r w:rsidR="00DE191C">
                    <w:t>are to:</w:t>
                  </w:r>
                </w:ins>
              </w:p>
              <w:p w14:paraId="2D39FB4C" w14:textId="77777777" w:rsidR="008F5AFA" w:rsidRDefault="008F5AFA">
                <w:pPr>
                  <w:pStyle w:val="Tabletext"/>
                  <w:numPr>
                    <w:ilvl w:val="0"/>
                    <w:numId w:val="27"/>
                  </w:numPr>
                  <w:tabs>
                    <w:tab w:val="clear" w:pos="400"/>
                    <w:tab w:val="left" w:pos="318"/>
                  </w:tabs>
                  <w:rPr>
                    <w:ins w:id="1120" w:author="Matthew" w:date="2014-12-14T12:23:00Z"/>
                  </w:rPr>
                  <w:pPrChange w:id="1121" w:author="Matthew" w:date="2014-12-13T18:23:00Z">
                    <w:pPr>
                      <w:pStyle w:val="Tabletext"/>
                      <w:tabs>
                        <w:tab w:val="clear" w:pos="400"/>
                        <w:tab w:val="left" w:pos="318"/>
                      </w:tabs>
                    </w:pPr>
                  </w:pPrChange>
                </w:pPr>
                <w:ins w:id="1122" w:author="Matthew" w:date="2014-12-14T12:22:00Z">
                  <w:r>
                    <w:t>Carry out research into how 3D modelling is applied in industries and present findings i</w:t>
                  </w:r>
                </w:ins>
                <w:ins w:id="1123" w:author="Matthew" w:date="2014-12-14T12:23:00Z">
                  <w:r>
                    <w:t>n the mini website</w:t>
                  </w:r>
                </w:ins>
              </w:p>
              <w:p w14:paraId="7908EEDC" w14:textId="480739B5" w:rsidR="003B0246" w:rsidRDefault="00685DF2">
                <w:pPr>
                  <w:pStyle w:val="Tabletext"/>
                  <w:numPr>
                    <w:ilvl w:val="0"/>
                    <w:numId w:val="27"/>
                  </w:numPr>
                  <w:tabs>
                    <w:tab w:val="clear" w:pos="400"/>
                    <w:tab w:val="left" w:pos="318"/>
                  </w:tabs>
                  <w:rPr>
                    <w:ins w:id="1124" w:author="Matthew" w:date="2014-12-14T12:32:00Z"/>
                  </w:rPr>
                  <w:pPrChange w:id="1125" w:author="Matthew" w:date="2014-12-14T12:31:00Z">
                    <w:pPr>
                      <w:pStyle w:val="Tabletext"/>
                      <w:tabs>
                        <w:tab w:val="clear" w:pos="400"/>
                        <w:tab w:val="left" w:pos="318"/>
                      </w:tabs>
                    </w:pPr>
                  </w:pPrChange>
                </w:pPr>
                <w:ins w:id="1126" w:author="Matthew" w:date="2014-12-14T12:24:00Z">
                  <w:r>
                    <w:t xml:space="preserve">Produce a </w:t>
                  </w:r>
                </w:ins>
                <w:ins w:id="1127" w:author="Matthew" w:date="2014-12-14T13:09:00Z">
                  <w:r w:rsidR="00D67694">
                    <w:t>report</w:t>
                  </w:r>
                </w:ins>
                <w:ins w:id="1128" w:author="Matthew" w:date="2014-12-14T12:29:00Z">
                  <w:r>
                    <w:t xml:space="preserve"> to explain how geometric theory can be applied to 3D modelling supported by examples</w:t>
                  </w:r>
                </w:ins>
              </w:p>
              <w:p w14:paraId="1A16D4A4" w14:textId="4A3E42F3" w:rsidR="002363CB" w:rsidRPr="00326952" w:rsidRDefault="003B0246">
                <w:pPr>
                  <w:pStyle w:val="Tabletext"/>
                  <w:numPr>
                    <w:ilvl w:val="0"/>
                    <w:numId w:val="27"/>
                  </w:numPr>
                  <w:tabs>
                    <w:tab w:val="clear" w:pos="400"/>
                    <w:tab w:val="left" w:pos="318"/>
                  </w:tabs>
                  <w:pPrChange w:id="1129" w:author="Matthew" w:date="2014-12-14T13:09:00Z">
                    <w:pPr>
                      <w:pStyle w:val="Tabletext"/>
                      <w:tabs>
                        <w:tab w:val="clear" w:pos="400"/>
                        <w:tab w:val="left" w:pos="318"/>
                      </w:tabs>
                    </w:pPr>
                  </w:pPrChange>
                </w:pPr>
                <w:ins w:id="1130" w:author="Matthew" w:date="2014-12-14T12:33:00Z">
                  <w:r>
                    <w:t xml:space="preserve">Carry out research into 3D modelling development technology and present findings in a </w:t>
                  </w:r>
                </w:ins>
                <w:ins w:id="1131" w:author="Matthew" w:date="2014-12-14T13:09:00Z">
                  <w:r w:rsidR="00D67694">
                    <w:t>slideshow</w:t>
                  </w:r>
                </w:ins>
                <w:ins w:id="1132" w:author="Matthew" w:date="2014-12-14T12:33:00Z">
                  <w:r>
                    <w:t xml:space="preserve"> supported with screenshots</w:t>
                  </w:r>
                </w:ins>
              </w:p>
            </w:sdtContent>
          </w:sdt>
        </w:tc>
      </w:tr>
      <w:tr w:rsidR="002363CB" w:rsidRPr="00130BC7" w14:paraId="712DCEA2" w14:textId="77777777" w:rsidTr="002363CB">
        <w:trPr>
          <w:trHeight w:val="1134"/>
        </w:trPr>
        <w:tc>
          <w:tcPr>
            <w:tcW w:w="5000" w:type="pct"/>
            <w:shd w:val="clear" w:color="auto" w:fill="auto"/>
          </w:tcPr>
          <w:p w14:paraId="033AE243" w14:textId="77777777" w:rsidR="002363CB" w:rsidRPr="00326952" w:rsidRDefault="002363CB" w:rsidP="007336F0">
            <w:pPr>
              <w:pStyle w:val="Tabletext"/>
              <w:rPr>
                <w:b/>
                <w:u w:val="single"/>
              </w:rPr>
            </w:pPr>
            <w:r w:rsidRPr="00326952">
              <w:rPr>
                <w:b/>
                <w:u w:val="single"/>
              </w:rPr>
              <w:t>Retake opportunity</w:t>
            </w:r>
          </w:p>
          <w:sdt>
            <w:sdtPr>
              <w:alias w:val="Retake Opportunity"/>
              <w:tag w:val="SAOretake"/>
              <w:id w:val="1344201963"/>
              <w:lock w:val="sdtLocked"/>
              <w:placeholder>
                <w:docPart w:val="D7FDE6318C044A91A032B814E4904D98"/>
              </w:placeholder>
            </w:sdtPr>
            <w:sdtEndPr/>
            <w:sdtContent>
              <w:p w14:paraId="0506CE87" w14:textId="204454FC" w:rsidR="002363CB" w:rsidRPr="00326952" w:rsidRDefault="00C844FF" w:rsidP="004F3DD5">
                <w:pPr>
                  <w:pStyle w:val="Tabletext"/>
                </w:pPr>
                <w:ins w:id="1133" w:author="Matthew" w:date="2014-12-14T12:35:00Z">
                  <w:r>
                    <w:t>S</w:t>
                  </w:r>
                </w:ins>
                <w:ins w:id="1134" w:author="Matthew" w:date="2014-12-14T15:32:00Z">
                  <w:r w:rsidR="004F3DD5">
                    <w:t>imilar</w:t>
                  </w:r>
                </w:ins>
                <w:ins w:id="1135" w:author="Matthew" w:date="2014-12-14T12:35:00Z">
                  <w:r>
                    <w:t xml:space="preserve"> tasks possible covering elements not included from the content</w:t>
                  </w:r>
                </w:ins>
              </w:p>
            </w:sdtContent>
          </w:sdt>
        </w:tc>
      </w:tr>
    </w:tbl>
    <w:p w14:paraId="055D1987" w14:textId="77777777" w:rsidR="006A1D1C" w:rsidRDefault="006A1D1C"/>
    <w:tbl>
      <w:tblPr>
        <w:tblW w:w="5000" w:type="pct"/>
        <w:tblInd w:w="108"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
      <w:tblGrid>
        <w:gridCol w:w="9099"/>
      </w:tblGrid>
      <w:tr w:rsidR="006A1D1C" w:rsidRPr="004E7C29" w14:paraId="1201E565" w14:textId="77777777" w:rsidTr="007336F0">
        <w:tc>
          <w:tcPr>
            <w:tcW w:w="5000" w:type="pct"/>
            <w:tcBorders>
              <w:bottom w:val="single" w:sz="4" w:space="0" w:color="9393B7"/>
            </w:tcBorders>
            <w:shd w:val="clear" w:color="auto" w:fill="7070A0"/>
          </w:tcPr>
          <w:p w14:paraId="5FA8FDF9" w14:textId="7EB7D0AD" w:rsidR="006A1D1C" w:rsidRPr="005924F4" w:rsidRDefault="006A1D1C" w:rsidP="007336F0">
            <w:pPr>
              <w:pStyle w:val="Tablehead"/>
              <w:rPr>
                <w:sz w:val="22"/>
                <w:szCs w:val="22"/>
              </w:rPr>
            </w:pPr>
            <w:r>
              <w:rPr>
                <w:sz w:val="22"/>
                <w:szCs w:val="22"/>
              </w:rPr>
              <w:t xml:space="preserve">Assignment </w:t>
            </w:r>
            <w:sdt>
              <w:sdtPr>
                <w:rPr>
                  <w:rStyle w:val="TableheadChar"/>
                </w:rPr>
                <w:alias w:val="Assignment Reference"/>
                <w:tag w:val="assignmentref"/>
                <w:id w:val="-154527585"/>
                <w:placeholder>
                  <w:docPart w:val="A5306018CA5041998A977D5114B9F72A"/>
                </w:placeholder>
                <w:text/>
              </w:sdtPr>
              <w:sdtEndPr>
                <w:rPr>
                  <w:rStyle w:val="DefaultParagraphFont"/>
                  <w:b/>
                  <w:sz w:val="22"/>
                  <w:szCs w:val="22"/>
                </w:rPr>
              </w:sdtEndPr>
              <w:sdtContent>
                <w:ins w:id="1136" w:author="Matthew" w:date="2014-12-13T12:56:00Z">
                  <w:r w:rsidR="002047D7">
                    <w:rPr>
                      <w:rStyle w:val="TableheadChar"/>
                    </w:rPr>
                    <w:t>2</w:t>
                  </w:r>
                </w:ins>
              </w:sdtContent>
            </w:sdt>
            <w:r w:rsidRPr="005924F4">
              <w:rPr>
                <w:sz w:val="22"/>
                <w:szCs w:val="22"/>
              </w:rPr>
              <w:t xml:space="preserve">: </w:t>
            </w:r>
            <w:sdt>
              <w:sdtPr>
                <w:rPr>
                  <w:color w:val="FFFFFF" w:themeColor="background1"/>
                  <w:sz w:val="22"/>
                  <w:szCs w:val="22"/>
                </w:rPr>
                <w:alias w:val="Assignment Title"/>
                <w:tag w:val="assignmenttitle"/>
                <w:id w:val="-421327477"/>
                <w:placeholder>
                  <w:docPart w:val="106241F485B24763835F00AA1D2DAE05"/>
                </w:placeholder>
                <w:text/>
              </w:sdtPr>
              <w:sdtEndPr>
                <w:rPr>
                  <w:color w:val="FFFFFF"/>
                </w:rPr>
              </w:sdtEndPr>
              <w:sdtContent>
                <w:ins w:id="1137" w:author="Matthew" w:date="2014-12-13T12:56:00Z">
                  <w:r w:rsidR="002047D7">
                    <w:rPr>
                      <w:color w:val="FFFFFF" w:themeColor="background1"/>
                      <w:sz w:val="22"/>
                      <w:szCs w:val="22"/>
                    </w:rPr>
                    <w:t>Developing 3D models</w:t>
                  </w:r>
                </w:ins>
              </w:sdtContent>
            </w:sdt>
          </w:p>
          <w:p w14:paraId="7124208E" w14:textId="4AC60A4A" w:rsidR="006A1D1C" w:rsidRPr="004E7C29" w:rsidRDefault="003415BA" w:rsidP="005E7B5B">
            <w:pPr>
              <w:pStyle w:val="Tablehead"/>
            </w:pPr>
            <w:r>
              <w:t xml:space="preserve">Learning Aim </w:t>
            </w:r>
            <w:sdt>
              <w:sdtPr>
                <w:alias w:val="Learning Objective Reference"/>
                <w:tag w:val="learningobjectiveref"/>
                <w:id w:val="-1251422756"/>
                <w:placeholder>
                  <w:docPart w:val="4AE2A78B1D834FEC87646FB069415FFE"/>
                </w:placeholder>
                <w:text/>
              </w:sdtPr>
              <w:sdtEndPr/>
              <w:sdtContent>
                <w:del w:id="1138" w:author="Matthew" w:date="2014-12-13T13:15:00Z">
                  <w:r w:rsidR="005E7B5B" w:rsidDel="005E7B5B">
                    <w:delText>#</w:delText>
                  </w:r>
                </w:del>
                <w:ins w:id="1139" w:author="Matthew" w:date="2014-12-13T13:15:00Z">
                  <w:r w:rsidR="005E7B5B">
                    <w:t>B,C,D</w:t>
                  </w:r>
                </w:ins>
              </w:sdtContent>
            </w:sdt>
            <w:r>
              <w:t xml:space="preserve">: </w:t>
            </w:r>
            <w:sdt>
              <w:sdtPr>
                <w:alias w:val="Learning Objective"/>
                <w:tag w:val="learningobjective"/>
                <w:id w:val="-441071606"/>
                <w:placeholder>
                  <w:docPart w:val="9BD77BB64F954E96A59EE58776079084"/>
                </w:placeholder>
                <w:text/>
              </w:sdtPr>
              <w:sdtEndPr/>
              <w:sdtContent>
                <w:ins w:id="1140" w:author="Matthew" w:date="2014-12-13T13:16:00Z">
                  <w:r w:rsidR="005E7B5B">
                    <w:t>Design, Develop 3D models to meet client requirements and review the development of 3D models</w:t>
                  </w:r>
                </w:ins>
              </w:sdtContent>
            </w:sdt>
          </w:p>
        </w:tc>
      </w:tr>
      <w:tr w:rsidR="006A1D1C" w:rsidRPr="00326952" w14:paraId="3586F619" w14:textId="77777777" w:rsidTr="007336F0">
        <w:trPr>
          <w:trHeight w:val="1160"/>
        </w:trPr>
        <w:tc>
          <w:tcPr>
            <w:tcW w:w="5000" w:type="pct"/>
            <w:shd w:val="clear" w:color="auto" w:fill="auto"/>
          </w:tcPr>
          <w:p w14:paraId="6DCA0644" w14:textId="45D362E7" w:rsidR="006A1D1C" w:rsidRPr="00326952" w:rsidRDefault="006A1D1C" w:rsidP="007336F0">
            <w:pPr>
              <w:pStyle w:val="Tabletext"/>
              <w:rPr>
                <w:b/>
                <w:u w:val="single"/>
              </w:rPr>
            </w:pPr>
            <w:r w:rsidRPr="00326952">
              <w:rPr>
                <w:b/>
                <w:u w:val="single"/>
              </w:rPr>
              <w:t>Description</w:t>
            </w:r>
            <w:r>
              <w:rPr>
                <w:b/>
                <w:u w:val="single"/>
              </w:rPr>
              <w:t xml:space="preserve"> and Tasks</w:t>
            </w:r>
          </w:p>
          <w:sdt>
            <w:sdtPr>
              <w:alias w:val="Description and Tasks"/>
              <w:tag w:val="SAOdescriptiontasks"/>
              <w:id w:val="1575393016"/>
              <w:placeholder>
                <w:docPart w:val="233AE8F0F10244939C1319210F2D29EF"/>
              </w:placeholder>
            </w:sdtPr>
            <w:sdtEndPr/>
            <w:sdtContent>
              <w:p w14:paraId="3DD1D631" w14:textId="55D82B4E" w:rsidR="00AD24EA" w:rsidRDefault="00AD24EA" w:rsidP="00AD24EA">
                <w:pPr>
                  <w:pStyle w:val="Tabletext"/>
                  <w:tabs>
                    <w:tab w:val="left" w:pos="318"/>
                  </w:tabs>
                  <w:rPr>
                    <w:ins w:id="1141" w:author="Matthew" w:date="2014-12-13T19:50:00Z"/>
                  </w:rPr>
                </w:pPr>
                <w:ins w:id="1142" w:author="Matthew" w:date="2014-12-13T19:50:00Z">
                  <w:r w:rsidRPr="00AD24EA">
                    <w:t xml:space="preserve">Demonstrate practical skills when designing and developing 3D models to meet </w:t>
                  </w:r>
                </w:ins>
                <w:ins w:id="1143" w:author="Matthew" w:date="2014-12-13T19:54:00Z">
                  <w:r w:rsidR="00E470FA">
                    <w:t>client</w:t>
                  </w:r>
                </w:ins>
                <w:ins w:id="1144" w:author="Matthew" w:date="2014-12-13T19:50:00Z">
                  <w:r w:rsidRPr="00AD24EA">
                    <w:t xml:space="preserve"> requirements. Review and reflect on the practical activity. Prepare a report to explain what went well and what did not go so well when developing the 3D models including feedback consideration and improvements. Tasks are to:</w:t>
                  </w:r>
                </w:ins>
              </w:p>
              <w:p w14:paraId="54ECEE14" w14:textId="54D576F4" w:rsidR="00A0083E" w:rsidRDefault="008455EA">
                <w:pPr>
                  <w:pStyle w:val="Tabletext"/>
                  <w:numPr>
                    <w:ilvl w:val="0"/>
                    <w:numId w:val="27"/>
                  </w:numPr>
                  <w:tabs>
                    <w:tab w:val="left" w:pos="318"/>
                  </w:tabs>
                  <w:rPr>
                    <w:ins w:id="1145" w:author="Matthew" w:date="2014-12-14T15:10:00Z"/>
                  </w:rPr>
                  <w:pPrChange w:id="1146" w:author="Matthew" w:date="2014-12-13T19:50:00Z">
                    <w:pPr>
                      <w:pStyle w:val="Tabletext"/>
                      <w:tabs>
                        <w:tab w:val="left" w:pos="318"/>
                      </w:tabs>
                    </w:pPr>
                  </w:pPrChange>
                </w:pPr>
                <w:ins w:id="1147" w:author="Matthew" w:date="2014-12-14T15:06:00Z">
                  <w:r>
                    <w:t xml:space="preserve">Produce </w:t>
                  </w:r>
                </w:ins>
                <w:ins w:id="1148" w:author="Matthew" w:date="2014-12-14T15:09:00Z">
                  <w:r>
                    <w:t xml:space="preserve">planning </w:t>
                  </w:r>
                </w:ins>
                <w:ins w:id="1149" w:author="Matthew" w:date="2014-12-14T15:19:00Z">
                  <w:r w:rsidR="00A47D94">
                    <w:t xml:space="preserve">and monitoring </w:t>
                  </w:r>
                </w:ins>
                <w:ins w:id="1150" w:author="Matthew" w:date="2014-12-14T15:09:00Z">
                  <w:r>
                    <w:t xml:space="preserve">documentation for the 3D models that reflects computational thinking along with </w:t>
                  </w:r>
                </w:ins>
                <w:ins w:id="1151" w:author="Matthew" w:date="2014-12-14T15:10:00Z">
                  <w:r>
                    <w:t>the</w:t>
                  </w:r>
                </w:ins>
                <w:ins w:id="1152" w:author="Matthew" w:date="2014-12-14T15:09:00Z">
                  <w:r>
                    <w:t xml:space="preserve"> </w:t>
                  </w:r>
                </w:ins>
                <w:ins w:id="1153" w:author="Matthew" w:date="2014-12-14T15:10:00Z">
                  <w:r>
                    <w:t>principles of mathematics</w:t>
                  </w:r>
                </w:ins>
              </w:p>
              <w:p w14:paraId="1080ED4E" w14:textId="17155E7A" w:rsidR="008455EA" w:rsidRDefault="008455EA">
                <w:pPr>
                  <w:pStyle w:val="Tabletext"/>
                  <w:numPr>
                    <w:ilvl w:val="0"/>
                    <w:numId w:val="27"/>
                  </w:numPr>
                  <w:tabs>
                    <w:tab w:val="left" w:pos="318"/>
                  </w:tabs>
                  <w:rPr>
                    <w:ins w:id="1154" w:author="Matthew" w:date="2014-12-14T15:25:00Z"/>
                  </w:rPr>
                  <w:pPrChange w:id="1155" w:author="Matthew" w:date="2014-12-13T19:50:00Z">
                    <w:pPr>
                      <w:pStyle w:val="Tabletext"/>
                      <w:tabs>
                        <w:tab w:val="left" w:pos="318"/>
                      </w:tabs>
                    </w:pPr>
                  </w:pPrChange>
                </w:pPr>
                <w:ins w:id="1156" w:author="Matthew" w:date="2014-12-14T15:11:00Z">
                  <w:r>
                    <w:t xml:space="preserve">Produce schematic </w:t>
                  </w:r>
                </w:ins>
                <w:ins w:id="1157" w:author="Matthew" w:date="2014-12-14T15:18:00Z">
                  <w:r w:rsidR="00A47D94">
                    <w:t xml:space="preserve">design </w:t>
                  </w:r>
                </w:ins>
                <w:ins w:id="1158" w:author="Matthew" w:date="2014-12-14T15:11:00Z">
                  <w:r>
                    <w:t>documentation for the 3D models</w:t>
                  </w:r>
                </w:ins>
                <w:ins w:id="1159" w:author="Matthew" w:date="2014-12-14T15:26:00Z">
                  <w:r w:rsidR="001765C3">
                    <w:t xml:space="preserve"> to meet client requirements</w:t>
                  </w:r>
                </w:ins>
              </w:p>
              <w:p w14:paraId="3EAEBA36" w14:textId="6FDECE5A" w:rsidR="001765C3" w:rsidRDefault="001765C3">
                <w:pPr>
                  <w:pStyle w:val="Tabletext"/>
                  <w:numPr>
                    <w:ilvl w:val="0"/>
                    <w:numId w:val="27"/>
                  </w:numPr>
                  <w:tabs>
                    <w:tab w:val="left" w:pos="318"/>
                  </w:tabs>
                  <w:rPr>
                    <w:ins w:id="1160" w:author="Matthew" w:date="2014-12-14T15:19:00Z"/>
                  </w:rPr>
                  <w:pPrChange w:id="1161" w:author="Matthew" w:date="2014-12-13T19:50:00Z">
                    <w:pPr>
                      <w:pStyle w:val="Tabletext"/>
                      <w:tabs>
                        <w:tab w:val="left" w:pos="318"/>
                      </w:tabs>
                    </w:pPr>
                  </w:pPrChange>
                </w:pPr>
                <w:ins w:id="1162" w:author="Matthew" w:date="2014-12-14T15:25:00Z">
                  <w:r>
                    <w:t>Develop 3D models to meet client requirements</w:t>
                  </w:r>
                </w:ins>
                <w:ins w:id="1163" w:author="Matthew" w:date="2014-12-14T20:54:00Z">
                  <w:r w:rsidR="007B6A6F">
                    <w:t xml:space="preserve"> matching designs</w:t>
                  </w:r>
                </w:ins>
              </w:p>
              <w:p w14:paraId="1C415AFD" w14:textId="26C201B6" w:rsidR="00A47D94" w:rsidRDefault="008156ED">
                <w:pPr>
                  <w:pStyle w:val="Tabletext"/>
                  <w:numPr>
                    <w:ilvl w:val="0"/>
                    <w:numId w:val="27"/>
                  </w:numPr>
                  <w:tabs>
                    <w:tab w:val="left" w:pos="318"/>
                  </w:tabs>
                  <w:rPr>
                    <w:ins w:id="1164" w:author="Matthew" w:date="2014-12-14T15:21:00Z"/>
                  </w:rPr>
                  <w:pPrChange w:id="1165" w:author="Matthew" w:date="2014-12-13T19:50:00Z">
                    <w:pPr>
                      <w:pStyle w:val="Tabletext"/>
                      <w:tabs>
                        <w:tab w:val="left" w:pos="318"/>
                      </w:tabs>
                    </w:pPr>
                  </w:pPrChange>
                </w:pPr>
                <w:ins w:id="1166" w:author="Matthew" w:date="2014-12-14T15:20:00Z">
                  <w:r>
                    <w:t xml:space="preserve">Review and reflect on the development process of 3D models considering sources of </w:t>
                  </w:r>
                </w:ins>
                <w:ins w:id="1167" w:author="Matthew" w:date="2014-12-14T15:21:00Z">
                  <w:r>
                    <w:t>information</w:t>
                  </w:r>
                </w:ins>
                <w:ins w:id="1168" w:author="Matthew" w:date="2014-12-14T15:20:00Z">
                  <w:r>
                    <w:t xml:space="preserve"> </w:t>
                  </w:r>
                </w:ins>
                <w:ins w:id="1169" w:author="Matthew" w:date="2014-12-14T15:21:00Z">
                  <w:r>
                    <w:t>along with constraints</w:t>
                  </w:r>
                </w:ins>
                <w:ins w:id="1170" w:author="Matthew" w:date="2014-12-14T18:00:00Z">
                  <w:r w:rsidR="002E60B1">
                    <w:t xml:space="preserve"> findings to be presented in a report</w:t>
                  </w:r>
                </w:ins>
              </w:p>
              <w:p w14:paraId="5106DA0D" w14:textId="70175282" w:rsidR="008156ED" w:rsidRDefault="008156ED">
                <w:pPr>
                  <w:pStyle w:val="Tabletext"/>
                  <w:numPr>
                    <w:ilvl w:val="0"/>
                    <w:numId w:val="27"/>
                  </w:numPr>
                  <w:tabs>
                    <w:tab w:val="left" w:pos="318"/>
                  </w:tabs>
                  <w:rPr>
                    <w:ins w:id="1171" w:author="Matthew" w:date="2014-12-14T15:22:00Z"/>
                  </w:rPr>
                  <w:pPrChange w:id="1172" w:author="Matthew" w:date="2014-12-13T19:50:00Z">
                    <w:pPr>
                      <w:pStyle w:val="Tabletext"/>
                      <w:tabs>
                        <w:tab w:val="left" w:pos="318"/>
                      </w:tabs>
                    </w:pPr>
                  </w:pPrChange>
                </w:pPr>
                <w:ins w:id="1173" w:author="Matthew" w:date="2014-12-14T15:21:00Z">
                  <w:r>
                    <w:t xml:space="preserve">Review and reflect on the </w:t>
                  </w:r>
                </w:ins>
                <w:ins w:id="1174" w:author="Matthew" w:date="2014-12-14T15:22:00Z">
                  <w:r>
                    <w:t>strengths and weaknesses of the 3D models including feedback and outcome of action taken to improve the 3D models</w:t>
                  </w:r>
                </w:ins>
                <w:ins w:id="1175" w:author="Matthew" w:date="2014-12-14T17:56:00Z">
                  <w:r w:rsidR="000748C5">
                    <w:t xml:space="preserve"> findings presented in a report</w:t>
                  </w:r>
                </w:ins>
              </w:p>
              <w:p w14:paraId="2CBF66B1" w14:textId="2E15FFE5" w:rsidR="008156ED" w:rsidRDefault="008156ED">
                <w:pPr>
                  <w:pStyle w:val="Tabletext"/>
                  <w:numPr>
                    <w:ilvl w:val="0"/>
                    <w:numId w:val="27"/>
                  </w:numPr>
                  <w:tabs>
                    <w:tab w:val="left" w:pos="318"/>
                  </w:tabs>
                  <w:rPr>
                    <w:ins w:id="1176" w:author="Matthew" w:date="2014-12-14T15:24:00Z"/>
                  </w:rPr>
                  <w:pPrChange w:id="1177" w:author="Matthew" w:date="2014-12-13T19:50:00Z">
                    <w:pPr>
                      <w:pStyle w:val="Tabletext"/>
                      <w:tabs>
                        <w:tab w:val="left" w:pos="318"/>
                      </w:tabs>
                    </w:pPr>
                  </w:pPrChange>
                </w:pPr>
                <w:ins w:id="1178" w:author="Matthew" w:date="2014-12-14T15:23:00Z">
                  <w:r>
                    <w:t>Review and reflect on the knowledge and skills developed, including time management along with approach throughout the development of 3D models</w:t>
                  </w:r>
                </w:ins>
              </w:p>
              <w:p w14:paraId="654FA9DE" w14:textId="7E835C5F" w:rsidR="00433A22" w:rsidRPr="00AD24EA" w:rsidRDefault="00433A22">
                <w:pPr>
                  <w:pStyle w:val="Tabletext"/>
                  <w:numPr>
                    <w:ilvl w:val="0"/>
                    <w:numId w:val="27"/>
                  </w:numPr>
                  <w:tabs>
                    <w:tab w:val="left" w:pos="318"/>
                  </w:tabs>
                  <w:rPr>
                    <w:ins w:id="1179" w:author="Matthew" w:date="2014-12-13T19:50:00Z"/>
                  </w:rPr>
                  <w:pPrChange w:id="1180" w:author="Matthew" w:date="2014-12-13T19:50:00Z">
                    <w:pPr>
                      <w:pStyle w:val="Tabletext"/>
                      <w:tabs>
                        <w:tab w:val="left" w:pos="318"/>
                      </w:tabs>
                    </w:pPr>
                  </w:pPrChange>
                </w:pPr>
                <w:ins w:id="1181" w:author="Matthew" w:date="2014-12-14T15:24:00Z">
                  <w:r>
                    <w:t>Produce a professional report that explains the development process of the 3D models including planning and presentation skills</w:t>
                  </w:r>
                </w:ins>
              </w:p>
              <w:p w14:paraId="7A5F4FD7" w14:textId="0087412B" w:rsidR="006A1D1C" w:rsidRPr="00326952" w:rsidRDefault="009979FD" w:rsidP="007336F0">
                <w:pPr>
                  <w:pStyle w:val="Tabletext"/>
                  <w:tabs>
                    <w:tab w:val="clear" w:pos="400"/>
                    <w:tab w:val="left" w:pos="318"/>
                  </w:tabs>
                </w:pPr>
              </w:p>
            </w:sdtContent>
          </w:sdt>
        </w:tc>
      </w:tr>
      <w:tr w:rsidR="006A1D1C" w:rsidRPr="00326952" w14:paraId="38F6133C" w14:textId="77777777" w:rsidTr="007336F0">
        <w:trPr>
          <w:trHeight w:val="1134"/>
        </w:trPr>
        <w:tc>
          <w:tcPr>
            <w:tcW w:w="5000" w:type="pct"/>
            <w:shd w:val="clear" w:color="auto" w:fill="auto"/>
          </w:tcPr>
          <w:p w14:paraId="159BF4D3" w14:textId="77777777" w:rsidR="006A1D1C" w:rsidRPr="00326952" w:rsidRDefault="006A1D1C" w:rsidP="007336F0">
            <w:pPr>
              <w:pStyle w:val="Tabletext"/>
              <w:rPr>
                <w:b/>
                <w:u w:val="single"/>
              </w:rPr>
            </w:pPr>
            <w:r w:rsidRPr="00326952">
              <w:rPr>
                <w:b/>
                <w:u w:val="single"/>
              </w:rPr>
              <w:t>Retake opportunity</w:t>
            </w:r>
          </w:p>
          <w:sdt>
            <w:sdtPr>
              <w:alias w:val="Retake Opportunity"/>
              <w:tag w:val="SAOretake"/>
              <w:id w:val="406589342"/>
              <w:placeholder>
                <w:docPart w:val="F08E7D3DA0B94B5CA20CCE5967606504"/>
              </w:placeholder>
            </w:sdtPr>
            <w:sdtEndPr/>
            <w:sdtContent>
              <w:customXmlDelRangeStart w:id="1182" w:author="Paul" w:date="2014-12-16T12:49:00Z"/>
              <w:customXmlInsRangeStart w:id="1183" w:author="Matthew" w:date="2014-12-14T15:32:00Z"/>
              <w:sdt>
                <w:sdtPr>
                  <w:alias w:val="Retake Opportunity"/>
                  <w:tag w:val="SAOretake"/>
                  <w:id w:val="-1490092585"/>
                  <w:placeholder>
                    <w:docPart w:val="180455C3BA9C46EF963BEDC974E26F00"/>
                  </w:placeholder>
                </w:sdtPr>
                <w:sdtEndPr/>
                <w:sdtContent>
                  <w:customXmlInsRangeEnd w:id="1183"/>
                  <w:customXmlDelRangeEnd w:id="1182"/>
                  <w:p w14:paraId="1B0C1108" w14:textId="37E39F57" w:rsidR="006A1D1C" w:rsidRPr="00326952" w:rsidRDefault="004F3DD5" w:rsidP="007336F0">
                    <w:pPr>
                      <w:pStyle w:val="Tabletext"/>
                    </w:pPr>
                    <w:ins w:id="1184" w:author="Matthew" w:date="2014-12-14T15:32:00Z">
                      <w:r w:rsidRPr="004F3DD5">
                        <w:t>S</w:t>
                      </w:r>
                      <w:r>
                        <w:t>imilar</w:t>
                      </w:r>
                      <w:r w:rsidRPr="004F3DD5">
                        <w:t xml:space="preserve"> tasks possible covering elements not included from the content</w:t>
                      </w:r>
                    </w:ins>
                  </w:p>
                  <w:customXmlDelRangeStart w:id="1185" w:author="Paul" w:date="2014-12-16T12:49:00Z"/>
                  <w:customXmlInsRangeStart w:id="1186" w:author="Matthew" w:date="2014-12-14T15:32:00Z"/>
                </w:sdtContent>
              </w:sdt>
              <w:customXmlInsRangeEnd w:id="1186"/>
              <w:customXmlDelRangeEnd w:id="1185"/>
            </w:sdtContent>
          </w:sdt>
        </w:tc>
      </w:tr>
    </w:tbl>
    <w:p w14:paraId="534CA888" w14:textId="77777777" w:rsidR="006A1D1C" w:rsidRDefault="006A1D1C"/>
    <w:p w14:paraId="69AEA3E1" w14:textId="77777777" w:rsidR="006A1D1C" w:rsidRDefault="006A1D1C"/>
    <w:p w14:paraId="7AB190C9" w14:textId="77777777" w:rsidR="006A1D1C" w:rsidRDefault="006A1D1C"/>
    <w:p w14:paraId="6546C3B8" w14:textId="77777777" w:rsidR="006A1D1C" w:rsidRDefault="006A1D1C"/>
    <w:p w14:paraId="668FE95E" w14:textId="6545184E" w:rsidR="002363CB" w:rsidDel="009D626B" w:rsidRDefault="002363CB">
      <w:pPr>
        <w:rPr>
          <w:del w:id="1187" w:author="Paul" w:date="2014-12-16T12:27:00Z"/>
          <w:rFonts w:eastAsia="Batang"/>
          <w:b/>
          <w:color w:val="000099"/>
          <w:sz w:val="26"/>
          <w:szCs w:val="25"/>
          <w:lang w:eastAsia="en-US"/>
        </w:rPr>
      </w:pPr>
      <w:del w:id="1188" w:author="Matthew" w:date="2014-12-14T15:33:00Z">
        <w:r w:rsidDel="00C95A58">
          <w:lastRenderedPageBreak/>
          <w:br w:type="page"/>
        </w:r>
      </w:del>
    </w:p>
    <w:p w14:paraId="39F8BB6D" w14:textId="77777777" w:rsidR="00981F3D" w:rsidRPr="00130BC7" w:rsidRDefault="00981F3D" w:rsidP="009D626B">
      <w:pPr>
        <w:pStyle w:val="UnitAhead"/>
        <w:spacing w:before="0"/>
        <w:pPrChange w:id="1189" w:author="Paul" w:date="2014-12-16T12:28:00Z">
          <w:pPr>
            <w:pStyle w:val="UnitAhead"/>
          </w:pPr>
        </w:pPrChange>
      </w:pPr>
      <w:r w:rsidRPr="00130BC7">
        <w:t xml:space="preserve">Assessment criteria </w:t>
      </w:r>
    </w:p>
    <w:p w14:paraId="163B1D3E" w14:textId="77777777" w:rsidR="00693E44" w:rsidRPr="00130BC7" w:rsidRDefault="00693E44" w:rsidP="00A77B32">
      <w:pPr>
        <w:pStyle w:val="Text"/>
        <w:rPr>
          <w:rFonts w:eastAsia="Batang"/>
          <w:lang w:val="en-US"/>
        </w:rPr>
      </w:pPr>
      <w:r w:rsidRPr="00130BC7">
        <w:rPr>
          <w:rFonts w:eastAsia="Batang"/>
          <w:lang w:val="en-US"/>
        </w:rPr>
        <w:t xml:space="preserve">To pass this unit, learners need to demonstrate that they can meet all the learning </w:t>
      </w:r>
      <w:r w:rsidR="00F05028">
        <w:rPr>
          <w:rFonts w:eastAsia="Batang"/>
          <w:lang w:val="en-US"/>
        </w:rPr>
        <w:t>aims</w:t>
      </w:r>
      <w:r w:rsidRPr="00130BC7">
        <w:rPr>
          <w:rFonts w:eastAsia="Batang"/>
          <w:lang w:val="en-US"/>
        </w:rPr>
        <w:t xml:space="preserve"> for the unit. The assessment criteria determine the standard required to achieve the unit.</w:t>
      </w:r>
    </w:p>
    <w:tbl>
      <w:tblPr>
        <w:tblW w:w="5000" w:type="pct"/>
        <w:tblInd w:w="108"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
      <w:tblGrid>
        <w:gridCol w:w="3006"/>
        <w:gridCol w:w="3059"/>
        <w:gridCol w:w="3034"/>
        <w:tblGridChange w:id="1190">
          <w:tblGrid>
            <w:gridCol w:w="113"/>
            <w:gridCol w:w="2893"/>
            <w:gridCol w:w="113"/>
            <w:gridCol w:w="2946"/>
            <w:gridCol w:w="113"/>
            <w:gridCol w:w="2921"/>
            <w:gridCol w:w="113"/>
          </w:tblGrid>
        </w:tblGridChange>
      </w:tblGrid>
      <w:tr w:rsidR="00693E44" w:rsidRPr="00130BC7" w14:paraId="2BCCA22E" w14:textId="77777777" w:rsidTr="007336F0">
        <w:tc>
          <w:tcPr>
            <w:tcW w:w="1652" w:type="pct"/>
            <w:tcBorders>
              <w:bottom w:val="single" w:sz="4" w:space="0" w:color="9393B7"/>
            </w:tcBorders>
            <w:shd w:val="clear" w:color="auto" w:fill="7070A0"/>
          </w:tcPr>
          <w:p w14:paraId="74DD826D" w14:textId="77777777" w:rsidR="00693E44" w:rsidRPr="004E7C29" w:rsidRDefault="00693E44" w:rsidP="004E7C29">
            <w:pPr>
              <w:pStyle w:val="Tablehead"/>
            </w:pPr>
            <w:r w:rsidRPr="004E7C29">
              <w:t>Pass</w:t>
            </w:r>
          </w:p>
        </w:tc>
        <w:tc>
          <w:tcPr>
            <w:tcW w:w="1681" w:type="pct"/>
            <w:tcBorders>
              <w:bottom w:val="single" w:sz="4" w:space="0" w:color="9393B7"/>
            </w:tcBorders>
            <w:shd w:val="clear" w:color="auto" w:fill="7070A0"/>
          </w:tcPr>
          <w:p w14:paraId="70E1848F" w14:textId="77777777" w:rsidR="00693E44" w:rsidRPr="004E7C29" w:rsidRDefault="00693E44" w:rsidP="004E7C29">
            <w:pPr>
              <w:pStyle w:val="Tablehead"/>
            </w:pPr>
            <w:r w:rsidRPr="004E7C29">
              <w:t>Merit</w:t>
            </w:r>
          </w:p>
        </w:tc>
        <w:tc>
          <w:tcPr>
            <w:tcW w:w="1667" w:type="pct"/>
            <w:tcBorders>
              <w:bottom w:val="single" w:sz="4" w:space="0" w:color="9393B7"/>
            </w:tcBorders>
            <w:shd w:val="clear" w:color="auto" w:fill="7070A0"/>
          </w:tcPr>
          <w:p w14:paraId="16A7509F" w14:textId="77777777" w:rsidR="00693E44" w:rsidRPr="004E7C29" w:rsidRDefault="00693E44" w:rsidP="004E7C29">
            <w:pPr>
              <w:pStyle w:val="Tablehead"/>
            </w:pPr>
            <w:r w:rsidRPr="004E7C29">
              <w:t>Distinction</w:t>
            </w:r>
          </w:p>
        </w:tc>
      </w:tr>
      <w:tr w:rsidR="00506774" w:rsidRPr="00130BC7" w14:paraId="6C209565" w14:textId="77777777" w:rsidTr="003D46AF">
        <w:trPr>
          <w:trHeight w:val="727"/>
        </w:trPr>
        <w:tc>
          <w:tcPr>
            <w:tcW w:w="3333" w:type="pct"/>
            <w:gridSpan w:val="2"/>
            <w:shd w:val="clear" w:color="auto" w:fill="auto"/>
          </w:tcPr>
          <w:p w14:paraId="64767DF3" w14:textId="48D33706" w:rsidR="00506774" w:rsidRPr="00004D77" w:rsidRDefault="00103530" w:rsidP="00336DEB">
            <w:pPr>
              <w:pStyle w:val="LAheadingtables"/>
              <w:rPr>
                <w:b w:val="0"/>
              </w:rPr>
            </w:pPr>
            <w:r>
              <w:rPr>
                <w:color w:val="auto"/>
              </w:rPr>
              <w:t xml:space="preserve">Learning aim </w:t>
            </w:r>
            <w:sdt>
              <w:sdtPr>
                <w:rPr>
                  <w:color w:val="auto"/>
                </w:rPr>
                <w:alias w:val="Learning Objective Reference"/>
                <w:tag w:val="learningobjectiveref"/>
                <w:id w:val="-976833938"/>
                <w:lock w:val="sdtLocked"/>
                <w:placeholder>
                  <w:docPart w:val="FDE382B8A1E94573B655C176CF2159D8"/>
                </w:placeholder>
                <w:text/>
              </w:sdtPr>
              <w:sdtEndPr/>
              <w:sdtContent>
                <w:r w:rsidR="00336DEB">
                  <w:rPr>
                    <w:color w:val="auto"/>
                  </w:rPr>
                  <w:t>A</w:t>
                </w:r>
              </w:sdtContent>
            </w:sdt>
            <w:r w:rsidR="00506774" w:rsidRPr="00BE1A6E">
              <w:rPr>
                <w:color w:val="auto"/>
              </w:rPr>
              <w:t>:</w:t>
            </w:r>
            <w:r w:rsidR="00BE1A6E">
              <w:t xml:space="preserve"> </w:t>
            </w:r>
            <w:sdt>
              <w:sdtPr>
                <w:alias w:val="Learning Objective"/>
                <w:tag w:val="learningobjectivetext"/>
                <w:id w:val="156048510"/>
                <w:lock w:val="sdtLocked"/>
                <w:placeholder>
                  <w:docPart w:val="3670777E3F864C1285F56AE5735C977F"/>
                </w:placeholder>
                <w:text/>
              </w:sdtPr>
              <w:sdtEndPr/>
              <w:sdtContent>
                <w:r w:rsidR="00917ACF" w:rsidRPr="00336DEB">
                  <w:t xml:space="preserve">Examine the application of </w:t>
                </w:r>
                <w:r w:rsidR="00917ACF">
                  <w:t>3D modelling used in industries</w:t>
                </w:r>
              </w:sdtContent>
            </w:sdt>
          </w:p>
        </w:tc>
        <w:tc>
          <w:tcPr>
            <w:tcW w:w="1667" w:type="pct"/>
            <w:shd w:val="clear" w:color="auto" w:fill="C5C5D9"/>
            <w:vAlign w:val="center"/>
          </w:tcPr>
          <w:p w14:paraId="30CAB8CE" w14:textId="77777777" w:rsidR="00506774" w:rsidRPr="00130BC7" w:rsidRDefault="00506774" w:rsidP="007317FF">
            <w:pPr>
              <w:pStyle w:val="AssessmentDistcoltext"/>
            </w:pPr>
          </w:p>
        </w:tc>
      </w:tr>
      <w:tr w:rsidR="00E344F8" w:rsidRPr="00130BC7" w14:paraId="351B7113" w14:textId="77777777" w:rsidTr="00E344F8">
        <w:tblPrEx>
          <w:tblW w:w="5000" w:type="pct"/>
          <w:tblInd w:w="108"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ExChange w:id="1191" w:author="Winser, Paul" w:date="2014-12-01T16:35:00Z">
            <w:tblPrEx>
              <w:tblW w:w="5000" w:type="pct"/>
              <w:tblInd w:w="108"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Ex>
          </w:tblPrExChange>
        </w:tblPrEx>
        <w:trPr>
          <w:trHeight w:val="978"/>
          <w:trPrChange w:id="1192" w:author="Winser, Paul" w:date="2014-12-01T16:35:00Z">
            <w:trPr>
              <w:gridAfter w:val="0"/>
              <w:trHeight w:val="1120"/>
            </w:trPr>
          </w:trPrChange>
        </w:trPr>
        <w:tc>
          <w:tcPr>
            <w:tcW w:w="1652" w:type="pct"/>
            <w:shd w:val="clear" w:color="auto" w:fill="E6E6EE"/>
            <w:tcPrChange w:id="1193" w:author="Winser, Paul" w:date="2014-12-01T16:35:00Z">
              <w:tcPr>
                <w:tcW w:w="1652" w:type="pct"/>
                <w:gridSpan w:val="2"/>
                <w:shd w:val="clear" w:color="auto" w:fill="E6E6EE"/>
              </w:tcPr>
            </w:tcPrChange>
          </w:tcPr>
          <w:p w14:paraId="3910265F" w14:textId="4E47B11B" w:rsidR="00E344F8" w:rsidRPr="002A771D" w:rsidRDefault="009979FD" w:rsidP="00E344F8">
            <w:pPr>
              <w:pStyle w:val="Assessmenttabletext"/>
            </w:pPr>
            <w:sdt>
              <w:sdtPr>
                <w:rPr>
                  <w:rStyle w:val="AssessmenttabletextCharChar"/>
                  <w:b/>
                </w:rPr>
                <w:alias w:val="Assessment Criteria Ref"/>
                <w:tag w:val="criteriatitle"/>
                <w:id w:val="52977468"/>
                <w:lock w:val="sdtLocked"/>
                <w:placeholder>
                  <w:docPart w:val="4DC6358CBAE04C1FAF2BD5ED2F377563"/>
                </w:placeholder>
                <w:text/>
              </w:sdtPr>
              <w:sdtEndPr>
                <w:rPr>
                  <w:rStyle w:val="AssessmenttabletextCharChar"/>
                </w:rPr>
              </w:sdtEndPr>
              <w:sdtContent>
                <w:r w:rsidR="00E344F8">
                  <w:rPr>
                    <w:rStyle w:val="AssessmenttabletextCharChar"/>
                    <w:b/>
                  </w:rPr>
                  <w:t>AP1</w:t>
                </w:r>
              </w:sdtContent>
            </w:sdt>
            <w:r w:rsidR="00E344F8">
              <w:rPr>
                <w:rStyle w:val="AssessmenttabletextCharChar"/>
              </w:rPr>
              <w:t xml:space="preserve"> </w:t>
            </w:r>
            <w:sdt>
              <w:sdtPr>
                <w:rPr>
                  <w:rStyle w:val="AssessmenttabletextCharChar"/>
                </w:rPr>
                <w:alias w:val="Assessment Criteria"/>
                <w:tag w:val="criteria"/>
                <w:id w:val="-1107418746"/>
                <w:lock w:val="sdtLocked"/>
                <w:placeholder>
                  <w:docPart w:val="E2174D1CFEA24855B676A3E7B1D65898"/>
                </w:placeholder>
              </w:sdtPr>
              <w:sdtEndPr>
                <w:rPr>
                  <w:rStyle w:val="AssessmenttabletextCharChar"/>
                </w:rPr>
              </w:sdtEndPr>
              <w:sdtContent>
                <w:r w:rsidR="00E344F8">
                  <w:rPr>
                    <w:rStyle w:val="AssessmenttabletextCharChar"/>
                  </w:rPr>
                  <w:t>Explain how 3D modelling</w:t>
                </w:r>
                <w:ins w:id="1194" w:author="Winser, Paul" w:date="2014-12-01T15:31:00Z">
                  <w:r w:rsidR="00E344F8">
                    <w:rPr>
                      <w:rStyle w:val="AssessmenttabletextCharChar"/>
                    </w:rPr>
                    <w:t xml:space="preserve"> </w:t>
                  </w:r>
                </w:ins>
                <w:del w:id="1195" w:author="Winser, Paul" w:date="2014-12-01T15:31:00Z">
                  <w:r w:rsidR="00E344F8" w:rsidDel="009B4FD0">
                    <w:rPr>
                      <w:rStyle w:val="AssessmenttabletextCharChar"/>
                    </w:rPr>
                    <w:delText xml:space="preserve"> </w:delText>
                  </w:r>
                </w:del>
                <w:r w:rsidR="00E344F8">
                  <w:rPr>
                    <w:rStyle w:val="AssessmenttabletextCharChar"/>
                  </w:rPr>
                  <w:t xml:space="preserve">is used </w:t>
                </w:r>
                <w:ins w:id="1196" w:author="Winser, Paul" w:date="2014-12-01T16:01:00Z">
                  <w:r w:rsidR="00E344F8">
                    <w:rPr>
                      <w:rStyle w:val="AssessmenttabletextCharChar"/>
                    </w:rPr>
                    <w:t>across</w:t>
                  </w:r>
                </w:ins>
                <w:del w:id="1197" w:author="Winser, Paul" w:date="2014-12-01T16:01:00Z">
                  <w:r w:rsidR="00E344F8" w:rsidDel="00C7034D">
                    <w:rPr>
                      <w:rStyle w:val="AssessmenttabletextCharChar"/>
                    </w:rPr>
                    <w:delText>in</w:delText>
                  </w:r>
                </w:del>
                <w:r w:rsidR="00E344F8">
                  <w:rPr>
                    <w:rStyle w:val="AssessmenttabletextCharChar"/>
                  </w:rPr>
                  <w:t xml:space="preserve"> different industries.</w:t>
                </w:r>
              </w:sdtContent>
            </w:sdt>
          </w:p>
        </w:tc>
        <w:tc>
          <w:tcPr>
            <w:tcW w:w="1681" w:type="pct"/>
            <w:vMerge w:val="restart"/>
            <w:shd w:val="clear" w:color="auto" w:fill="D4D4E2"/>
            <w:tcPrChange w:id="1198" w:author="Winser, Paul" w:date="2014-12-01T16:35:00Z">
              <w:tcPr>
                <w:tcW w:w="1681" w:type="pct"/>
                <w:gridSpan w:val="2"/>
                <w:vMerge w:val="restart"/>
                <w:shd w:val="clear" w:color="auto" w:fill="D4D4E2"/>
              </w:tcPr>
            </w:tcPrChange>
          </w:tcPr>
          <w:p w14:paraId="29FC5821" w14:textId="18C1619A" w:rsidR="00E344F8" w:rsidRPr="002A771D" w:rsidDel="00E344F8" w:rsidRDefault="00E344F8">
            <w:pPr>
              <w:pStyle w:val="Assessmenttabletext"/>
              <w:rPr>
                <w:del w:id="1199" w:author="Winser, Paul" w:date="2014-12-01T16:32:00Z"/>
              </w:rPr>
            </w:pPr>
            <w:del w:id="1200" w:author="Winser, Paul" w:date="2014-12-01T15:44:00Z">
              <w:r w:rsidDel="0069298D">
                <w:rPr>
                  <w:rStyle w:val="AssessmenttabletextCharChar"/>
                  <w:b/>
                </w:rPr>
                <w:delText>AM1</w:delText>
              </w:r>
              <w:r w:rsidDel="0069298D">
                <w:rPr>
                  <w:rStyle w:val="AssessmenttabletextCharChar"/>
                </w:rPr>
                <w:delText xml:space="preserve"> Analyse how 3D modelling is used in different industries.</w:delText>
              </w:r>
            </w:del>
          </w:p>
          <w:p w14:paraId="3B9CECE5" w14:textId="3AC0502D" w:rsidR="00E344F8" w:rsidRPr="002A771D" w:rsidRDefault="009979FD" w:rsidP="00E344F8">
            <w:pPr>
              <w:pStyle w:val="Assessmenttabletext"/>
            </w:pPr>
            <w:sdt>
              <w:sdtPr>
                <w:rPr>
                  <w:rStyle w:val="AssessmenttabletextCharChar"/>
                  <w:b/>
                </w:rPr>
                <w:alias w:val="Assessment Criteria Ref"/>
                <w:tag w:val="criteriatitle"/>
                <w:id w:val="1437636769"/>
                <w:placeholder>
                  <w:docPart w:val="DC0D6DDC7BE64703BF271FBA71476BDD"/>
                </w:placeholder>
                <w:text/>
              </w:sdtPr>
              <w:sdtEndPr>
                <w:rPr>
                  <w:rStyle w:val="AssessmenttabletextCharChar"/>
                </w:rPr>
              </w:sdtEndPr>
              <w:sdtContent>
                <w:del w:id="1201" w:author="Winser, Paul" w:date="2014-12-01T16:06:00Z">
                  <w:r w:rsidR="00E344F8" w:rsidDel="00B5440F">
                    <w:rPr>
                      <w:rStyle w:val="AssessmenttabletextCharChar"/>
                      <w:b/>
                    </w:rPr>
                    <w:delText>AM2</w:delText>
                  </w:r>
                </w:del>
                <w:ins w:id="1202" w:author="Winser, Paul" w:date="2014-12-01T16:06:00Z">
                  <w:r w:rsidR="00E344F8">
                    <w:rPr>
                      <w:rStyle w:val="AssessmenttabletextCharChar"/>
                      <w:b/>
                    </w:rPr>
                    <w:t>AM1</w:t>
                  </w:r>
                </w:ins>
              </w:sdtContent>
            </w:sdt>
            <w:r w:rsidR="00E344F8">
              <w:rPr>
                <w:rStyle w:val="AssessmenttabletextCharChar"/>
              </w:rPr>
              <w:t xml:space="preserve"> </w:t>
            </w:r>
            <w:sdt>
              <w:sdtPr>
                <w:rPr>
                  <w:rStyle w:val="AssessmenttabletextCharChar"/>
                </w:rPr>
                <w:alias w:val="Assessment Criteria"/>
                <w:tag w:val="criteria"/>
                <w:id w:val="-972746763"/>
                <w:placeholder>
                  <w:docPart w:val="1CF6766C5CC24521B1B55CB749593257"/>
                </w:placeholder>
              </w:sdtPr>
              <w:sdtEndPr>
                <w:rPr>
                  <w:rStyle w:val="AssessmenttabletextCharChar"/>
                </w:rPr>
              </w:sdtEndPr>
              <w:sdtContent>
                <w:del w:id="1203" w:author="Winser, Paul" w:date="2014-12-01T15:31:00Z">
                  <w:r w:rsidR="00E344F8" w:rsidDel="009B4FD0">
                    <w:rPr>
                      <w:rStyle w:val="AssessmenttabletextCharChar"/>
                    </w:rPr>
                    <w:delText xml:space="preserve">Analyse </w:delText>
                  </w:r>
                </w:del>
                <w:ins w:id="1204" w:author="Winser, Paul" w:date="2014-12-01T15:44:00Z">
                  <w:r w:rsidR="00E344F8">
                    <w:rPr>
                      <w:rStyle w:val="AssessmenttabletextCharChar"/>
                    </w:rPr>
                    <w:t xml:space="preserve">Discuss how geometric theory is applied to 3D modelling </w:t>
                  </w:r>
                </w:ins>
                <w:ins w:id="1205" w:author="Winser, Paul" w:date="2014-12-01T16:31:00Z">
                  <w:r w:rsidR="00E344F8">
                    <w:rPr>
                      <w:rStyle w:val="AssessmenttabletextCharChar"/>
                    </w:rPr>
                    <w:t xml:space="preserve">and their </w:t>
                  </w:r>
                  <w:r w:rsidR="00E344F8" w:rsidRPr="00E344F8">
                    <w:rPr>
                      <w:rStyle w:val="AssessmenttabletextCharChar"/>
                      <w:highlight w:val="yellow"/>
                      <w:rPrChange w:id="1206" w:author="Winser, Paul" w:date="2014-12-01T16:32:00Z">
                        <w:rPr>
                          <w:rStyle w:val="AssessmenttabletextCharChar"/>
                        </w:rPr>
                      </w:rPrChange>
                    </w:rPr>
                    <w:t>limitations</w:t>
                  </w:r>
                  <w:r w:rsidR="00E344F8">
                    <w:rPr>
                      <w:rStyle w:val="AssessmenttabletextCharChar"/>
                    </w:rPr>
                    <w:t xml:space="preserve"> </w:t>
                  </w:r>
                </w:ins>
                <w:ins w:id="1207" w:author="Winser, Paul" w:date="2014-12-01T15:44:00Z">
                  <w:r w:rsidR="00E344F8">
                    <w:rPr>
                      <w:rStyle w:val="AssessmenttabletextCharChar"/>
                    </w:rPr>
                    <w:t>when used across different industries</w:t>
                  </w:r>
                </w:ins>
                <w:del w:id="1208" w:author="Winser, Paul" w:date="2014-12-01T15:44:00Z">
                  <w:r w:rsidR="00E344F8" w:rsidDel="0069298D">
                    <w:rPr>
                      <w:rStyle w:val="AssessmenttabletextCharChar"/>
                    </w:rPr>
                    <w:delText xml:space="preserve">how geometric theory and </w:delText>
                  </w:r>
                  <w:commentRangeStart w:id="1209"/>
                  <w:r w:rsidR="00E344F8" w:rsidDel="0069298D">
                    <w:rPr>
                      <w:rStyle w:val="AssessmenttabletextCharChar"/>
                    </w:rPr>
                    <w:delText xml:space="preserve">geometric models </w:delText>
                  </w:r>
                  <w:commentRangeEnd w:id="1209"/>
                  <w:r w:rsidR="00E344F8" w:rsidDel="0069298D">
                    <w:rPr>
                      <w:rStyle w:val="CommentReference"/>
                      <w:rFonts w:eastAsia="Batang"/>
                      <w:lang w:eastAsia="en-GB"/>
                    </w:rPr>
                    <w:commentReference w:id="1209"/>
                  </w:r>
                  <w:r w:rsidR="00E344F8" w:rsidDel="0069298D">
                    <w:rPr>
                      <w:rStyle w:val="AssessmenttabletextCharChar"/>
                    </w:rPr>
                    <w:delText xml:space="preserve">are used in 3D modelling showing an awareness of </w:delText>
                  </w:r>
                  <w:commentRangeStart w:id="1210"/>
                  <w:r w:rsidR="00E344F8" w:rsidDel="0069298D">
                    <w:rPr>
                      <w:rStyle w:val="AssessmenttabletextCharChar"/>
                    </w:rPr>
                    <w:delText>tolerance</w:delText>
                  </w:r>
                  <w:commentRangeEnd w:id="1210"/>
                  <w:r w:rsidR="00E344F8" w:rsidDel="0069298D">
                    <w:rPr>
                      <w:rStyle w:val="CommentReference"/>
                      <w:rFonts w:eastAsia="Batang"/>
                      <w:lang w:eastAsia="en-GB"/>
                    </w:rPr>
                    <w:commentReference w:id="1210"/>
                  </w:r>
                  <w:r w:rsidR="00E344F8" w:rsidDel="0069298D">
                    <w:rPr>
                      <w:rStyle w:val="AssessmenttabletextCharChar"/>
                    </w:rPr>
                    <w:delText xml:space="preserve"> errors and types of references used in 3D.</w:delText>
                  </w:r>
                </w:del>
                <w:ins w:id="1211" w:author="Winser, Paul" w:date="2014-12-01T15:44:00Z">
                  <w:r w:rsidR="00E344F8">
                    <w:rPr>
                      <w:rStyle w:val="AssessmenttabletextCharChar"/>
                    </w:rPr>
                    <w:t>.</w:t>
                  </w:r>
                </w:ins>
              </w:sdtContent>
            </w:sdt>
          </w:p>
        </w:tc>
        <w:tc>
          <w:tcPr>
            <w:tcW w:w="1667" w:type="pct"/>
            <w:vMerge w:val="restart"/>
            <w:shd w:val="clear" w:color="auto" w:fill="C5C5D9"/>
            <w:tcPrChange w:id="1212" w:author="Winser, Paul" w:date="2014-12-01T16:35:00Z">
              <w:tcPr>
                <w:tcW w:w="1667" w:type="pct"/>
                <w:gridSpan w:val="2"/>
                <w:vMerge w:val="restart"/>
                <w:shd w:val="clear" w:color="auto" w:fill="C5C5D9"/>
              </w:tcPr>
            </w:tcPrChange>
          </w:tcPr>
          <w:p w14:paraId="31D46E56" w14:textId="77777777" w:rsidR="00E344F8" w:rsidRPr="002A771D" w:rsidRDefault="009979FD">
            <w:pPr>
              <w:pStyle w:val="Assessmenttabletext"/>
            </w:pPr>
            <w:sdt>
              <w:sdtPr>
                <w:rPr>
                  <w:rStyle w:val="AssessmenttabletextCharChar"/>
                  <w:b/>
                </w:rPr>
                <w:alias w:val="Assessment Criteria Ref"/>
                <w:tag w:val="criteriatitle"/>
                <w:id w:val="-1045131589"/>
                <w:placeholder>
                  <w:docPart w:val="69777916B54B4F6C89B2ABEE5DCDF237"/>
                </w:placeholder>
                <w:text/>
              </w:sdtPr>
              <w:sdtEndPr>
                <w:rPr>
                  <w:rStyle w:val="AssessmenttabletextCharChar"/>
                </w:rPr>
              </w:sdtEndPr>
              <w:sdtContent>
                <w:r w:rsidR="00E344F8">
                  <w:rPr>
                    <w:rStyle w:val="AssessmenttabletextCharChar"/>
                    <w:b/>
                  </w:rPr>
                  <w:t>AD1</w:t>
                </w:r>
              </w:sdtContent>
            </w:sdt>
            <w:r w:rsidR="00E344F8">
              <w:rPr>
                <w:rStyle w:val="AssessmenttabletextCharChar"/>
              </w:rPr>
              <w:t xml:space="preserve"> </w:t>
            </w:r>
            <w:sdt>
              <w:sdtPr>
                <w:rPr>
                  <w:rStyle w:val="AssessmenttabletextCharChar"/>
                </w:rPr>
                <w:alias w:val="Assessment Criteria"/>
                <w:tag w:val="criteria"/>
                <w:id w:val="-144819511"/>
                <w:placeholder>
                  <w:docPart w:val="69D0E5A1E22D4453B8AF9E4A5824A315"/>
                </w:placeholder>
              </w:sdtPr>
              <w:sdtEndPr>
                <w:rPr>
                  <w:rStyle w:val="AssessmenttabletextCharChar"/>
                </w:rPr>
              </w:sdtEndPr>
              <w:sdtContent>
                <w:r w:rsidR="00E344F8">
                  <w:rPr>
                    <w:rStyle w:val="AssessmenttabletextCharChar"/>
                  </w:rPr>
                  <w:t>Evaluate</w:t>
                </w:r>
                <w:ins w:id="1213" w:author="Winser, Paul" w:date="2014-12-01T15:48:00Z">
                  <w:r w:rsidR="00E344F8">
                    <w:rPr>
                      <w:rStyle w:val="AssessmenttabletextCharChar"/>
                    </w:rPr>
                    <w:t xml:space="preserve"> </w:t>
                  </w:r>
                </w:ins>
                <w:ins w:id="1214" w:author="Winser, Paul" w:date="2014-12-01T15:51:00Z">
                  <w:r w:rsidR="00E344F8">
                    <w:rPr>
                      <w:rStyle w:val="AssessmenttabletextCharChar"/>
                    </w:rPr>
                    <w:t xml:space="preserve">how geometric theory is applied to </w:t>
                  </w:r>
                  <w:r w:rsidR="00E344F8" w:rsidRPr="00E344F8">
                    <w:rPr>
                      <w:rStyle w:val="AssessmenttabletextCharChar"/>
                      <w:highlight w:val="yellow"/>
                      <w:rPrChange w:id="1215" w:author="Winser, Paul" w:date="2014-12-01T16:35:00Z">
                        <w:rPr>
                          <w:rStyle w:val="AssessmenttabletextCharChar"/>
                        </w:rPr>
                      </w:rPrChange>
                    </w:rPr>
                    <w:t>contrasting</w:t>
                  </w:r>
                  <w:r w:rsidR="00E344F8">
                    <w:rPr>
                      <w:rStyle w:val="AssessmenttabletextCharChar"/>
                    </w:rPr>
                    <w:t xml:space="preserve"> 3</w:t>
                  </w:r>
                </w:ins>
                <w:ins w:id="1216" w:author="Winser, Paul" w:date="2014-12-01T15:52:00Z">
                  <w:r w:rsidR="00E344F8">
                    <w:rPr>
                      <w:rStyle w:val="AssessmenttabletextCharChar"/>
                    </w:rPr>
                    <w:t xml:space="preserve">D modelling </w:t>
                  </w:r>
                </w:ins>
                <w:ins w:id="1217" w:author="Winser, Paul" w:date="2014-12-01T16:33:00Z">
                  <w:r w:rsidR="00E344F8">
                    <w:rPr>
                      <w:rStyle w:val="AssessmenttabletextCharChar"/>
                    </w:rPr>
                    <w:t>and their limitations</w:t>
                  </w:r>
                </w:ins>
                <w:ins w:id="1218" w:author="Winser, Paul" w:date="2014-12-01T15:50:00Z">
                  <w:r w:rsidR="00E344F8">
                    <w:rPr>
                      <w:rStyle w:val="AssessmenttabletextCharChar"/>
                    </w:rPr>
                    <w:t xml:space="preserve"> when used across different industries.</w:t>
                  </w:r>
                </w:ins>
                <w:del w:id="1219" w:author="Winser, Paul" w:date="2014-12-01T15:53:00Z">
                  <w:r w:rsidR="00E344F8" w:rsidDel="00C7034D">
                    <w:rPr>
                      <w:rStyle w:val="AssessmenttabletextCharChar"/>
                    </w:rPr>
                    <w:delText xml:space="preserve"> the benefits and drawbacks of using 3D modelling in </w:delText>
                  </w:r>
                  <w:commentRangeStart w:id="1220"/>
                  <w:r w:rsidR="00E344F8" w:rsidDel="00C7034D">
                    <w:rPr>
                      <w:rStyle w:val="AssessmenttabletextCharChar"/>
                    </w:rPr>
                    <w:delText>industry</w:delText>
                  </w:r>
                  <w:commentRangeEnd w:id="1220"/>
                  <w:r w:rsidR="00E344F8" w:rsidDel="00C7034D">
                    <w:rPr>
                      <w:rStyle w:val="CommentReference"/>
                      <w:rFonts w:eastAsia="Batang"/>
                      <w:lang w:eastAsia="en-GB"/>
                    </w:rPr>
                    <w:commentReference w:id="1220"/>
                  </w:r>
                  <w:r w:rsidR="00E344F8" w:rsidDel="00C7034D">
                    <w:rPr>
                      <w:rStyle w:val="AssessmenttabletextCharChar"/>
                    </w:rPr>
                    <w:delText>.</w:delText>
                  </w:r>
                </w:del>
              </w:sdtContent>
            </w:sdt>
          </w:p>
          <w:p w14:paraId="3D99AD89" w14:textId="77777777" w:rsidR="00E344F8" w:rsidRDefault="00E344F8" w:rsidP="007317FF">
            <w:pPr>
              <w:pStyle w:val="AssessmentDistcoltext"/>
              <w:rPr>
                <w:rStyle w:val="AssessmenttabletextCharChar"/>
                <w:b/>
              </w:rPr>
            </w:pPr>
          </w:p>
          <w:p w14:paraId="0E38D3A1" w14:textId="4BA347DF" w:rsidR="00E344F8" w:rsidRPr="002A771D" w:rsidRDefault="009979FD">
            <w:pPr>
              <w:pStyle w:val="AssessmentDistcoltext"/>
              <w:pPrChange w:id="1221" w:author="Winser, Paul" w:date="2014-12-01T16:33:00Z">
                <w:pPr>
                  <w:pStyle w:val="Assessmenttabletext"/>
                </w:pPr>
              </w:pPrChange>
            </w:pPr>
            <w:customXmlDelRangeStart w:id="1222" w:author="Winser, Paul" w:date="2014-12-01T16:35:00Z"/>
            <w:sdt>
              <w:sdtPr>
                <w:rPr>
                  <w:rStyle w:val="AssessmenttabletextCharChar"/>
                  <w:b/>
                </w:rPr>
                <w:alias w:val="Assessment Criteria Ref"/>
                <w:tag w:val="criteriatitle"/>
                <w:id w:val="-1283266902"/>
                <w:placeholder>
                  <w:docPart w:val="56E65DADB3B94A119987FC4D13A04A74"/>
                </w:placeholder>
                <w:text/>
              </w:sdtPr>
              <w:sdtEndPr>
                <w:rPr>
                  <w:rStyle w:val="AssessmenttabletextCharChar"/>
                </w:rPr>
              </w:sdtEndPr>
              <w:sdtContent>
                <w:customXmlDelRangeEnd w:id="1222"/>
                <w:del w:id="1223" w:author="Winser, Paul" w:date="2014-12-01T16:35:00Z">
                  <w:r w:rsidR="00E344F8" w:rsidDel="00E344F8">
                    <w:rPr>
                      <w:rStyle w:val="AssessmenttabletextCharChar"/>
                      <w:b/>
                    </w:rPr>
                    <w:delText>AD2</w:delText>
                  </w:r>
                </w:del>
                <w:customXmlDelRangeStart w:id="1224" w:author="Winser, Paul" w:date="2014-12-01T16:35:00Z"/>
              </w:sdtContent>
            </w:sdt>
            <w:customXmlDelRangeEnd w:id="1224"/>
            <w:del w:id="1225" w:author="Winser, Paul" w:date="2014-12-01T16:35:00Z">
              <w:r w:rsidR="00E344F8" w:rsidDel="00E344F8">
                <w:rPr>
                  <w:rStyle w:val="AssessmenttabletextCharChar"/>
                </w:rPr>
                <w:delText xml:space="preserve"> </w:delText>
              </w:r>
            </w:del>
            <w:customXmlDelRangeStart w:id="1226" w:author="Winser, Paul" w:date="2014-12-01T16:35:00Z"/>
            <w:sdt>
              <w:sdtPr>
                <w:rPr>
                  <w:rStyle w:val="AssessmenttabletextCharChar"/>
                </w:rPr>
                <w:alias w:val="Assessment Criteria"/>
                <w:tag w:val="criteria"/>
                <w:id w:val="1921677413"/>
                <w:placeholder>
                  <w:docPart w:val="CC1AD5137A4F445FBAADE4103D07BFDB"/>
                </w:placeholder>
              </w:sdtPr>
              <w:sdtEndPr>
                <w:rPr>
                  <w:rStyle w:val="AssessmenttabletextCharChar"/>
                </w:rPr>
              </w:sdtEndPr>
              <w:sdtContent>
                <w:customXmlDelRangeEnd w:id="1226"/>
                <w:del w:id="1227" w:author="Winser, Paul" w:date="2014-12-01T16:35:00Z">
                  <w:r w:rsidR="00E344F8" w:rsidDel="00E344F8">
                    <w:rPr>
                      <w:rStyle w:val="AssessmenttabletextCharChar"/>
                    </w:rPr>
                    <w:delText xml:space="preserve">Evaluate the limitations of 3D modelling software applications including </w:delText>
                  </w:r>
                  <w:commentRangeStart w:id="1228"/>
                  <w:r w:rsidR="00E344F8" w:rsidDel="00E344F8">
                    <w:rPr>
                      <w:rStyle w:val="AssessmenttabletextCharChar"/>
                    </w:rPr>
                    <w:delText>geometric</w:delText>
                  </w:r>
                  <w:commentRangeEnd w:id="1228"/>
                  <w:r w:rsidR="00E344F8" w:rsidDel="00E344F8">
                    <w:rPr>
                      <w:rStyle w:val="CommentReference"/>
                      <w:rFonts w:eastAsia="Batang"/>
                      <w:lang w:eastAsia="en-GB"/>
                    </w:rPr>
                    <w:commentReference w:id="1228"/>
                  </w:r>
                  <w:r w:rsidR="00E344F8" w:rsidDel="00E344F8">
                    <w:rPr>
                      <w:rStyle w:val="AssessmenttabletextCharChar"/>
                    </w:rPr>
                    <w:delText xml:space="preserve"> models apply conversion between the units.</w:delText>
                  </w:r>
                </w:del>
                <w:customXmlDelRangeStart w:id="1229" w:author="Winser, Paul" w:date="2014-12-01T16:35:00Z"/>
              </w:sdtContent>
            </w:sdt>
            <w:customXmlDelRangeEnd w:id="1229"/>
          </w:p>
        </w:tc>
      </w:tr>
      <w:tr w:rsidR="00E344F8" w:rsidRPr="00130BC7" w14:paraId="1A8819EA" w14:textId="77777777" w:rsidTr="007336F0">
        <w:trPr>
          <w:trHeight w:val="411"/>
        </w:trPr>
        <w:tc>
          <w:tcPr>
            <w:tcW w:w="1652" w:type="pct"/>
            <w:shd w:val="clear" w:color="auto" w:fill="E6E6EE"/>
          </w:tcPr>
          <w:p w14:paraId="78CDB878" w14:textId="7C89B202" w:rsidR="00E344F8" w:rsidRDefault="009979FD" w:rsidP="00E344F8">
            <w:pPr>
              <w:pStyle w:val="Assessmenttabletext"/>
              <w:rPr>
                <w:rStyle w:val="AssessmenttabletextCharChar"/>
                <w:b/>
                <w:szCs w:val="24"/>
              </w:rPr>
            </w:pPr>
            <w:sdt>
              <w:sdtPr>
                <w:rPr>
                  <w:rStyle w:val="AssessmenttabletextCharChar"/>
                  <w:b/>
                </w:rPr>
                <w:alias w:val="Assessment Criteria Ref"/>
                <w:tag w:val="criteriatitle"/>
                <w:id w:val="-2145195576"/>
                <w:placeholder>
                  <w:docPart w:val="C94B43F97EEB49F6B051C280BF382E0A"/>
                </w:placeholder>
                <w:text/>
              </w:sdtPr>
              <w:sdtEndPr>
                <w:rPr>
                  <w:rStyle w:val="AssessmenttabletextCharChar"/>
                </w:rPr>
              </w:sdtEndPr>
              <w:sdtContent>
                <w:r w:rsidR="00E344F8">
                  <w:rPr>
                    <w:rStyle w:val="AssessmenttabletextCharChar"/>
                    <w:b/>
                  </w:rPr>
                  <w:t>AP2</w:t>
                </w:r>
              </w:sdtContent>
            </w:sdt>
            <w:r w:rsidR="00E344F8">
              <w:rPr>
                <w:rStyle w:val="AssessmenttabletextCharChar"/>
              </w:rPr>
              <w:t xml:space="preserve"> </w:t>
            </w:r>
            <w:sdt>
              <w:sdtPr>
                <w:rPr>
                  <w:rStyle w:val="AssessmenttabletextCharChar"/>
                </w:rPr>
                <w:alias w:val="Assessment Criteria"/>
                <w:tag w:val="criteria"/>
                <w:id w:val="-88074485"/>
                <w:placeholder>
                  <w:docPart w:val="7A4E9690E9B1475AAE341152D48262B1"/>
                </w:placeholder>
              </w:sdtPr>
              <w:sdtEndPr>
                <w:rPr>
                  <w:rStyle w:val="AssessmenttabletextCharChar"/>
                </w:rPr>
              </w:sdtEndPr>
              <w:sdtContent>
                <w:ins w:id="1230" w:author="Winser, Paul" w:date="2014-12-01T15:31:00Z">
                  <w:r w:rsidR="00E344F8">
                    <w:rPr>
                      <w:rStyle w:val="AssessmenttabletextCharChar"/>
                    </w:rPr>
                    <w:t xml:space="preserve">Explain </w:t>
                  </w:r>
                </w:ins>
                <w:del w:id="1231" w:author="Winser, Paul" w:date="2014-12-01T15:31:00Z">
                  <w:r w:rsidR="00E344F8" w:rsidDel="009B4FD0">
                    <w:rPr>
                      <w:rStyle w:val="AssessmenttabletextCharChar"/>
                    </w:rPr>
                    <w:delText xml:space="preserve">Discuss </w:delText>
                  </w:r>
                </w:del>
                <w:r w:rsidR="00E344F8">
                  <w:rPr>
                    <w:rStyle w:val="AssessmenttabletextCharChar"/>
                  </w:rPr>
                  <w:t xml:space="preserve">how geometric theory is </w:t>
                </w:r>
                <w:del w:id="1232" w:author="Winser, Paul" w:date="2014-12-01T15:43:00Z">
                  <w:r w:rsidR="00E344F8" w:rsidDel="0069298D">
                    <w:rPr>
                      <w:rStyle w:val="AssessmenttabletextCharChar"/>
                    </w:rPr>
                    <w:delText xml:space="preserve">used </w:delText>
                  </w:r>
                </w:del>
                <w:ins w:id="1233" w:author="Winser, Paul" w:date="2014-12-01T15:43:00Z">
                  <w:r w:rsidR="00E344F8">
                    <w:rPr>
                      <w:rStyle w:val="AssessmenttabletextCharChar"/>
                    </w:rPr>
                    <w:t>applied to</w:t>
                  </w:r>
                </w:ins>
                <w:del w:id="1234" w:author="Winser, Paul" w:date="2014-12-01T15:43:00Z">
                  <w:r w:rsidR="00E344F8" w:rsidDel="0069298D">
                    <w:rPr>
                      <w:rStyle w:val="AssessmenttabletextCharChar"/>
                    </w:rPr>
                    <w:delText>in</w:delText>
                  </w:r>
                </w:del>
                <w:r w:rsidR="00E344F8">
                  <w:rPr>
                    <w:rStyle w:val="AssessmenttabletextCharChar"/>
                  </w:rPr>
                  <w:t xml:space="preserve"> 3D modelling.</w:t>
                </w:r>
                <w:del w:id="1235" w:author="Winser, Paul" w:date="2014-12-01T15:31:00Z">
                  <w:r w:rsidR="00E344F8" w:rsidDel="009B4FD0">
                    <w:rPr>
                      <w:rStyle w:val="AssessmenttabletextCharChar"/>
                    </w:rPr>
                    <w:delText xml:space="preserve"> </w:delText>
                  </w:r>
                </w:del>
              </w:sdtContent>
            </w:sdt>
          </w:p>
        </w:tc>
        <w:tc>
          <w:tcPr>
            <w:tcW w:w="1681" w:type="pct"/>
            <w:vMerge/>
            <w:shd w:val="clear" w:color="auto" w:fill="D4D4E2"/>
          </w:tcPr>
          <w:p w14:paraId="072ADA3E" w14:textId="77A2574F" w:rsidR="00E344F8" w:rsidRDefault="00E344F8">
            <w:pPr>
              <w:pStyle w:val="Assessmenttabletext"/>
              <w:rPr>
                <w:rStyle w:val="AssessmenttabletextCharChar"/>
                <w:b/>
              </w:rPr>
            </w:pPr>
          </w:p>
        </w:tc>
        <w:tc>
          <w:tcPr>
            <w:tcW w:w="1667" w:type="pct"/>
            <w:vMerge/>
            <w:shd w:val="clear" w:color="auto" w:fill="C5C5D9"/>
          </w:tcPr>
          <w:p w14:paraId="21B0E684" w14:textId="7463C048" w:rsidR="00E344F8" w:rsidRPr="00C16957" w:rsidRDefault="00E344F8">
            <w:pPr>
              <w:pStyle w:val="AssessmentDistcoltext"/>
              <w:rPr>
                <w:rStyle w:val="AssessmenttabletextCharChar"/>
              </w:rPr>
            </w:pPr>
          </w:p>
        </w:tc>
      </w:tr>
      <w:tr w:rsidR="007336F0" w:rsidRPr="00130BC7" w14:paraId="5F1E37C0" w14:textId="77777777" w:rsidTr="007336F0">
        <w:trPr>
          <w:trHeight w:val="727"/>
        </w:trPr>
        <w:tc>
          <w:tcPr>
            <w:tcW w:w="3333" w:type="pct"/>
            <w:gridSpan w:val="2"/>
            <w:shd w:val="clear" w:color="auto" w:fill="auto"/>
          </w:tcPr>
          <w:p w14:paraId="51256126" w14:textId="280FD0A8" w:rsidR="007336F0" w:rsidRPr="00004D77" w:rsidRDefault="007336F0">
            <w:pPr>
              <w:pStyle w:val="LAheadingtables"/>
              <w:rPr>
                <w:b w:val="0"/>
              </w:rPr>
            </w:pPr>
            <w:r>
              <w:rPr>
                <w:color w:val="auto"/>
              </w:rPr>
              <w:t xml:space="preserve">Learning aim </w:t>
            </w:r>
            <w:sdt>
              <w:sdtPr>
                <w:rPr>
                  <w:color w:val="auto"/>
                </w:rPr>
                <w:alias w:val="Learning Objective Reference"/>
                <w:tag w:val="learningobjectiveref"/>
                <w:id w:val="-1563934941"/>
                <w:placeholder>
                  <w:docPart w:val="85193BB311B341B2A45C9DD998075138"/>
                </w:placeholder>
                <w:text/>
              </w:sdtPr>
              <w:sdtEndPr/>
              <w:sdtContent>
                <w:r w:rsidR="00336DEB">
                  <w:rPr>
                    <w:color w:val="auto"/>
                  </w:rPr>
                  <w:t>B</w:t>
                </w:r>
              </w:sdtContent>
            </w:sdt>
            <w:r w:rsidR="00443236" w:rsidRPr="00BE1A6E">
              <w:rPr>
                <w:color w:val="auto"/>
              </w:rPr>
              <w:t>:</w:t>
            </w:r>
            <w:r w:rsidR="00443236">
              <w:t xml:space="preserve"> </w:t>
            </w:r>
            <w:sdt>
              <w:sdtPr>
                <w:alias w:val="Learning Objective"/>
                <w:tag w:val="learningobjectivetext"/>
                <w:id w:val="1868485240"/>
                <w:placeholder>
                  <w:docPart w:val="3D38C2B236E2434EBAB0C057919D8F6F"/>
                </w:placeholder>
                <w:text/>
              </w:sdtPr>
              <w:sdtEndPr/>
              <w:sdtContent>
                <w:del w:id="1236" w:author="Winser, Paul" w:date="2014-12-01T16:01:00Z">
                  <w:r w:rsidR="00B5440F" w:rsidDel="00B5440F">
                    <w:delText>Design 3D modelling schematics</w:delText>
                  </w:r>
                </w:del>
                <w:ins w:id="1237" w:author="Winser, Paul" w:date="2014-12-01T16:01:00Z">
                  <w:r w:rsidR="00B5440F">
                    <w:t>Design 3D models to meet client requirements</w:t>
                  </w:r>
                </w:ins>
              </w:sdtContent>
            </w:sdt>
          </w:p>
        </w:tc>
        <w:tc>
          <w:tcPr>
            <w:tcW w:w="1667" w:type="pct"/>
            <w:shd w:val="clear" w:color="auto" w:fill="C5C5D9"/>
            <w:vAlign w:val="center"/>
          </w:tcPr>
          <w:p w14:paraId="220CC640" w14:textId="77777777" w:rsidR="007336F0" w:rsidRPr="00130BC7" w:rsidRDefault="007336F0" w:rsidP="007317FF">
            <w:pPr>
              <w:pStyle w:val="AssessmentDistcoltext"/>
            </w:pPr>
          </w:p>
        </w:tc>
      </w:tr>
      <w:tr w:rsidR="00C61C25" w:rsidRPr="002A771D" w14:paraId="3939AB6B" w14:textId="77777777" w:rsidTr="007336F0">
        <w:trPr>
          <w:trHeight w:val="411"/>
        </w:trPr>
        <w:tc>
          <w:tcPr>
            <w:tcW w:w="1652" w:type="pct"/>
            <w:shd w:val="clear" w:color="auto" w:fill="E6E6EE"/>
          </w:tcPr>
          <w:p w14:paraId="254DAAED" w14:textId="1135DD28" w:rsidR="00C61C25" w:rsidRPr="002A771D" w:rsidRDefault="009979FD" w:rsidP="00B5440F">
            <w:pPr>
              <w:pStyle w:val="Assessmenttabletext"/>
            </w:pPr>
            <w:sdt>
              <w:sdtPr>
                <w:rPr>
                  <w:rStyle w:val="AssessmenttabletextCharChar"/>
                  <w:b/>
                </w:rPr>
                <w:alias w:val="Assessment Criteria Ref"/>
                <w:tag w:val="criteriatitle"/>
                <w:id w:val="1579178421"/>
                <w:placeholder>
                  <w:docPart w:val="B6BB38CC3CCA4E67A398EF6F137AE760"/>
                </w:placeholder>
                <w:text/>
              </w:sdtPr>
              <w:sdtEndPr>
                <w:rPr>
                  <w:rStyle w:val="AssessmenttabletextCharChar"/>
                </w:rPr>
              </w:sdtEndPr>
              <w:sdtContent>
                <w:r w:rsidR="00C61C25">
                  <w:rPr>
                    <w:rStyle w:val="AssessmenttabletextCharChar"/>
                    <w:b/>
                  </w:rPr>
                  <w:t>BP3</w:t>
                </w:r>
              </w:sdtContent>
            </w:sdt>
            <w:r w:rsidR="00C61C25">
              <w:rPr>
                <w:rStyle w:val="AssessmenttabletextCharChar"/>
              </w:rPr>
              <w:t xml:space="preserve"> </w:t>
            </w:r>
            <w:sdt>
              <w:sdtPr>
                <w:rPr>
                  <w:rStyle w:val="AssessmenttabletextCharChar"/>
                </w:rPr>
                <w:alias w:val="Assessment Criteria"/>
                <w:tag w:val="criteria"/>
                <w:id w:val="-883402004"/>
                <w:placeholder>
                  <w:docPart w:val="40509F4D9B1B42F0904436BAC25ABA15"/>
                </w:placeholder>
              </w:sdtPr>
              <w:sdtEndPr>
                <w:rPr>
                  <w:rStyle w:val="AssessmenttabletextCharChar"/>
                </w:rPr>
              </w:sdtEndPr>
              <w:sdtContent>
                <w:ins w:id="1238" w:author="Winser, Paul" w:date="2014-12-01T16:00:00Z">
                  <w:r w:rsidR="007B0889">
                    <w:rPr>
                      <w:rStyle w:val="AssessmenttabletextCharChar"/>
                    </w:rPr>
                    <w:t xml:space="preserve">Produce designs for </w:t>
                  </w:r>
                  <w:r w:rsidR="00C61C25">
                    <w:rPr>
                      <w:rStyle w:val="AssessmenttabletextCharChar"/>
                    </w:rPr>
                    <w:t>3D model</w:t>
                  </w:r>
                </w:ins>
                <w:ins w:id="1239" w:author="Winser, Paul" w:date="2014-12-01T16:24:00Z">
                  <w:r w:rsidR="007B0889">
                    <w:rPr>
                      <w:rStyle w:val="AssessmenttabletextCharChar"/>
                    </w:rPr>
                    <w:t>s</w:t>
                  </w:r>
                </w:ins>
                <w:ins w:id="1240" w:author="Winser, Paul" w:date="2014-12-01T16:00:00Z">
                  <w:r w:rsidR="00C61C25" w:rsidRPr="001F3B25">
                    <w:rPr>
                      <w:rStyle w:val="AssessmenttabletextCharChar"/>
                    </w:rPr>
                    <w:t xml:space="preserve"> showing how computational thinking skills and the principles of mathematics have been applied</w:t>
                  </w:r>
                </w:ins>
                <w:del w:id="1241" w:author="Winser, Paul" w:date="2014-12-01T16:00:00Z">
                  <w:r w:rsidR="00C61C25" w:rsidDel="00C7034D">
                    <w:rPr>
                      <w:rStyle w:val="AssessmenttabletextCharChar"/>
                    </w:rPr>
                    <w:delText>Produce desig</w:delText>
                  </w:r>
                </w:del>
                <w:ins w:id="1242" w:author="Winser, Paul" w:date="2014-12-01T16:00:00Z">
                  <w:r w:rsidR="00C61C25">
                    <w:rPr>
                      <w:rStyle w:val="AssessmenttabletextCharChar"/>
                    </w:rPr>
                    <w:t>.</w:t>
                  </w:r>
                </w:ins>
                <w:del w:id="1243" w:author="Winser, Paul" w:date="2014-12-01T16:00:00Z">
                  <w:r w:rsidR="00C61C25" w:rsidDel="00C7034D">
                    <w:rPr>
                      <w:rStyle w:val="AssessmenttabletextCharChar"/>
                    </w:rPr>
                    <w:delText xml:space="preserve">n </w:delText>
                  </w:r>
                </w:del>
                <w:del w:id="1244" w:author="Winser, Paul" w:date="2014-12-01T15:59:00Z">
                  <w:r w:rsidR="00C61C25" w:rsidDel="00C7034D">
                    <w:rPr>
                      <w:rStyle w:val="AssessmenttabletextCharChar"/>
                    </w:rPr>
                    <w:delText>schematics for a 3D model which meets a business requirement</w:delText>
                  </w:r>
                </w:del>
              </w:sdtContent>
            </w:sdt>
          </w:p>
        </w:tc>
        <w:tc>
          <w:tcPr>
            <w:tcW w:w="1681" w:type="pct"/>
            <w:vMerge w:val="restart"/>
            <w:shd w:val="clear" w:color="auto" w:fill="D4D4E2"/>
          </w:tcPr>
          <w:p w14:paraId="2FA30856" w14:textId="466480C0" w:rsidR="00C61C25" w:rsidRPr="002A771D" w:rsidRDefault="009979FD" w:rsidP="000348A6">
            <w:pPr>
              <w:pStyle w:val="Assessmenttabletext"/>
            </w:pPr>
            <w:sdt>
              <w:sdtPr>
                <w:rPr>
                  <w:rStyle w:val="AssessmenttabletextCharChar"/>
                  <w:b/>
                </w:rPr>
                <w:alias w:val="Assessment Criteria Ref"/>
                <w:tag w:val="criteriatitle"/>
                <w:id w:val="1622033416"/>
                <w:placeholder>
                  <w:docPart w:val="68AB99E8880A4FCE803FC321963BA5CB"/>
                </w:placeholder>
                <w:text/>
              </w:sdtPr>
              <w:sdtEndPr>
                <w:rPr>
                  <w:rStyle w:val="AssessmenttabletextCharChar"/>
                </w:rPr>
              </w:sdtEndPr>
              <w:sdtContent>
                <w:del w:id="1245" w:author="Winser, Paul" w:date="2014-12-01T16:06:00Z">
                  <w:r w:rsidR="00C61C25" w:rsidDel="00B5440F">
                    <w:rPr>
                      <w:rStyle w:val="AssessmenttabletextCharChar"/>
                      <w:b/>
                    </w:rPr>
                    <w:delText>BM3</w:delText>
                  </w:r>
                </w:del>
                <w:ins w:id="1246" w:author="Winser, Paul" w:date="2014-12-01T16:06:00Z">
                  <w:r w:rsidR="00C61C25">
                    <w:rPr>
                      <w:rStyle w:val="AssessmenttabletextCharChar"/>
                      <w:b/>
                    </w:rPr>
                    <w:t>BM2</w:t>
                  </w:r>
                </w:ins>
              </w:sdtContent>
            </w:sdt>
            <w:r w:rsidR="00C61C25">
              <w:rPr>
                <w:rStyle w:val="AssessmenttabletextCharChar"/>
              </w:rPr>
              <w:t xml:space="preserve"> </w:t>
            </w:r>
            <w:sdt>
              <w:sdtPr>
                <w:rPr>
                  <w:rStyle w:val="AssessmenttabletextCharChar"/>
                </w:rPr>
                <w:alias w:val="Assessment Criteria"/>
                <w:tag w:val="criteria"/>
                <w:id w:val="798036107"/>
                <w:placeholder>
                  <w:docPart w:val="8D61EEEE91E645B79E9D9E2788A043C7"/>
                </w:placeholder>
              </w:sdtPr>
              <w:sdtEndPr>
                <w:rPr>
                  <w:rStyle w:val="AssessmenttabletextCharChar"/>
                </w:rPr>
              </w:sdtEndPr>
              <w:sdtContent>
                <w:del w:id="1247" w:author="Winser, Paul" w:date="2014-12-01T16:05:00Z">
                  <w:r w:rsidR="00C61C25" w:rsidRPr="00EE4B7B" w:rsidDel="00B5440F">
                    <w:delText xml:space="preserve">Assess the suitability of the </w:delText>
                  </w:r>
                  <w:r w:rsidR="00C61C25" w:rsidDel="00B5440F">
                    <w:delText>design schematics</w:delText>
                  </w:r>
                  <w:r w:rsidR="00C61C25" w:rsidRPr="00EE4B7B" w:rsidDel="00B5440F">
                    <w:delText>, making refinements based on feedback.</w:delText>
                  </w:r>
                </w:del>
                <w:ins w:id="1248" w:author="Winser, Paul" w:date="2014-12-01T16:05:00Z">
                  <w:r w:rsidR="00C61C25" w:rsidRPr="00B5440F">
                    <w:t xml:space="preserve">Justify design decisions explaining how the final </w:t>
                  </w:r>
                  <w:r w:rsidR="00C61C25">
                    <w:t>3D model</w:t>
                  </w:r>
                </w:ins>
                <w:ins w:id="1249" w:author="Winser, Paul" w:date="2014-12-01T16:24:00Z">
                  <w:r w:rsidR="007B0889">
                    <w:t>s</w:t>
                  </w:r>
                </w:ins>
                <w:ins w:id="1250" w:author="Winser, Paul" w:date="2014-12-01T16:05:00Z">
                  <w:r w:rsidR="00C61C25" w:rsidRPr="00B5440F">
                    <w:t xml:space="preserve"> design will fulfil its purpose and requirements, the principles of </w:t>
                  </w:r>
                </w:ins>
                <w:ins w:id="1251" w:author="Winser, Paul" w:date="2014-12-01T16:06:00Z">
                  <w:r w:rsidR="00C61C25">
                    <w:t>3D modelling</w:t>
                  </w:r>
                </w:ins>
                <w:ins w:id="1252" w:author="Winser, Paul" w:date="2014-12-01T16:05:00Z">
                  <w:r w:rsidR="00C61C25" w:rsidRPr="00B5440F">
                    <w:t xml:space="preserve"> and any technical and design constraints.</w:t>
                  </w:r>
                </w:ins>
              </w:sdtContent>
            </w:sdt>
          </w:p>
        </w:tc>
        <w:tc>
          <w:tcPr>
            <w:tcW w:w="1667" w:type="pct"/>
            <w:vMerge w:val="restart"/>
            <w:shd w:val="clear" w:color="auto" w:fill="C5C5D9"/>
          </w:tcPr>
          <w:p w14:paraId="1C839499" w14:textId="02B6380F" w:rsidR="00C61C25" w:rsidRPr="002A771D" w:rsidDel="007B0889" w:rsidRDefault="009979FD">
            <w:pPr>
              <w:pStyle w:val="Assessmenttabletext"/>
              <w:rPr>
                <w:del w:id="1253" w:author="Winser, Paul" w:date="2014-12-01T16:23:00Z"/>
              </w:rPr>
            </w:pPr>
            <w:sdt>
              <w:sdtPr>
                <w:rPr>
                  <w:rStyle w:val="AssessmenttabletextCharChar"/>
                  <w:b/>
                </w:rPr>
                <w:alias w:val="Assessment Criteria Ref"/>
                <w:tag w:val="criteriatitle"/>
                <w:id w:val="-339468176"/>
                <w:placeholder>
                  <w:docPart w:val="23F674424F0C444FA4EE54EC172F401B"/>
                </w:placeholder>
                <w:text/>
              </w:sdtPr>
              <w:sdtEndPr>
                <w:rPr>
                  <w:rStyle w:val="AssessmenttabletextCharChar"/>
                </w:rPr>
              </w:sdtEndPr>
              <w:sdtContent>
                <w:del w:id="1254" w:author="Winser, Paul" w:date="2014-12-01T16:16:00Z">
                  <w:r w:rsidR="00C61C25" w:rsidDel="008E24A9">
                    <w:rPr>
                      <w:rStyle w:val="AssessmenttabletextCharChar"/>
                      <w:b/>
                    </w:rPr>
                    <w:delText>BC.D3</w:delText>
                  </w:r>
                </w:del>
                <w:ins w:id="1255" w:author="Winser, Paul" w:date="2014-12-01T16:16:00Z">
                  <w:r w:rsidR="00C61C25">
                    <w:rPr>
                      <w:rStyle w:val="AssessmenttabletextCharChar"/>
                      <w:b/>
                    </w:rPr>
                    <w:t>SD</w:t>
                  </w:r>
                  <w:r w:rsidR="00E344F8">
                    <w:rPr>
                      <w:rStyle w:val="AssessmenttabletextCharChar"/>
                      <w:b/>
                    </w:rPr>
                    <w:t>2</w:t>
                  </w:r>
                </w:ins>
              </w:sdtContent>
            </w:sdt>
            <w:r w:rsidR="00C61C25">
              <w:rPr>
                <w:rStyle w:val="AssessmenttabletextCharChar"/>
              </w:rPr>
              <w:t xml:space="preserve"> </w:t>
            </w:r>
            <w:sdt>
              <w:sdtPr>
                <w:rPr>
                  <w:rStyle w:val="AssessmenttabletextCharChar"/>
                </w:rPr>
                <w:alias w:val="Assessment Criteria"/>
                <w:tag w:val="criteria"/>
                <w:id w:val="-993340230"/>
                <w:placeholder>
                  <w:docPart w:val="DDD8FED75CF04902B4FD86A1B08F2D41"/>
                </w:placeholder>
              </w:sdtPr>
              <w:sdtEndPr>
                <w:rPr>
                  <w:rStyle w:val="AssessmenttabletextCharChar"/>
                </w:rPr>
              </w:sdtEndPr>
              <w:sdtContent>
                <w:del w:id="1256" w:author="Winser, Paul" w:date="2014-12-01T16:15:00Z">
                  <w:r w:rsidR="00C61C25" w:rsidRPr="005E36F4" w:rsidDel="008E24A9">
                    <w:delText xml:space="preserve">Evaluate the final </w:delText>
                  </w:r>
                  <w:r w:rsidR="00C61C25" w:rsidDel="008E24A9">
                    <w:delText>schematics</w:delText>
                  </w:r>
                  <w:r w:rsidR="00C61C25" w:rsidRPr="005E36F4" w:rsidDel="008E24A9">
                    <w:delText xml:space="preserve"> decisions, explaining how they will meet the needs of the intended </w:delText>
                  </w:r>
                  <w:r w:rsidR="00C61C25" w:rsidDel="008E24A9">
                    <w:delText>audience</w:delText>
                  </w:r>
                  <w:r w:rsidR="00C61C25" w:rsidRPr="005E36F4" w:rsidDel="008E24A9">
                    <w:delText>, fulfil the intended purpose, apply the principles of</w:delText>
                  </w:r>
                  <w:r w:rsidR="00C61C25" w:rsidDel="008E24A9">
                    <w:delText xml:space="preserve"> 3D modelling</w:delText>
                  </w:r>
                  <w:r w:rsidR="00C61C25" w:rsidRPr="005E36F4" w:rsidDel="008E24A9">
                    <w:delText xml:space="preserve"> design and any technical and design constraints</w:delText>
                  </w:r>
                </w:del>
                <w:ins w:id="1257" w:author="Winser, Paul" w:date="2014-12-01T16:15:00Z">
                  <w:r w:rsidR="00C61C25" w:rsidRPr="008E24A9">
                    <w:t xml:space="preserve">Evaluate the final </w:t>
                  </w:r>
                  <w:r w:rsidR="00C61C25">
                    <w:t>3D model</w:t>
                  </w:r>
                </w:ins>
                <w:ins w:id="1258" w:author="Winser, Paul" w:date="2014-12-01T16:25:00Z">
                  <w:r w:rsidR="007B0889">
                    <w:t>s</w:t>
                  </w:r>
                </w:ins>
                <w:ins w:id="1259" w:author="Winser, Paul" w:date="2014-12-01T16:15:00Z">
                  <w:r w:rsidR="00C61C25" w:rsidRPr="008E24A9">
                    <w:t xml:space="preserve"> including refinements made as a result of </w:t>
                  </w:r>
                </w:ins>
                <w:ins w:id="1260" w:author="Winser, Paul" w:date="2014-12-01T16:19:00Z">
                  <w:r w:rsidR="00C61C25">
                    <w:t xml:space="preserve">3D modelling </w:t>
                  </w:r>
                </w:ins>
                <w:ins w:id="1261" w:author="Winser, Paul" w:date="2014-12-01T16:18:00Z">
                  <w:r w:rsidR="00C61C25">
                    <w:t>optimisation</w:t>
                  </w:r>
                </w:ins>
                <w:ins w:id="1262" w:author="Winser, Paul" w:date="2014-12-01T16:15:00Z">
                  <w:r w:rsidR="00C61C25" w:rsidRPr="008E24A9">
                    <w:t xml:space="preserve">, </w:t>
                  </w:r>
                </w:ins>
                <w:ins w:id="1263" w:author="Winser, Paul" w:date="2014-12-01T16:21:00Z">
                  <w:r w:rsidR="00C61C25">
                    <w:t xml:space="preserve">geometric theory, </w:t>
                  </w:r>
                </w:ins>
                <w:proofErr w:type="gramStart"/>
                <w:ins w:id="1264" w:author="Winser, Paul" w:date="2014-12-01T16:15:00Z">
                  <w:r w:rsidR="00C61C25" w:rsidRPr="008E24A9">
                    <w:t>feedback</w:t>
                  </w:r>
                  <w:proofErr w:type="gramEnd"/>
                  <w:r w:rsidR="00C61C25" w:rsidRPr="008E24A9">
                    <w:t xml:space="preserve"> from others, principles of </w:t>
                  </w:r>
                  <w:r w:rsidR="00C61C25">
                    <w:t>3D modelling</w:t>
                  </w:r>
                  <w:r w:rsidR="00C61C25" w:rsidRPr="008E24A9">
                    <w:t xml:space="preserve"> and any technical and design constraints.</w:t>
                  </w:r>
                </w:ins>
                <w:del w:id="1265" w:author="Winser, Paul" w:date="2014-12-01T16:15:00Z">
                  <w:r w:rsidR="00C61C25" w:rsidRPr="005E36F4" w:rsidDel="008E24A9">
                    <w:delText>.</w:delText>
                  </w:r>
                </w:del>
              </w:sdtContent>
            </w:sdt>
          </w:p>
          <w:p w14:paraId="7EE884C0" w14:textId="77777777" w:rsidR="00C61C25" w:rsidRPr="002A771D" w:rsidRDefault="00C61C25">
            <w:pPr>
              <w:pStyle w:val="Assessmenttabletext"/>
              <w:pPrChange w:id="1266" w:author="Winser, Paul" w:date="2014-12-01T16:23:00Z">
                <w:pPr>
                  <w:pStyle w:val="AssessmentDistcoltext"/>
                </w:pPr>
              </w:pPrChange>
            </w:pPr>
          </w:p>
        </w:tc>
      </w:tr>
      <w:tr w:rsidR="00C61C25" w14:paraId="282F6585" w14:textId="77777777" w:rsidTr="003757F3">
        <w:trPr>
          <w:trHeight w:val="832"/>
        </w:trPr>
        <w:tc>
          <w:tcPr>
            <w:tcW w:w="1652" w:type="pct"/>
            <w:shd w:val="clear" w:color="auto" w:fill="E6E6EE"/>
          </w:tcPr>
          <w:p w14:paraId="7471F079" w14:textId="5A71F563" w:rsidR="00C61C25" w:rsidRPr="00B5440F" w:rsidRDefault="009979FD" w:rsidP="000348A6">
            <w:pPr>
              <w:pStyle w:val="Assessmenttabletext"/>
              <w:rPr>
                <w:rStyle w:val="AssessmenttabletextCharChar"/>
                <w:rPrChange w:id="1267" w:author="Winser, Paul" w:date="2014-12-01T16:03:00Z">
                  <w:rPr>
                    <w:rStyle w:val="AssessmenttabletextCharChar"/>
                    <w:b/>
                    <w:szCs w:val="24"/>
                  </w:rPr>
                </w:rPrChange>
              </w:rPr>
            </w:pPr>
            <w:customXmlInsRangeStart w:id="1268" w:author="Winser, Paul" w:date="2014-12-01T16:02:00Z"/>
            <w:sdt>
              <w:sdtPr>
                <w:rPr>
                  <w:rStyle w:val="AssessmenttabletextCharChar"/>
                  <w:b/>
                </w:rPr>
                <w:alias w:val="Assessment Criteria Ref"/>
                <w:tag w:val="criteriatitle"/>
                <w:id w:val="-1081678464"/>
                <w:placeholder>
                  <w:docPart w:val="1DF5D17271CA41D3A89112868008819E"/>
                </w:placeholder>
                <w:text/>
              </w:sdtPr>
              <w:sdtEndPr>
                <w:rPr>
                  <w:rStyle w:val="AssessmenttabletextCharChar"/>
                </w:rPr>
              </w:sdtEndPr>
              <w:sdtContent>
                <w:customXmlInsRangeEnd w:id="1268"/>
                <w:ins w:id="1269" w:author="Winser, Paul" w:date="2014-12-01T16:02:00Z">
                  <w:r w:rsidR="00C61C25">
                    <w:rPr>
                      <w:rStyle w:val="AssessmenttabletextCharChar"/>
                      <w:b/>
                    </w:rPr>
                    <w:t>BP4</w:t>
                  </w:r>
                </w:ins>
                <w:customXmlInsRangeStart w:id="1270" w:author="Winser, Paul" w:date="2014-12-01T16:02:00Z"/>
              </w:sdtContent>
            </w:sdt>
            <w:customXmlInsRangeEnd w:id="1270"/>
            <w:ins w:id="1271" w:author="Winser, Paul" w:date="2014-12-01T16:02:00Z">
              <w:r w:rsidR="00C61C25">
                <w:rPr>
                  <w:rStyle w:val="AssessmenttabletextCharChar"/>
                </w:rPr>
                <w:t xml:space="preserve"> </w:t>
              </w:r>
            </w:ins>
            <w:customXmlInsRangeStart w:id="1272" w:author="Winser, Paul" w:date="2014-12-01T16:03:00Z"/>
            <w:sdt>
              <w:sdtPr>
                <w:rPr>
                  <w:rStyle w:val="AssessmenttabletextCharChar"/>
                </w:rPr>
                <w:alias w:val="Assessment Criteria"/>
                <w:tag w:val="criteria"/>
                <w:id w:val="-1776852825"/>
                <w:placeholder>
                  <w:docPart w:val="5A5AD66BC16145898BF4AC6F002E1EEA"/>
                </w:placeholder>
              </w:sdtPr>
              <w:sdtEndPr>
                <w:rPr>
                  <w:rStyle w:val="AssessmenttabletextCharChar"/>
                </w:rPr>
              </w:sdtEndPr>
              <w:sdtContent>
                <w:customXmlInsRangeEnd w:id="1272"/>
                <w:ins w:id="1273" w:author="Winser, Paul" w:date="2014-12-01T16:04:00Z">
                  <w:r w:rsidR="00C61C25" w:rsidRPr="00B5440F">
                    <w:rPr>
                      <w:rStyle w:val="AssessmenttabletextCharChar"/>
                    </w:rPr>
                    <w:t xml:space="preserve">Review the </w:t>
                  </w:r>
                  <w:r w:rsidR="00C61C25">
                    <w:rPr>
                      <w:rStyle w:val="AssessmenttabletextCharChar"/>
                    </w:rPr>
                    <w:t>3D model</w:t>
                  </w:r>
                </w:ins>
                <w:ins w:id="1274" w:author="Winser, Paul" w:date="2014-12-01T16:24:00Z">
                  <w:r w:rsidR="007B0889">
                    <w:rPr>
                      <w:rStyle w:val="AssessmenttabletextCharChar"/>
                    </w:rPr>
                    <w:t>s</w:t>
                  </w:r>
                </w:ins>
                <w:ins w:id="1275" w:author="Winser, Paul" w:date="2014-12-01T16:04:00Z">
                  <w:r w:rsidR="00C61C25" w:rsidRPr="00B5440F">
                    <w:rPr>
                      <w:rStyle w:val="AssessmenttabletextCharChar"/>
                    </w:rPr>
                    <w:t xml:space="preserve"> designs with the client and intended audience to inform final decisions and any refinements required</w:t>
                  </w:r>
                  <w:r w:rsidR="00C61C25">
                    <w:rPr>
                      <w:rStyle w:val="AssessmenttabletextCharChar"/>
                    </w:rPr>
                    <w:t>.</w:t>
                  </w:r>
                </w:ins>
                <w:customXmlInsRangeStart w:id="1276" w:author="Winser, Paul" w:date="2014-12-01T16:03:00Z"/>
              </w:sdtContent>
            </w:sdt>
            <w:customXmlInsRangeEnd w:id="1276"/>
          </w:p>
        </w:tc>
        <w:tc>
          <w:tcPr>
            <w:tcW w:w="1681" w:type="pct"/>
            <w:vMerge/>
            <w:shd w:val="clear" w:color="auto" w:fill="D4D4E2"/>
          </w:tcPr>
          <w:p w14:paraId="52235288" w14:textId="77777777" w:rsidR="00C61C25" w:rsidRDefault="00C61C25">
            <w:pPr>
              <w:pStyle w:val="Assessmenttabletext"/>
              <w:rPr>
                <w:rStyle w:val="AssessmenttabletextCharChar"/>
                <w:b/>
              </w:rPr>
            </w:pPr>
          </w:p>
        </w:tc>
        <w:tc>
          <w:tcPr>
            <w:tcW w:w="1667" w:type="pct"/>
            <w:vMerge/>
            <w:shd w:val="clear" w:color="auto" w:fill="C5C5D9"/>
          </w:tcPr>
          <w:p w14:paraId="30221FEC" w14:textId="77777777" w:rsidR="00C61C25" w:rsidRDefault="00C61C25" w:rsidP="007317FF">
            <w:pPr>
              <w:pStyle w:val="AssessmentDistcoltext"/>
              <w:rPr>
                <w:rStyle w:val="AssessmenttabletextCharChar"/>
                <w:b/>
              </w:rPr>
            </w:pPr>
          </w:p>
        </w:tc>
      </w:tr>
      <w:tr w:rsidR="00C61C25" w:rsidRPr="00130BC7" w14:paraId="03426F7F" w14:textId="77777777" w:rsidTr="007336F0">
        <w:trPr>
          <w:trHeight w:val="727"/>
        </w:trPr>
        <w:tc>
          <w:tcPr>
            <w:tcW w:w="3333" w:type="pct"/>
            <w:gridSpan w:val="2"/>
            <w:shd w:val="clear" w:color="auto" w:fill="auto"/>
          </w:tcPr>
          <w:p w14:paraId="3D566F6A" w14:textId="63E18658" w:rsidR="00C61C25" w:rsidRPr="00004D77" w:rsidRDefault="00C61C25">
            <w:pPr>
              <w:pStyle w:val="LAheadingtables"/>
              <w:rPr>
                <w:b w:val="0"/>
              </w:rPr>
            </w:pPr>
            <w:r>
              <w:rPr>
                <w:color w:val="auto"/>
              </w:rPr>
              <w:t xml:space="preserve">Learning aim </w:t>
            </w:r>
            <w:sdt>
              <w:sdtPr>
                <w:rPr>
                  <w:color w:val="auto"/>
                </w:rPr>
                <w:alias w:val="Learning Objective Reference"/>
                <w:tag w:val="learningobjectiveref"/>
                <w:id w:val="1349827626"/>
                <w:placeholder>
                  <w:docPart w:val="471C52118BED4E49AB5ECD65A9693484"/>
                </w:placeholder>
                <w:text/>
              </w:sdtPr>
              <w:sdtEndPr/>
              <w:sdtContent>
                <w:r>
                  <w:rPr>
                    <w:color w:val="auto"/>
                  </w:rPr>
                  <w:t>C</w:t>
                </w:r>
              </w:sdtContent>
            </w:sdt>
            <w:r w:rsidRPr="00BE1A6E">
              <w:rPr>
                <w:color w:val="auto"/>
              </w:rPr>
              <w:t>:</w:t>
            </w:r>
            <w:r>
              <w:t xml:space="preserve"> </w:t>
            </w:r>
            <w:sdt>
              <w:sdtPr>
                <w:alias w:val="Learning Objective"/>
                <w:tag w:val="learningobjectivetext"/>
                <w:id w:val="-17857700"/>
                <w:placeholder>
                  <w:docPart w:val="545FBB7CD1B84881860C7A46A0871A14"/>
                </w:placeholder>
                <w:text/>
              </w:sdtPr>
              <w:sdtEndPr/>
              <w:sdtContent>
                <w:del w:id="1277" w:author="Winser, Paul" w:date="2014-12-01T16:01:00Z">
                  <w:r w:rsidDel="00B5440F">
                    <w:delText>Create 3D models following schematics.</w:delText>
                  </w:r>
                </w:del>
                <w:ins w:id="1278" w:author="Winser, Paul" w:date="2014-12-01T16:01:00Z">
                  <w:r>
                    <w:t>Develop 3D models to meet client requirements</w:t>
                  </w:r>
                </w:ins>
              </w:sdtContent>
            </w:sdt>
          </w:p>
        </w:tc>
        <w:tc>
          <w:tcPr>
            <w:tcW w:w="1667" w:type="pct"/>
            <w:vMerge/>
            <w:shd w:val="clear" w:color="auto" w:fill="C5C5D9"/>
            <w:vAlign w:val="center"/>
          </w:tcPr>
          <w:p w14:paraId="37FD1604" w14:textId="77777777" w:rsidR="00C61C25" w:rsidRPr="00130BC7" w:rsidRDefault="00C61C25" w:rsidP="007317FF">
            <w:pPr>
              <w:pStyle w:val="AssessmentDistcoltext"/>
            </w:pPr>
          </w:p>
        </w:tc>
      </w:tr>
      <w:tr w:rsidR="00C61C25" w:rsidRPr="002A771D" w14:paraId="4066415F" w14:textId="77777777" w:rsidTr="007336F0">
        <w:trPr>
          <w:trHeight w:val="411"/>
        </w:trPr>
        <w:tc>
          <w:tcPr>
            <w:tcW w:w="1652" w:type="pct"/>
            <w:shd w:val="clear" w:color="auto" w:fill="E6E6EE"/>
          </w:tcPr>
          <w:p w14:paraId="26BC1F06" w14:textId="2EB42F34" w:rsidR="00C61C25" w:rsidRPr="002A771D" w:rsidRDefault="009979FD">
            <w:pPr>
              <w:pStyle w:val="Assessmenttabletext"/>
            </w:pPr>
            <w:sdt>
              <w:sdtPr>
                <w:rPr>
                  <w:rStyle w:val="AssessmenttabletextCharChar"/>
                  <w:b/>
                </w:rPr>
                <w:alias w:val="Assessment Criteria Ref"/>
                <w:tag w:val="criteriatitle"/>
                <w:id w:val="-497267211"/>
                <w:placeholder>
                  <w:docPart w:val="CBE6E3602E8D43EF98C37E43252E8B7D"/>
                </w:placeholder>
                <w:text/>
              </w:sdtPr>
              <w:sdtEndPr>
                <w:rPr>
                  <w:rStyle w:val="AssessmenttabletextCharChar"/>
                </w:rPr>
              </w:sdtEndPr>
              <w:sdtContent>
                <w:del w:id="1279" w:author="Winser, Paul" w:date="2014-12-01T16:26:00Z">
                  <w:r w:rsidR="007B0889" w:rsidDel="007B0889">
                    <w:rPr>
                      <w:rStyle w:val="AssessmenttabletextCharChar"/>
                      <w:b/>
                    </w:rPr>
                    <w:delText>CP4</w:delText>
                  </w:r>
                </w:del>
                <w:ins w:id="1280" w:author="Winser, Paul" w:date="2014-12-01T16:26:00Z">
                  <w:r w:rsidR="007B0889">
                    <w:rPr>
                      <w:rStyle w:val="AssessmenttabletextCharChar"/>
                      <w:b/>
                    </w:rPr>
                    <w:t>CP5</w:t>
                  </w:r>
                </w:ins>
              </w:sdtContent>
            </w:sdt>
            <w:r w:rsidR="00C61C25">
              <w:rPr>
                <w:rStyle w:val="AssessmenttabletextCharChar"/>
              </w:rPr>
              <w:t xml:space="preserve"> </w:t>
            </w:r>
            <w:sdt>
              <w:sdtPr>
                <w:rPr>
                  <w:rStyle w:val="AssessmenttabletextCharChar"/>
                </w:rPr>
                <w:alias w:val="Assessment Criteria"/>
                <w:tag w:val="criteria"/>
                <w:id w:val="-54552557"/>
                <w:placeholder>
                  <w:docPart w:val="2EC2BD3323FA46698820205FF7B19862"/>
                </w:placeholder>
              </w:sdtPr>
              <w:sdtEndPr>
                <w:rPr>
                  <w:rStyle w:val="AssessmenttabletextCharChar"/>
                </w:rPr>
              </w:sdtEndPr>
              <w:sdtContent>
                <w:del w:id="1281" w:author="Winser, Paul" w:date="2014-12-01T16:17:00Z">
                  <w:r w:rsidR="00C61C25" w:rsidRPr="00976D2B" w:rsidDel="008E24A9">
                    <w:delText xml:space="preserve">Develop </w:delText>
                  </w:r>
                  <w:r w:rsidR="00C61C25" w:rsidDel="008E24A9">
                    <w:delText>3D models</w:delText>
                  </w:r>
                  <w:r w:rsidR="00C61C25" w:rsidRPr="00976D2B" w:rsidDel="008E24A9">
                    <w:delText xml:space="preserve"> to meet the design schematic</w:delText>
                  </w:r>
                  <w:r w:rsidR="00C61C25" w:rsidDel="008E24A9">
                    <w:delText>s</w:delText>
                  </w:r>
                  <w:r w:rsidR="00C61C25" w:rsidRPr="00976D2B" w:rsidDel="008E24A9">
                    <w:delText>, ensuring that the product</w:delText>
                  </w:r>
                  <w:r w:rsidR="00C61C25" w:rsidDel="008E24A9">
                    <w:delText>s</w:delText>
                  </w:r>
                  <w:r w:rsidR="00C61C25" w:rsidRPr="00976D2B" w:rsidDel="008E24A9">
                    <w:delText xml:space="preserve"> </w:delText>
                  </w:r>
                  <w:r w:rsidR="00C61C25" w:rsidDel="008E24A9">
                    <w:delText>are</w:delText>
                  </w:r>
                  <w:r w:rsidR="00C61C25" w:rsidRPr="00976D2B" w:rsidDel="008E24A9">
                    <w:delText xml:space="preserve"> fully tested and considers feedback</w:delText>
                  </w:r>
                </w:del>
                <w:ins w:id="1282" w:author="Winser, Paul" w:date="2014-12-01T16:17:00Z">
                  <w:r w:rsidR="007B0889">
                    <w:t xml:space="preserve">Produce </w:t>
                  </w:r>
                  <w:r w:rsidR="00C61C25">
                    <w:t>3D model</w:t>
                  </w:r>
                </w:ins>
                <w:ins w:id="1283" w:author="Winser, Paul" w:date="2014-12-01T16:25:00Z">
                  <w:r w:rsidR="007B0889">
                    <w:t>s</w:t>
                  </w:r>
                </w:ins>
                <w:ins w:id="1284" w:author="Winser, Paul" w:date="2014-12-01T16:17:00Z">
                  <w:r w:rsidR="00C61C25">
                    <w:t xml:space="preserve"> </w:t>
                  </w:r>
                  <w:r w:rsidR="00C61C25" w:rsidRPr="008E24A9">
                    <w:t>to meet the design, ensuring that the product is fully tested.</w:t>
                  </w:r>
                </w:ins>
              </w:sdtContent>
            </w:sdt>
          </w:p>
        </w:tc>
        <w:tc>
          <w:tcPr>
            <w:tcW w:w="1681" w:type="pct"/>
            <w:vMerge w:val="restart"/>
            <w:shd w:val="clear" w:color="auto" w:fill="D4D4E2"/>
          </w:tcPr>
          <w:p w14:paraId="19FEF264" w14:textId="56124512" w:rsidR="00C61C25" w:rsidRPr="002A771D" w:rsidRDefault="009979FD">
            <w:pPr>
              <w:pStyle w:val="Assessmenttabletext"/>
            </w:pPr>
            <w:sdt>
              <w:sdtPr>
                <w:rPr>
                  <w:rStyle w:val="AssessmenttabletextCharChar"/>
                  <w:b/>
                </w:rPr>
                <w:alias w:val="Assessment Criteria Ref"/>
                <w:tag w:val="criteriatitle"/>
                <w:id w:val="1771049097"/>
                <w:placeholder>
                  <w:docPart w:val="9E446712E8BD438B966291E84F6202F7"/>
                </w:placeholder>
                <w:text/>
              </w:sdtPr>
              <w:sdtEndPr>
                <w:rPr>
                  <w:rStyle w:val="AssessmenttabletextCharChar"/>
                </w:rPr>
              </w:sdtEndPr>
              <w:sdtContent>
                <w:del w:id="1285" w:author="Winser, Paul" w:date="2014-12-01T16:20:00Z">
                  <w:r w:rsidR="00C61C25" w:rsidDel="008E24A9">
                    <w:rPr>
                      <w:rStyle w:val="AssessmenttabletextCharChar"/>
                      <w:b/>
                    </w:rPr>
                    <w:delText>CM4</w:delText>
                  </w:r>
                </w:del>
                <w:ins w:id="1286" w:author="Winser, Paul" w:date="2014-12-01T16:20:00Z">
                  <w:r w:rsidR="00C61C25">
                    <w:rPr>
                      <w:rStyle w:val="AssessmenttabletextCharChar"/>
                      <w:b/>
                    </w:rPr>
                    <w:t>CM3</w:t>
                  </w:r>
                </w:ins>
              </w:sdtContent>
            </w:sdt>
            <w:r w:rsidR="00C61C25">
              <w:rPr>
                <w:rStyle w:val="AssessmenttabletextCharChar"/>
              </w:rPr>
              <w:t xml:space="preserve"> </w:t>
            </w:r>
            <w:sdt>
              <w:sdtPr>
                <w:rPr>
                  <w:rStyle w:val="AssessmenttabletextCharChar"/>
                </w:rPr>
                <w:alias w:val="Assessment Criteria"/>
                <w:tag w:val="criteria"/>
                <w:id w:val="-1364584656"/>
                <w:placeholder>
                  <w:docPart w:val="950AF069C5214F328BEABDB3E2AA0D61"/>
                </w:placeholder>
              </w:sdtPr>
              <w:sdtEndPr>
                <w:rPr>
                  <w:rStyle w:val="AssessmenttabletextCharChar"/>
                </w:rPr>
              </w:sdtEndPr>
              <w:sdtContent>
                <w:del w:id="1287" w:author="Winser, Paul" w:date="2014-12-01T16:20:00Z">
                  <w:r w:rsidR="00C61C25" w:rsidRPr="00AA24B8" w:rsidDel="008E24A9">
                    <w:delText>Optimise</w:delText>
                  </w:r>
                </w:del>
                <w:del w:id="1288" w:author="Winser, Paul" w:date="2014-12-01T16:19:00Z">
                  <w:r w:rsidR="00C61C25" w:rsidRPr="00AA24B8" w:rsidDel="008E24A9">
                    <w:delText xml:space="preserve"> </w:delText>
                  </w:r>
                  <w:r w:rsidR="00C61C25" w:rsidDel="008E24A9">
                    <w:delText>3D models</w:delText>
                  </w:r>
                  <w:r w:rsidR="00C61C25" w:rsidRPr="00AA24B8" w:rsidDel="008E24A9">
                    <w:delText xml:space="preserve"> considering enhanced </w:delText>
                  </w:r>
                  <w:commentRangeStart w:id="1289"/>
                  <w:r w:rsidR="00C61C25" w:rsidRPr="00B05555" w:rsidDel="008E24A9">
                    <w:rPr>
                      <w:highlight w:val="yellow"/>
                    </w:rPr>
                    <w:delText>quality</w:delText>
                  </w:r>
                  <w:commentRangeEnd w:id="1289"/>
                  <w:r w:rsidR="00C61C25" w:rsidDel="008E24A9">
                    <w:rPr>
                      <w:rStyle w:val="CommentReference"/>
                      <w:rFonts w:eastAsia="Batang"/>
                      <w:lang w:eastAsia="en-GB"/>
                    </w:rPr>
                    <w:commentReference w:id="1289"/>
                  </w:r>
                  <w:r w:rsidR="00C61C25" w:rsidRPr="00B05555" w:rsidDel="008E24A9">
                    <w:rPr>
                      <w:highlight w:val="yellow"/>
                    </w:rPr>
                    <w:delText xml:space="preserve"> characteristics</w:delText>
                  </w:r>
                  <w:r w:rsidR="00C61C25" w:rsidRPr="00AA24B8" w:rsidDel="008E24A9">
                    <w:delText>,</w:delText>
                  </w:r>
                  <w:r w:rsidR="00C61C25" w:rsidDel="008E24A9">
                    <w:delText xml:space="preserve"> </w:delText>
                  </w:r>
                  <w:commentRangeStart w:id="1290"/>
                  <w:r w:rsidR="00C61C25" w:rsidDel="008E24A9">
                    <w:delText xml:space="preserve">applying geometric theory </w:delText>
                  </w:r>
                  <w:commentRangeEnd w:id="1290"/>
                  <w:r w:rsidR="00C61C25" w:rsidDel="008E24A9">
                    <w:rPr>
                      <w:rStyle w:val="CommentReference"/>
                      <w:rFonts w:eastAsia="Batang"/>
                      <w:lang w:eastAsia="en-GB"/>
                    </w:rPr>
                    <w:commentReference w:id="1290"/>
                  </w:r>
                  <w:r w:rsidR="00C61C25" w:rsidDel="008E24A9">
                    <w:delText>and models;</w:delText>
                  </w:r>
                  <w:r w:rsidR="00C61C25" w:rsidRPr="00AA24B8" w:rsidDel="008E24A9">
                    <w:delText xml:space="preserve"> testing and feedback</w:delText>
                  </w:r>
                </w:del>
                <w:ins w:id="1291" w:author="Winser, Paul" w:date="2014-12-01T16:20:00Z">
                  <w:r w:rsidR="00C61C25" w:rsidRPr="008E24A9">
                    <w:t xml:space="preserve">Optimise the </w:t>
                  </w:r>
                  <w:r w:rsidR="00C61C25">
                    <w:t>3D model</w:t>
                  </w:r>
                </w:ins>
                <w:ins w:id="1292" w:author="Winser, Paul" w:date="2014-12-01T16:25:00Z">
                  <w:r w:rsidR="007B0889">
                    <w:t>s</w:t>
                  </w:r>
                </w:ins>
                <w:ins w:id="1293" w:author="Winser, Paul" w:date="2014-12-01T16:20:00Z">
                  <w:r w:rsidR="00C61C25">
                    <w:t xml:space="preserve"> </w:t>
                  </w:r>
                  <w:r w:rsidR="00C61C25" w:rsidRPr="008E24A9">
                    <w:t xml:space="preserve">considering enhanced </w:t>
                  </w:r>
                </w:ins>
                <w:ins w:id="1294" w:author="Winser, Paul" w:date="2014-12-08T17:01:00Z">
                  <w:r w:rsidR="006C5ACD" w:rsidRPr="006C5ACD">
                    <w:rPr>
                      <w:highlight w:val="yellow"/>
                      <w:rPrChange w:id="1295" w:author="Winser, Paul" w:date="2014-12-08T17:02:00Z">
                        <w:rPr/>
                      </w:rPrChange>
                    </w:rPr>
                    <w:t>features</w:t>
                  </w:r>
                  <w:r w:rsidR="006C5ACD">
                    <w:t xml:space="preserve">, </w:t>
                  </w:r>
                </w:ins>
                <w:ins w:id="1296" w:author="Winser, Paul" w:date="2014-12-01T16:20:00Z">
                  <w:r w:rsidR="00C61C25" w:rsidRPr="008E24A9">
                    <w:t>quality characteristics,</w:t>
                  </w:r>
                  <w:r w:rsidR="00C61C25">
                    <w:t xml:space="preserve"> geometric theory,</w:t>
                  </w:r>
                  <w:r w:rsidR="00C61C25" w:rsidRPr="008E24A9">
                    <w:t xml:space="preserve"> testing and feedback from others.</w:t>
                  </w:r>
                </w:ins>
                <w:del w:id="1297" w:author="Winser, Paul" w:date="2014-12-01T16:20:00Z">
                  <w:r w:rsidR="00C61C25" w:rsidRPr="00AA24B8" w:rsidDel="008E24A9">
                    <w:delText>.</w:delText>
                  </w:r>
                </w:del>
              </w:sdtContent>
            </w:sdt>
          </w:p>
        </w:tc>
        <w:tc>
          <w:tcPr>
            <w:tcW w:w="1667" w:type="pct"/>
            <w:vMerge/>
            <w:shd w:val="clear" w:color="auto" w:fill="C5C5D9"/>
          </w:tcPr>
          <w:p w14:paraId="64A59C33" w14:textId="77777777" w:rsidR="00C61C25" w:rsidRPr="002A771D" w:rsidRDefault="00C61C25" w:rsidP="007317FF">
            <w:pPr>
              <w:pStyle w:val="AssessmentDistcoltext"/>
            </w:pPr>
          </w:p>
        </w:tc>
      </w:tr>
      <w:tr w:rsidR="00C61C25" w:rsidRPr="002A771D" w14:paraId="07BBF6BD" w14:textId="77777777" w:rsidTr="007336F0">
        <w:trPr>
          <w:trHeight w:val="411"/>
        </w:trPr>
        <w:tc>
          <w:tcPr>
            <w:tcW w:w="1652" w:type="pct"/>
            <w:shd w:val="clear" w:color="auto" w:fill="E6E6EE"/>
          </w:tcPr>
          <w:p w14:paraId="3D4EF83F" w14:textId="6CCFB735" w:rsidR="00C61C25" w:rsidRDefault="009979FD">
            <w:pPr>
              <w:pStyle w:val="Assessmenttabletext"/>
              <w:rPr>
                <w:rStyle w:val="AssessmenttabletextCharChar"/>
                <w:b/>
                <w:szCs w:val="24"/>
              </w:rPr>
            </w:pPr>
            <w:customXmlInsRangeStart w:id="1298" w:author="Winser, Paul" w:date="2014-12-01T16:18:00Z"/>
            <w:sdt>
              <w:sdtPr>
                <w:rPr>
                  <w:rStyle w:val="AssessmenttabletextCharChar"/>
                  <w:b/>
                </w:rPr>
                <w:alias w:val="Assessment Criteria Ref"/>
                <w:tag w:val="criteriatitle"/>
                <w:id w:val="-1964724468"/>
                <w:placeholder>
                  <w:docPart w:val="1C26232921144C72B5F60348C76BF637"/>
                </w:placeholder>
                <w:text/>
              </w:sdtPr>
              <w:sdtEndPr>
                <w:rPr>
                  <w:rStyle w:val="AssessmenttabletextCharChar"/>
                </w:rPr>
              </w:sdtEndPr>
              <w:sdtContent>
                <w:customXmlInsRangeEnd w:id="1298"/>
                <w:ins w:id="1299" w:author="Winser, Paul" w:date="2014-12-01T16:18:00Z">
                  <w:r w:rsidR="00C61C25">
                    <w:rPr>
                      <w:rStyle w:val="AssessmenttabletextCharChar"/>
                      <w:b/>
                    </w:rPr>
                    <w:t>CP</w:t>
                  </w:r>
                </w:ins>
                <w:ins w:id="1300" w:author="Winser, Paul" w:date="2014-12-01T16:26:00Z">
                  <w:r w:rsidR="007B0889">
                    <w:rPr>
                      <w:rStyle w:val="AssessmenttabletextCharChar"/>
                      <w:b/>
                    </w:rPr>
                    <w:t>6</w:t>
                  </w:r>
                </w:ins>
                <w:customXmlInsRangeStart w:id="1301" w:author="Winser, Paul" w:date="2014-12-01T16:18:00Z"/>
              </w:sdtContent>
            </w:sdt>
            <w:customXmlInsRangeEnd w:id="1301"/>
            <w:ins w:id="1302" w:author="Winser, Paul" w:date="2014-12-01T16:18:00Z">
              <w:r w:rsidR="00C61C25">
                <w:rPr>
                  <w:rStyle w:val="AssessmenttabletextCharChar"/>
                </w:rPr>
                <w:t xml:space="preserve"> </w:t>
              </w:r>
            </w:ins>
            <w:customXmlInsRangeStart w:id="1303" w:author="Winser, Paul" w:date="2014-12-01T16:18:00Z"/>
            <w:sdt>
              <w:sdtPr>
                <w:rPr>
                  <w:rStyle w:val="AssessmenttabletextCharChar"/>
                </w:rPr>
                <w:alias w:val="Assessment Criteria"/>
                <w:tag w:val="criteria"/>
                <w:id w:val="-971594324"/>
                <w:placeholder>
                  <w:docPart w:val="9B87CD676A5B4C9E9752A11FDC293226"/>
                </w:placeholder>
              </w:sdtPr>
              <w:sdtEndPr>
                <w:rPr>
                  <w:rStyle w:val="AssessmenttabletextCharChar"/>
                </w:rPr>
              </w:sdtEndPr>
              <w:sdtContent>
                <w:customXmlInsRangeEnd w:id="1303"/>
                <w:ins w:id="1304" w:author="Winser, Paul" w:date="2014-12-01T16:18:00Z">
                  <w:r w:rsidR="00C61C25" w:rsidRPr="008E24A9">
                    <w:rPr>
                      <w:rStyle w:val="AssessmenttabletextCharChar"/>
                    </w:rPr>
                    <w:t xml:space="preserve">Review the </w:t>
                  </w:r>
                  <w:r w:rsidR="00C61C25">
                    <w:rPr>
                      <w:rStyle w:val="AssessmenttabletextCharChar"/>
                    </w:rPr>
                    <w:t>3D model</w:t>
                  </w:r>
                </w:ins>
                <w:ins w:id="1305" w:author="Winser, Paul" w:date="2014-12-01T16:25:00Z">
                  <w:r w:rsidR="007B0889">
                    <w:rPr>
                      <w:rStyle w:val="AssessmenttabletextCharChar"/>
                    </w:rPr>
                    <w:t>s</w:t>
                  </w:r>
                </w:ins>
                <w:ins w:id="1306" w:author="Winser, Paul" w:date="2014-12-01T16:18:00Z">
                  <w:r w:rsidR="00C61C25" w:rsidRPr="008E24A9">
                    <w:rPr>
                      <w:rStyle w:val="AssessmenttabletextCharChar"/>
                    </w:rPr>
                    <w:t xml:space="preserve"> with the client and intended audience to inform improvements</w:t>
                  </w:r>
                  <w:r w:rsidR="00C61C25" w:rsidRPr="008E24A9">
                    <w:t>.</w:t>
                  </w:r>
                </w:ins>
                <w:customXmlInsRangeStart w:id="1307" w:author="Winser, Paul" w:date="2014-12-01T16:18:00Z"/>
              </w:sdtContent>
            </w:sdt>
            <w:customXmlInsRangeEnd w:id="1307"/>
            <w:ins w:id="1308" w:author="Nicod, Karon" w:date="2014-11-21T11:10:00Z">
              <w:del w:id="1309" w:author="Winser, Paul" w:date="2014-12-01T16:18:00Z">
                <w:r w:rsidR="00C61C25" w:rsidDel="008E24A9">
                  <w:rPr>
                    <w:rStyle w:val="AssessmenttabletextCharChar"/>
                    <w:b/>
                  </w:rPr>
                  <w:delText>CP4 A maths Pass criterion</w:delText>
                </w:r>
              </w:del>
            </w:ins>
            <w:ins w:id="1310" w:author="Nicod, Karon" w:date="2014-11-21T11:11:00Z">
              <w:del w:id="1311" w:author="Winser, Paul" w:date="2014-12-01T16:18:00Z">
                <w:r w:rsidR="00C61C25" w:rsidDel="008E24A9">
                  <w:rPr>
                    <w:rStyle w:val="AssessmenttabletextCharChar"/>
                    <w:b/>
                  </w:rPr>
                  <w:delText xml:space="preserve"> </w:delText>
                </w:r>
              </w:del>
            </w:ins>
            <w:ins w:id="1312" w:author="Nicod, Karon" w:date="2014-11-21T11:10:00Z">
              <w:del w:id="1313" w:author="Winser, Paul" w:date="2014-12-01T16:18:00Z">
                <w:r w:rsidR="00C61C25" w:rsidDel="008E24A9">
                  <w:rPr>
                    <w:rStyle w:val="AssessmenttabletextCharChar"/>
                    <w:b/>
                  </w:rPr>
                  <w:delText>here?</w:delText>
                </w:r>
              </w:del>
            </w:ins>
          </w:p>
        </w:tc>
        <w:tc>
          <w:tcPr>
            <w:tcW w:w="1681" w:type="pct"/>
            <w:vMerge/>
            <w:shd w:val="clear" w:color="auto" w:fill="D4D4E2"/>
          </w:tcPr>
          <w:p w14:paraId="19965684" w14:textId="77777777" w:rsidR="00C61C25" w:rsidRDefault="00C61C25">
            <w:pPr>
              <w:pStyle w:val="Assessmenttabletext"/>
              <w:rPr>
                <w:rStyle w:val="AssessmenttabletextCharChar"/>
                <w:b/>
              </w:rPr>
            </w:pPr>
          </w:p>
        </w:tc>
        <w:tc>
          <w:tcPr>
            <w:tcW w:w="1667" w:type="pct"/>
            <w:vMerge/>
            <w:shd w:val="clear" w:color="auto" w:fill="C5C5D9"/>
          </w:tcPr>
          <w:p w14:paraId="3781C053" w14:textId="77777777" w:rsidR="00C61C25" w:rsidRPr="002A771D" w:rsidRDefault="00C61C25" w:rsidP="007317FF">
            <w:pPr>
              <w:pStyle w:val="AssessmentDistcoltext"/>
            </w:pPr>
          </w:p>
        </w:tc>
      </w:tr>
      <w:tr w:rsidR="007336F0" w:rsidRPr="00130BC7" w14:paraId="3143ADB0" w14:textId="77777777" w:rsidTr="007336F0">
        <w:trPr>
          <w:trHeight w:val="727"/>
        </w:trPr>
        <w:tc>
          <w:tcPr>
            <w:tcW w:w="3333" w:type="pct"/>
            <w:gridSpan w:val="2"/>
            <w:shd w:val="clear" w:color="auto" w:fill="auto"/>
          </w:tcPr>
          <w:p w14:paraId="2DE6A21E" w14:textId="22614726" w:rsidR="007336F0" w:rsidRPr="00004D77" w:rsidRDefault="007336F0">
            <w:pPr>
              <w:pStyle w:val="LAheadingtables"/>
              <w:rPr>
                <w:b w:val="0"/>
              </w:rPr>
            </w:pPr>
            <w:r>
              <w:rPr>
                <w:color w:val="auto"/>
              </w:rPr>
              <w:t xml:space="preserve">Learning aim </w:t>
            </w:r>
            <w:sdt>
              <w:sdtPr>
                <w:rPr>
                  <w:color w:val="auto"/>
                </w:rPr>
                <w:alias w:val="Learning Objective Reference"/>
                <w:tag w:val="learningobjectiveref"/>
                <w:id w:val="1695427813"/>
                <w:placeholder>
                  <w:docPart w:val="038AFE7D33F24FA0A3B9F1F4B13A8E9E"/>
                </w:placeholder>
                <w:text/>
              </w:sdtPr>
              <w:sdtEndPr/>
              <w:sdtContent>
                <w:r w:rsidR="00336DEB">
                  <w:rPr>
                    <w:color w:val="auto"/>
                  </w:rPr>
                  <w:t>D</w:t>
                </w:r>
              </w:sdtContent>
            </w:sdt>
            <w:r w:rsidR="00443236" w:rsidRPr="00BE1A6E">
              <w:rPr>
                <w:color w:val="auto"/>
              </w:rPr>
              <w:t>:</w:t>
            </w:r>
            <w:r w:rsidR="00443236">
              <w:t xml:space="preserve"> </w:t>
            </w:r>
            <w:sdt>
              <w:sdtPr>
                <w:alias w:val="Learning Objective"/>
                <w:tag w:val="learningobjectivetext"/>
                <w:id w:val="-1344703858"/>
                <w:placeholder>
                  <w:docPart w:val="E7671D6C9F7F41DAB971F894383362B1"/>
                </w:placeholder>
                <w:text/>
              </w:sdtPr>
              <w:sdtEndPr/>
              <w:sdtContent>
                <w:del w:id="1314" w:author="Winser, Paul" w:date="2014-12-01T16:23:00Z">
                  <w:r w:rsidR="007B0889" w:rsidRPr="00F1535F" w:rsidDel="007B0889">
                    <w:delText xml:space="preserve">Review the 3D </w:delText>
                  </w:r>
                  <w:r w:rsidR="007B0889" w:rsidDel="007B0889">
                    <w:delText>modelling development processes</w:delText>
                  </w:r>
                </w:del>
                <w:ins w:id="1315" w:author="Winser, Paul" w:date="2014-12-01T16:23:00Z">
                  <w:r w:rsidR="007B0889" w:rsidRPr="00F1535F">
                    <w:t xml:space="preserve">Review the </w:t>
                  </w:r>
                  <w:r w:rsidR="007B0889">
                    <w:t>development of 3D model</w:t>
                  </w:r>
                </w:ins>
                <w:ins w:id="1316" w:author="Winser, Paul" w:date="2014-12-01T16:25:00Z">
                  <w:r w:rsidR="007B0889">
                    <w:t>s</w:t>
                  </w:r>
                </w:ins>
              </w:sdtContent>
            </w:sdt>
          </w:p>
        </w:tc>
        <w:tc>
          <w:tcPr>
            <w:tcW w:w="1667" w:type="pct"/>
            <w:shd w:val="clear" w:color="auto" w:fill="C5C5D9"/>
            <w:vAlign w:val="center"/>
          </w:tcPr>
          <w:p w14:paraId="03E6331E" w14:textId="77777777" w:rsidR="007336F0" w:rsidRPr="00130BC7" w:rsidRDefault="007336F0" w:rsidP="007317FF">
            <w:pPr>
              <w:pStyle w:val="AssessmentDistcoltext"/>
            </w:pPr>
          </w:p>
        </w:tc>
      </w:tr>
      <w:tr w:rsidR="007336F0" w:rsidRPr="002A771D" w14:paraId="6A310882" w14:textId="77777777" w:rsidTr="007336F0">
        <w:trPr>
          <w:trHeight w:val="411"/>
        </w:trPr>
        <w:tc>
          <w:tcPr>
            <w:tcW w:w="1652" w:type="pct"/>
            <w:shd w:val="clear" w:color="auto" w:fill="E6E6EE"/>
          </w:tcPr>
          <w:p w14:paraId="0C6AFDBA" w14:textId="717E54E5" w:rsidR="007336F0" w:rsidRPr="002A771D" w:rsidRDefault="009979FD">
            <w:pPr>
              <w:pStyle w:val="Assessmenttabletext"/>
            </w:pPr>
            <w:sdt>
              <w:sdtPr>
                <w:rPr>
                  <w:rStyle w:val="AssessmenttabletextCharChar"/>
                  <w:b/>
                </w:rPr>
                <w:alias w:val="Assessment Criteria Ref"/>
                <w:tag w:val="criteriatitle"/>
                <w:id w:val="1726879533"/>
                <w:placeholder>
                  <w:docPart w:val="4CAD371E67E44971AA6068CF44EC4B57"/>
                </w:placeholder>
                <w:text/>
              </w:sdtPr>
              <w:sdtEndPr>
                <w:rPr>
                  <w:rStyle w:val="AssessmenttabletextCharChar"/>
                </w:rPr>
              </w:sdtEndPr>
              <w:sdtContent>
                <w:del w:id="1317" w:author="Winser, Paul" w:date="2014-12-01T16:26:00Z">
                  <w:r w:rsidR="007B0889" w:rsidDel="007B0889">
                    <w:rPr>
                      <w:rStyle w:val="AssessmenttabletextCharChar"/>
                      <w:b/>
                    </w:rPr>
                    <w:delText>DP5</w:delText>
                  </w:r>
                </w:del>
                <w:ins w:id="1318" w:author="Winser, Paul" w:date="2014-12-01T16:26:00Z">
                  <w:r w:rsidR="007B0889">
                    <w:rPr>
                      <w:rStyle w:val="AssessmenttabletextCharChar"/>
                      <w:b/>
                    </w:rPr>
                    <w:t>DP7</w:t>
                  </w:r>
                </w:ins>
              </w:sdtContent>
            </w:sdt>
            <w:r w:rsidR="007336F0">
              <w:rPr>
                <w:rStyle w:val="AssessmenttabletextCharChar"/>
              </w:rPr>
              <w:t xml:space="preserve"> </w:t>
            </w:r>
            <w:sdt>
              <w:sdtPr>
                <w:rPr>
                  <w:rStyle w:val="AssessmenttabletextCharChar"/>
                </w:rPr>
                <w:alias w:val="Assessment Criteria"/>
                <w:tag w:val="criteria"/>
                <w:id w:val="1563757202"/>
                <w:placeholder>
                  <w:docPart w:val="AFA0BB8A319C403A9D2F25C964F29595"/>
                </w:placeholder>
              </w:sdtPr>
              <w:sdtEndPr>
                <w:rPr>
                  <w:rStyle w:val="AssessmenttabletextCharChar"/>
                </w:rPr>
              </w:sdtEndPr>
              <w:sdtContent>
                <w:ins w:id="1319" w:author="Winser, Paul" w:date="2014-12-01T16:26:00Z">
                  <w:r w:rsidR="007B0889" w:rsidRPr="007B0889">
                    <w:rPr>
                      <w:rStyle w:val="AssessmenttabletextCharChar"/>
                    </w:rPr>
                    <w:t>Describe the development process and outcomes to identify where improvement in own behaviours and computing skills is required</w:t>
                  </w:r>
                  <w:r w:rsidR="007B0889" w:rsidRPr="007B0889" w:rsidDel="007B0889">
                    <w:rPr>
                      <w:rStyle w:val="AssessmenttabletextCharChar"/>
                    </w:rPr>
                    <w:t xml:space="preserve"> </w:t>
                  </w:r>
                </w:ins>
                <w:del w:id="1320" w:author="Winser, Paul" w:date="2014-12-01T16:26:00Z">
                  <w:r w:rsidR="0043374E" w:rsidDel="007B0889">
                    <w:rPr>
                      <w:rStyle w:val="AssessmenttabletextCharChar"/>
                    </w:rPr>
                    <w:delText>Assess</w:delText>
                  </w:r>
                </w:del>
                <w:r w:rsidR="00D83CED" w:rsidRPr="00D83CED">
                  <w:t xml:space="preserve"> </w:t>
                </w:r>
                <w:del w:id="1321" w:author="Winser, Paul" w:date="2014-12-01T16:26:00Z">
                  <w:r w:rsidR="00D83CED" w:rsidRPr="00D83CED" w:rsidDel="007B0889">
                    <w:delText xml:space="preserve">the </w:delText>
                  </w:r>
                  <w:r w:rsidR="00D83CED" w:rsidDel="007B0889">
                    <w:delText>3D models</w:delText>
                  </w:r>
                  <w:r w:rsidR="00D83CED" w:rsidRPr="00D83CED" w:rsidDel="007B0889">
                    <w:delText xml:space="preserve"> against the design schematic</w:delText>
                  </w:r>
                </w:del>
              </w:sdtContent>
            </w:sdt>
          </w:p>
        </w:tc>
        <w:tc>
          <w:tcPr>
            <w:tcW w:w="1681" w:type="pct"/>
            <w:shd w:val="clear" w:color="auto" w:fill="D4D4E2"/>
          </w:tcPr>
          <w:p w14:paraId="7F94724D" w14:textId="7150B616" w:rsidR="007336F0" w:rsidRPr="002A771D" w:rsidRDefault="009979FD">
            <w:pPr>
              <w:pStyle w:val="Assessmenttabletext"/>
            </w:pPr>
            <w:sdt>
              <w:sdtPr>
                <w:rPr>
                  <w:rStyle w:val="AssessmenttabletextCharChar"/>
                  <w:b/>
                </w:rPr>
                <w:alias w:val="Assessment Criteria Ref"/>
                <w:tag w:val="criteriatitle"/>
                <w:id w:val="-808697773"/>
                <w:placeholder>
                  <w:docPart w:val="D89F09612E7743E0AB2BA0DDF50B6DA1"/>
                </w:placeholder>
                <w:text/>
              </w:sdtPr>
              <w:sdtEndPr>
                <w:rPr>
                  <w:rStyle w:val="AssessmenttabletextCharChar"/>
                </w:rPr>
              </w:sdtEndPr>
              <w:sdtContent>
                <w:del w:id="1322" w:author="Winser, Paul" w:date="2014-12-01T16:27:00Z">
                  <w:r w:rsidR="007B0889" w:rsidDel="007B0889">
                    <w:rPr>
                      <w:rStyle w:val="AssessmenttabletextCharChar"/>
                      <w:b/>
                    </w:rPr>
                    <w:delText>DM5</w:delText>
                  </w:r>
                </w:del>
                <w:ins w:id="1323" w:author="Winser, Paul" w:date="2014-12-01T16:27:00Z">
                  <w:r w:rsidR="007B0889">
                    <w:rPr>
                      <w:rStyle w:val="AssessmenttabletextCharChar"/>
                      <w:b/>
                    </w:rPr>
                    <w:t>DM4</w:t>
                  </w:r>
                </w:ins>
              </w:sdtContent>
            </w:sdt>
            <w:r w:rsidR="007336F0">
              <w:rPr>
                <w:rStyle w:val="AssessmenttabletextCharChar"/>
              </w:rPr>
              <w:t xml:space="preserve"> </w:t>
            </w:r>
            <w:sdt>
              <w:sdtPr>
                <w:rPr>
                  <w:rStyle w:val="AssessmenttabletextCharChar"/>
                </w:rPr>
                <w:alias w:val="Assessment Criteria"/>
                <w:tag w:val="criteria"/>
                <w:id w:val="-210963655"/>
                <w:placeholder>
                  <w:docPart w:val="0BB6E363101C407081364C0D879B29DF"/>
                </w:placeholder>
              </w:sdtPr>
              <w:sdtEndPr>
                <w:rPr>
                  <w:rStyle w:val="AssessmenttabletextCharChar"/>
                </w:rPr>
              </w:sdtEndPr>
              <w:sdtContent>
                <w:ins w:id="1324" w:author="Winser, Paul" w:date="2014-12-01T16:27:00Z">
                  <w:r w:rsidR="007B0889" w:rsidRPr="007B0889">
                    <w:rPr>
                      <w:rStyle w:val="AssessmenttabletextCharChar"/>
                    </w:rPr>
                    <w:t>Discuss the development process and outcomes demonstrating the contribution of own behaviours and computing skills to identify personal development requirements</w:t>
                  </w:r>
                  <w:r w:rsidR="007B0889" w:rsidRPr="007B0889" w:rsidDel="007B0889">
                    <w:rPr>
                      <w:rStyle w:val="AssessmenttabletextCharChar"/>
                    </w:rPr>
                    <w:t xml:space="preserve"> </w:t>
                  </w:r>
                </w:ins>
                <w:del w:id="1325" w:author="Winser, Paul" w:date="2014-12-01T16:27:00Z">
                  <w:r w:rsidR="00607FFB" w:rsidRPr="00607FFB" w:rsidDel="007B0889">
                    <w:delText xml:space="preserve">Discuss the potential improvements to the </w:delText>
                  </w:r>
                  <w:r w:rsidR="00607FFB" w:rsidDel="007B0889">
                    <w:delText>3D models</w:delText>
                  </w:r>
                  <w:r w:rsidR="00607FFB" w:rsidRPr="00607FFB" w:rsidDel="007B0889">
                    <w:delText xml:space="preserve"> </w:delText>
                  </w:r>
                  <w:commentRangeStart w:id="1326"/>
                  <w:r w:rsidR="00607FFB" w:rsidRPr="00607FFB" w:rsidDel="007B0889">
                    <w:delText>considering</w:delText>
                  </w:r>
                  <w:commentRangeEnd w:id="1326"/>
                  <w:r w:rsidR="00F31DF1" w:rsidDel="007B0889">
                    <w:rPr>
                      <w:rStyle w:val="CommentReference"/>
                      <w:rFonts w:eastAsia="Batang"/>
                      <w:lang w:eastAsia="en-GB"/>
                    </w:rPr>
                    <w:commentReference w:id="1326"/>
                  </w:r>
                  <w:r w:rsidR="00607FFB" w:rsidRPr="00607FFB" w:rsidDel="007B0889">
                    <w:delText xml:space="preserve"> </w:delText>
                  </w:r>
                </w:del>
                <w:ins w:id="1327" w:author="Paul" w:date="2014-11-19T15:49:00Z">
                  <w:del w:id="1328" w:author="Winser, Paul" w:date="2014-12-01T16:27:00Z">
                    <w:r w:rsidR="00F31DF1" w:rsidRPr="00B05555" w:rsidDel="007B0889">
                      <w:rPr>
                        <w:highlight w:val="yellow"/>
                      </w:rPr>
                      <w:delText>???</w:delText>
                    </w:r>
                  </w:del>
                </w:ins>
                <w:del w:id="1329" w:author="Winser, Paul" w:date="2014-12-01T16:27:00Z">
                  <w:r w:rsidR="00607FFB" w:rsidRPr="00607FFB" w:rsidDel="007B0889">
                    <w:delText>(playability) and (player experience</w:delText>
                  </w:r>
                </w:del>
              </w:sdtContent>
            </w:sdt>
          </w:p>
        </w:tc>
        <w:tc>
          <w:tcPr>
            <w:tcW w:w="1667" w:type="pct"/>
            <w:shd w:val="clear" w:color="auto" w:fill="C5C5D9"/>
          </w:tcPr>
          <w:p w14:paraId="7CF1FAD7" w14:textId="15D4F038" w:rsidR="007336F0" w:rsidRPr="002A771D" w:rsidRDefault="009979FD">
            <w:pPr>
              <w:pStyle w:val="Assessmenttabletext"/>
            </w:pPr>
            <w:sdt>
              <w:sdtPr>
                <w:rPr>
                  <w:rStyle w:val="AssessmenttabletextCharChar"/>
                  <w:b/>
                </w:rPr>
                <w:alias w:val="Assessment Criteria Ref"/>
                <w:tag w:val="criteriatitle"/>
                <w:id w:val="907337017"/>
                <w:placeholder>
                  <w:docPart w:val="FFD37F0C422C454A866A1B7771EB1A97"/>
                </w:placeholder>
                <w:text/>
              </w:sdtPr>
              <w:sdtEndPr>
                <w:rPr>
                  <w:rStyle w:val="AssessmenttabletextCharChar"/>
                </w:rPr>
              </w:sdtEndPr>
              <w:sdtContent>
                <w:del w:id="1330" w:author="Winser, Paul" w:date="2014-12-01T16:28:00Z">
                  <w:r w:rsidR="007B0889" w:rsidDel="007B0889">
                    <w:rPr>
                      <w:rStyle w:val="AssessmenttabletextCharChar"/>
                      <w:b/>
                    </w:rPr>
                    <w:delText>S.D4</w:delText>
                  </w:r>
                </w:del>
                <w:ins w:id="1331" w:author="Winser, Paul" w:date="2014-12-01T16:28:00Z">
                  <w:r w:rsidR="007B0889">
                    <w:rPr>
                      <w:rStyle w:val="AssessmenttabletextCharChar"/>
                      <w:b/>
                    </w:rPr>
                    <w:t>UD</w:t>
                  </w:r>
                  <w:r w:rsidR="00E344F8">
                    <w:rPr>
                      <w:rStyle w:val="AssessmenttabletextCharChar"/>
                      <w:b/>
                    </w:rPr>
                    <w:t>3</w:t>
                  </w:r>
                </w:ins>
              </w:sdtContent>
            </w:sdt>
            <w:r w:rsidR="007336F0">
              <w:rPr>
                <w:rStyle w:val="AssessmenttabletextCharChar"/>
              </w:rPr>
              <w:t xml:space="preserve"> </w:t>
            </w:r>
            <w:sdt>
              <w:sdtPr>
                <w:rPr>
                  <w:rStyle w:val="AssessmenttabletextCharChar"/>
                </w:rPr>
                <w:alias w:val="Assessment Criteria"/>
                <w:tag w:val="criteria"/>
                <w:id w:val="1045112458"/>
                <w:placeholder>
                  <w:docPart w:val="FF9B023BDEB047A984AFD34368BF5BB1"/>
                </w:placeholder>
              </w:sdtPr>
              <w:sdtEndPr>
                <w:rPr>
                  <w:rStyle w:val="AssessmenttabletextCharChar"/>
                </w:rPr>
              </w:sdtEndPr>
              <w:sdtContent>
                <w:ins w:id="1332" w:author="Winser, Paul" w:date="2014-12-01T16:28:00Z">
                  <w:r w:rsidR="007B0889" w:rsidRPr="007B0889">
                    <w:t>Evaluate the development process and outcomes, reflecting on the contribution of own behaviours and computing skills to plan and prioritise personal performance development requirements</w:t>
                  </w:r>
                </w:ins>
                <w:del w:id="1333" w:author="Winser, Paul" w:date="2014-12-01T16:28:00Z">
                  <w:r w:rsidR="00E53B0F" w:rsidRPr="00E53B0F" w:rsidDel="007B0889">
                    <w:delText xml:space="preserve">Evaluate the final </w:delText>
                  </w:r>
                  <w:r w:rsidR="00E53B0F" w:rsidDel="007B0889">
                    <w:delText>3D models</w:delText>
                  </w:r>
                  <w:r w:rsidR="00E53B0F" w:rsidRPr="00E53B0F" w:rsidDel="007B0889">
                    <w:delText xml:space="preserve"> resulting from improvements made as a resu</w:delText>
                  </w:r>
                  <w:r w:rsidR="00E53B0F" w:rsidDel="007B0889">
                    <w:delText>lt of testing and user feedback</w:delText>
                  </w:r>
                  <w:r w:rsidR="00E53B0F" w:rsidRPr="00E53B0F" w:rsidDel="007B0889">
                    <w:delText> </w:delText>
                  </w:r>
                </w:del>
              </w:sdtContent>
            </w:sdt>
          </w:p>
        </w:tc>
      </w:tr>
      <w:tr w:rsidR="00F31DF1" w:rsidRPr="002A771D" w:rsidDel="007B0889" w14:paraId="25B78A83" w14:textId="15F6D93A" w:rsidTr="007336F0">
        <w:trPr>
          <w:trHeight w:val="411"/>
          <w:ins w:id="1334" w:author="Paul" w:date="2014-11-19T15:48:00Z"/>
          <w:del w:id="1335" w:author="Winser, Paul" w:date="2014-12-01T16:28:00Z"/>
        </w:trPr>
        <w:tc>
          <w:tcPr>
            <w:tcW w:w="1652" w:type="pct"/>
            <w:shd w:val="clear" w:color="auto" w:fill="E6E6EE"/>
          </w:tcPr>
          <w:p w14:paraId="43CE43DE" w14:textId="33C41AFC" w:rsidR="00F31DF1" w:rsidDel="007B0889" w:rsidRDefault="009979FD">
            <w:pPr>
              <w:pStyle w:val="Assessmenttabletext"/>
              <w:rPr>
                <w:ins w:id="1336" w:author="Paul" w:date="2014-11-19T15:48:00Z"/>
                <w:del w:id="1337" w:author="Winser, Paul" w:date="2014-12-01T16:28:00Z"/>
                <w:rStyle w:val="AssessmenttabletextCharChar"/>
                <w:b/>
                <w:szCs w:val="24"/>
              </w:rPr>
            </w:pPr>
            <w:customXmlInsRangeStart w:id="1338" w:author="Paul" w:date="2014-11-19T15:48:00Z"/>
            <w:customXmlDelRangeStart w:id="1339" w:author="Winser, Paul" w:date="2014-12-01T16:28:00Z"/>
            <w:sdt>
              <w:sdtPr>
                <w:rPr>
                  <w:rStyle w:val="AssessmenttabletextCharChar"/>
                  <w:b/>
                </w:rPr>
                <w:alias w:val="Assessment Criteria Ref"/>
                <w:tag w:val="criteriatitle"/>
                <w:id w:val="1637985037"/>
                <w:placeholder>
                  <w:docPart w:val="C8521F9BC4AC4712BF00F760C67F1776"/>
                </w:placeholder>
                <w:text/>
              </w:sdtPr>
              <w:sdtEndPr>
                <w:rPr>
                  <w:rStyle w:val="AssessmenttabletextCharChar"/>
                </w:rPr>
              </w:sdtEndPr>
              <w:sdtContent>
                <w:customXmlInsRangeEnd w:id="1338"/>
                <w:customXmlDelRangeEnd w:id="1339"/>
                <w:ins w:id="1340" w:author="Paul" w:date="2014-11-19T15:48:00Z">
                  <w:del w:id="1341" w:author="Winser, Paul" w:date="2014-12-01T16:28:00Z">
                    <w:r w:rsidR="00F31DF1" w:rsidDel="007B0889">
                      <w:rPr>
                        <w:rStyle w:val="AssessmenttabletextCharChar"/>
                        <w:b/>
                      </w:rPr>
                      <w:delText>DP6</w:delText>
                    </w:r>
                  </w:del>
                </w:ins>
                <w:customXmlInsRangeStart w:id="1342" w:author="Paul" w:date="2014-11-19T15:48:00Z"/>
                <w:customXmlDelRangeStart w:id="1343" w:author="Winser, Paul" w:date="2014-12-01T16:28:00Z"/>
              </w:sdtContent>
            </w:sdt>
            <w:customXmlInsRangeEnd w:id="1342"/>
            <w:customXmlDelRangeEnd w:id="1343"/>
            <w:ins w:id="1344" w:author="Paul" w:date="2014-11-19T15:48:00Z">
              <w:del w:id="1345" w:author="Winser, Paul" w:date="2014-12-01T16:28:00Z">
                <w:r w:rsidR="00F31DF1" w:rsidDel="007B0889">
                  <w:rPr>
                    <w:rStyle w:val="AssessmenttabletextCharChar"/>
                  </w:rPr>
                  <w:delText xml:space="preserve"> </w:delText>
                </w:r>
              </w:del>
            </w:ins>
            <w:customXmlInsRangeStart w:id="1346" w:author="Paul" w:date="2014-11-19T15:48:00Z"/>
            <w:customXmlDelRangeStart w:id="1347" w:author="Winser, Paul" w:date="2014-12-01T16:28:00Z"/>
            <w:sdt>
              <w:sdtPr>
                <w:rPr>
                  <w:rStyle w:val="AssessmenttabletextCharChar"/>
                </w:rPr>
                <w:alias w:val="Assessment Criteria"/>
                <w:tag w:val="criteria"/>
                <w:id w:val="-2119835136"/>
                <w:placeholder>
                  <w:docPart w:val="C7CA9AD3B0E44E62B81CC97EC973D0E6"/>
                </w:placeholder>
              </w:sdtPr>
              <w:sdtEndPr>
                <w:rPr>
                  <w:rStyle w:val="AssessmenttabletextCharChar"/>
                </w:rPr>
              </w:sdtEndPr>
              <w:sdtContent>
                <w:customXmlInsRangeEnd w:id="1346"/>
                <w:customXmlDelRangeEnd w:id="1347"/>
                <w:ins w:id="1348" w:author="Paul" w:date="2014-11-19T15:48:00Z">
                  <w:del w:id="1349" w:author="Winser, Paul" w:date="2014-12-01T16:28:00Z">
                    <w:r w:rsidR="00F31DF1" w:rsidRPr="00D83CED" w:rsidDel="007B0889">
                      <w:delText xml:space="preserve">Evaluate </w:delText>
                    </w:r>
                  </w:del>
                </w:ins>
                <w:ins w:id="1350" w:author="Paul" w:date="2014-11-19T15:51:00Z">
                  <w:del w:id="1351" w:author="Winser, Paul" w:date="2014-12-01T16:28:00Z">
                    <w:r w:rsidR="00F31DF1" w:rsidDel="007B0889">
                      <w:delText xml:space="preserve">own skills, knowledge and </w:delText>
                    </w:r>
                  </w:del>
                </w:ins>
                <w:ins w:id="1352" w:author="Paul" w:date="2014-11-19T15:52:00Z">
                  <w:del w:id="1353" w:author="Winser, Paul" w:date="2014-12-01T16:28:00Z">
                    <w:r w:rsidR="00F31DF1" w:rsidDel="007B0889">
                      <w:delText xml:space="preserve">behaviours demonstrated throughout the development </w:delText>
                    </w:r>
                    <w:commentRangeStart w:id="1354"/>
                    <w:r w:rsidR="00F31DF1" w:rsidDel="007B0889">
                      <w:delText>process</w:delText>
                    </w:r>
                  </w:del>
                </w:ins>
                <w:commentRangeEnd w:id="1354"/>
                <w:ins w:id="1355" w:author="Paul" w:date="2014-11-19T15:53:00Z">
                  <w:del w:id="1356" w:author="Winser, Paul" w:date="2014-12-01T16:28:00Z">
                    <w:r w:rsidR="00F31DF1" w:rsidDel="007B0889">
                      <w:rPr>
                        <w:rStyle w:val="CommentReference"/>
                        <w:rFonts w:eastAsia="Batang"/>
                        <w:lang w:eastAsia="en-GB"/>
                      </w:rPr>
                      <w:commentReference w:id="1354"/>
                    </w:r>
                  </w:del>
                </w:ins>
                <w:customXmlInsRangeStart w:id="1357" w:author="Paul" w:date="2014-11-19T15:48:00Z"/>
                <w:customXmlDelRangeStart w:id="1358" w:author="Winser, Paul" w:date="2014-12-01T16:28:00Z"/>
              </w:sdtContent>
            </w:sdt>
            <w:customXmlInsRangeEnd w:id="1357"/>
            <w:customXmlDelRangeEnd w:id="1358"/>
          </w:p>
        </w:tc>
        <w:tc>
          <w:tcPr>
            <w:tcW w:w="1681" w:type="pct"/>
            <w:shd w:val="clear" w:color="auto" w:fill="D4D4E2"/>
          </w:tcPr>
          <w:p w14:paraId="5B0E80CD" w14:textId="054C0400" w:rsidR="00F31DF1" w:rsidDel="007B0889" w:rsidRDefault="00F31DF1">
            <w:pPr>
              <w:pStyle w:val="Assessmenttabletext"/>
              <w:rPr>
                <w:ins w:id="1359" w:author="Paul" w:date="2014-11-19T15:48:00Z"/>
                <w:del w:id="1360" w:author="Winser, Paul" w:date="2014-12-01T16:28:00Z"/>
                <w:rStyle w:val="AssessmenttabletextCharChar"/>
                <w:b/>
                <w:szCs w:val="24"/>
              </w:rPr>
            </w:pPr>
          </w:p>
        </w:tc>
        <w:tc>
          <w:tcPr>
            <w:tcW w:w="1667" w:type="pct"/>
            <w:shd w:val="clear" w:color="auto" w:fill="C5C5D9"/>
          </w:tcPr>
          <w:p w14:paraId="56701A8E" w14:textId="50422E4B" w:rsidR="00F31DF1" w:rsidDel="007B0889" w:rsidRDefault="00F31DF1">
            <w:pPr>
              <w:pStyle w:val="Assessmenttabletext"/>
              <w:rPr>
                <w:ins w:id="1361" w:author="Paul" w:date="2014-11-19T15:48:00Z"/>
                <w:del w:id="1362" w:author="Winser, Paul" w:date="2014-12-01T16:28:00Z"/>
                <w:rStyle w:val="AssessmenttabletextCharChar"/>
                <w:b/>
                <w:szCs w:val="24"/>
              </w:rPr>
            </w:pPr>
          </w:p>
        </w:tc>
      </w:tr>
    </w:tbl>
    <w:p w14:paraId="76204D8C" w14:textId="77777777" w:rsidR="00A30BAD" w:rsidRDefault="008A2412">
      <w:pPr>
        <w:rPr>
          <w:rFonts w:eastAsia="Batang"/>
          <w:b/>
          <w:color w:val="000099"/>
          <w:sz w:val="26"/>
          <w:szCs w:val="25"/>
          <w:lang w:eastAsia="en-US"/>
        </w:rPr>
      </w:pPr>
      <w:r>
        <w:br w:type="page"/>
      </w:r>
    </w:p>
    <w:p w14:paraId="504BEA65" w14:textId="77777777" w:rsidR="00210D52" w:rsidRPr="00130BC7" w:rsidRDefault="00210D52" w:rsidP="00210D52">
      <w:pPr>
        <w:pStyle w:val="UnitAhead"/>
      </w:pPr>
      <w:r w:rsidRPr="00130BC7">
        <w:lastRenderedPageBreak/>
        <w:t>Teacher guidance</w:t>
      </w:r>
    </w:p>
    <w:p w14:paraId="0B6C0C52" w14:textId="77777777" w:rsidR="00210D52" w:rsidRDefault="00210D52" w:rsidP="00210D52">
      <w:pPr>
        <w:pStyle w:val="UnitBhead"/>
      </w:pPr>
      <w:r w:rsidRPr="00210D52">
        <w:rPr>
          <w:rFonts w:ascii="Verdana" w:hAnsi="Verdana"/>
        </w:rPr>
        <w:t>Resources</w:t>
      </w:r>
    </w:p>
    <w:sdt>
      <w:sdtPr>
        <w:alias w:val="Resources"/>
        <w:tag w:val="resources"/>
        <w:id w:val="-533113455"/>
        <w:lock w:val="sdtLocked"/>
        <w:placeholder>
          <w:docPart w:val="8445003D199F4FAFA2510609CA981B41"/>
        </w:placeholder>
      </w:sdtPr>
      <w:sdtEndPr/>
      <w:sdtContent>
        <w:p w14:paraId="4B216148" w14:textId="5F06451B" w:rsidR="0038112B" w:rsidRPr="00774B59" w:rsidRDefault="00E05F7D" w:rsidP="0038112B">
          <w:pPr>
            <w:pStyle w:val="Topictextandhead"/>
            <w:tabs>
              <w:tab w:val="clear" w:pos="400"/>
              <w:tab w:val="clear" w:pos="480"/>
              <w:tab w:val="clear" w:pos="720"/>
              <w:tab w:val="left" w:pos="0"/>
            </w:tabs>
            <w:ind w:left="0" w:firstLine="0"/>
          </w:pPr>
          <w:proofErr w:type="gramStart"/>
          <w:ins w:id="1363" w:author="Paul" w:date="2014-12-16T12:50:00Z">
            <w:r>
              <w:t>test</w:t>
            </w:r>
          </w:ins>
          <w:proofErr w:type="gramEnd"/>
        </w:p>
      </w:sdtContent>
    </w:sdt>
    <w:p w14:paraId="5A9DE989" w14:textId="77777777" w:rsidR="00091669" w:rsidRDefault="00091669" w:rsidP="00210D52">
      <w:pPr>
        <w:pStyle w:val="UnitBhead"/>
        <w:rPr>
          <w:rFonts w:ascii="Verdana" w:hAnsi="Verdana"/>
        </w:rPr>
      </w:pPr>
    </w:p>
    <w:p w14:paraId="77151990" w14:textId="77777777" w:rsidR="00210D52" w:rsidRPr="00210D52" w:rsidRDefault="00210D52" w:rsidP="00210D52">
      <w:pPr>
        <w:pStyle w:val="UnitBhead"/>
        <w:rPr>
          <w:rFonts w:ascii="Verdana" w:hAnsi="Verdana"/>
        </w:rPr>
      </w:pPr>
      <w:r w:rsidRPr="00210D52">
        <w:rPr>
          <w:rFonts w:ascii="Verdana" w:hAnsi="Verdana"/>
        </w:rPr>
        <w:t>Assessment Guidance</w:t>
      </w:r>
    </w:p>
    <w:p w14:paraId="7F829F9F" w14:textId="0B3F9DF5" w:rsidR="00210D52" w:rsidRPr="002A3E8F" w:rsidRDefault="00210D52" w:rsidP="00210D52">
      <w:pPr>
        <w:pStyle w:val="Topictextandhead"/>
        <w:tabs>
          <w:tab w:val="clear" w:pos="400"/>
          <w:tab w:val="clear" w:pos="480"/>
          <w:tab w:val="clear" w:pos="720"/>
          <w:tab w:val="left" w:pos="0"/>
        </w:tabs>
        <w:ind w:left="0" w:firstLine="0"/>
        <w:rPr>
          <w:b/>
        </w:rPr>
      </w:pPr>
      <w:r w:rsidRPr="002A3E8F">
        <w:rPr>
          <w:b/>
        </w:rPr>
        <w:t xml:space="preserve">This unit is assessed internally by the centre and externally verified by </w:t>
      </w:r>
      <w:del w:id="1364" w:author="Paul" w:date="2014-12-16T12:28:00Z">
        <w:r w:rsidRPr="002A3E8F" w:rsidDel="009D626B">
          <w:rPr>
            <w:b/>
          </w:rPr>
          <w:delText>Edexcel</w:delText>
        </w:r>
      </w:del>
      <w:ins w:id="1365" w:author="Paul" w:date="2014-12-16T12:28:00Z">
        <w:r w:rsidR="009D626B">
          <w:rPr>
            <w:b/>
          </w:rPr>
          <w:t>Pearson</w:t>
        </w:r>
      </w:ins>
      <w:r w:rsidRPr="002A3E8F">
        <w:rPr>
          <w:b/>
        </w:rPr>
        <w:t xml:space="preserve">. </w:t>
      </w:r>
    </w:p>
    <w:p w14:paraId="51328FC5" w14:textId="59D56CA6" w:rsidR="00210D52" w:rsidDel="00C024C9" w:rsidRDefault="00210D52" w:rsidP="00210D52">
      <w:pPr>
        <w:pStyle w:val="Topictextandhead"/>
        <w:tabs>
          <w:tab w:val="clear" w:pos="400"/>
          <w:tab w:val="clear" w:pos="480"/>
          <w:tab w:val="clear" w:pos="720"/>
          <w:tab w:val="left" w:pos="0"/>
        </w:tabs>
        <w:ind w:left="0" w:firstLine="0"/>
        <w:rPr>
          <w:del w:id="1366" w:author="Paul" w:date="2014-12-16T12:50:00Z"/>
          <w:b/>
        </w:rPr>
      </w:pPr>
      <w:r w:rsidRPr="002A3E8F">
        <w:rPr>
          <w:b/>
        </w:rPr>
        <w:t xml:space="preserve">Please read this guidance in conjunction with Section [TBC] Internal assessment. </w:t>
      </w:r>
      <w:r w:rsidRPr="002A3E8F">
        <w:rPr>
          <w:b/>
        </w:rPr>
        <w:cr/>
      </w:r>
    </w:p>
    <w:p w14:paraId="5B8AEE0A" w14:textId="178C41A5" w:rsidR="00E7566E" w:rsidRDefault="00E7566E" w:rsidP="00210D52">
      <w:pPr>
        <w:pStyle w:val="Topictextandhead"/>
        <w:tabs>
          <w:tab w:val="clear" w:pos="400"/>
          <w:tab w:val="clear" w:pos="480"/>
          <w:tab w:val="clear" w:pos="720"/>
          <w:tab w:val="left" w:pos="0"/>
        </w:tabs>
        <w:ind w:left="0" w:firstLine="0"/>
        <w:rPr>
          <w:ins w:id="1367" w:author="Nicod, Karon" w:date="2014-11-21T11:07:00Z"/>
          <w:b/>
        </w:rPr>
      </w:pPr>
      <w:bookmarkStart w:id="1368" w:name="_GoBack"/>
      <w:bookmarkEnd w:id="1368"/>
      <w:ins w:id="1369" w:author="Nicod, Karon" w:date="2014-11-21T11:07:00Z">
        <w:r>
          <w:rPr>
            <w:b/>
          </w:rPr>
          <w:t>Some items not to forget from the original assessment criteria include:</w:t>
        </w:r>
      </w:ins>
    </w:p>
    <w:customXmlDelRangeStart w:id="1370" w:author="Winser, Paul" w:date="2014-12-02T13:23:00Z"/>
    <w:customXmlInsRangeStart w:id="1371" w:author="Nicod, Karon" w:date="2014-11-21T11:07:00Z"/>
    <w:sdt>
      <w:sdtPr>
        <w:rPr>
          <w:rStyle w:val="AssessmenttabletextCharChar"/>
          <w:sz w:val="20"/>
          <w:szCs w:val="22"/>
        </w:rPr>
        <w:alias w:val="Assessment Criteria"/>
        <w:tag w:val="criteria"/>
        <w:id w:val="-176349428"/>
        <w:placeholder>
          <w:docPart w:val="139AE521C13F49B598E16B46FAD8FA47"/>
        </w:placeholder>
      </w:sdtPr>
      <w:sdtEndPr>
        <w:rPr>
          <w:rStyle w:val="AssessmenttabletextCharChar"/>
        </w:rPr>
      </w:sdtEndPr>
      <w:sdtContent>
        <w:customXmlInsRangeEnd w:id="1371"/>
        <w:customXmlDelRangeEnd w:id="1370"/>
        <w:p w14:paraId="031F1220" w14:textId="39F7176C" w:rsidR="00757C43" w:rsidRPr="00757C43" w:rsidRDefault="00E7566E" w:rsidP="00210D52">
          <w:pPr>
            <w:pStyle w:val="Topictextandhead"/>
            <w:tabs>
              <w:tab w:val="clear" w:pos="400"/>
              <w:tab w:val="clear" w:pos="480"/>
              <w:tab w:val="clear" w:pos="720"/>
              <w:tab w:val="left" w:pos="0"/>
            </w:tabs>
            <w:ind w:left="0" w:firstLine="0"/>
            <w:rPr>
              <w:ins w:id="1372" w:author="Winser, Paul" w:date="2014-12-02T13:23:00Z"/>
              <w:rStyle w:val="AssessmenttabletextCharChar"/>
              <w:strike/>
              <w:sz w:val="20"/>
              <w:szCs w:val="22"/>
            </w:rPr>
          </w:pPr>
          <w:ins w:id="1373" w:author="Nicod, Karon" w:date="2014-11-21T11:07:00Z">
            <w:del w:id="1374" w:author="Matthew" w:date="2014-12-14T14:12:00Z">
              <w:r w:rsidRPr="00757C43" w:rsidDel="00A44DE0">
                <w:rPr>
                  <w:rStyle w:val="AssessmenttabletextCharChar"/>
                  <w:sz w:val="20"/>
                  <w:szCs w:val="22"/>
                </w:rPr>
                <w:delText xml:space="preserve">Analyse how 3D modelling is used in different industries. </w:delText>
              </w:r>
              <w:commentRangeStart w:id="1375"/>
              <w:r w:rsidRPr="00757C43" w:rsidDel="00A44DE0">
                <w:rPr>
                  <w:rStyle w:val="AssessmenttabletextCharChar"/>
                  <w:strike/>
                  <w:sz w:val="20"/>
                  <w:szCs w:val="22"/>
                  <w:highlight w:val="yellow"/>
                </w:rPr>
                <w:delText>supported</w:delText>
              </w:r>
              <w:commentRangeEnd w:id="1375"/>
              <w:r w:rsidRPr="00757C43" w:rsidDel="00A44DE0">
                <w:rPr>
                  <w:rStyle w:val="CommentReference"/>
                  <w:rFonts w:eastAsia="Batang"/>
                  <w:sz w:val="20"/>
                  <w:szCs w:val="22"/>
                  <w:lang w:eastAsia="en-GB"/>
                </w:rPr>
                <w:commentReference w:id="1375"/>
              </w:r>
              <w:r w:rsidRPr="00757C43" w:rsidDel="00A44DE0">
                <w:rPr>
                  <w:rStyle w:val="AssessmenttabletextCharChar"/>
                  <w:strike/>
                  <w:sz w:val="20"/>
                  <w:szCs w:val="22"/>
                  <w:highlight w:val="yellow"/>
                </w:rPr>
                <w:delText xml:space="preserve"> with elucidated examples.</w:delText>
              </w:r>
            </w:del>
          </w:ins>
        </w:p>
        <w:p w14:paraId="318601B9" w14:textId="76A50355" w:rsidR="00757C43" w:rsidRPr="00757C43" w:rsidDel="00A44DE0" w:rsidRDefault="00757C43" w:rsidP="00210D52">
          <w:pPr>
            <w:pStyle w:val="Topictextandhead"/>
            <w:tabs>
              <w:tab w:val="clear" w:pos="400"/>
              <w:tab w:val="clear" w:pos="480"/>
              <w:tab w:val="clear" w:pos="720"/>
              <w:tab w:val="left" w:pos="0"/>
            </w:tabs>
            <w:ind w:left="0" w:firstLine="0"/>
            <w:rPr>
              <w:ins w:id="1376" w:author="Winser, Paul" w:date="2014-12-02T13:23:00Z"/>
              <w:del w:id="1377" w:author="Matthew" w:date="2014-12-14T14:12:00Z"/>
              <w:szCs w:val="22"/>
            </w:rPr>
          </w:pPr>
          <w:ins w:id="1378" w:author="Winser, Paul" w:date="2014-12-02T13:23:00Z">
            <w:del w:id="1379" w:author="Matthew" w:date="2014-12-14T14:12:00Z">
              <w:r w:rsidRPr="00757C43" w:rsidDel="00A44DE0">
                <w:rPr>
                  <w:szCs w:val="22"/>
                </w:rPr>
                <w:delText xml:space="preserve">Optimise 3D models considering enhanced </w:delText>
              </w:r>
              <w:commentRangeStart w:id="1380"/>
              <w:r w:rsidRPr="00757C43" w:rsidDel="00A44DE0">
                <w:rPr>
                  <w:szCs w:val="22"/>
                  <w:highlight w:val="yellow"/>
                </w:rPr>
                <w:delText>quality</w:delText>
              </w:r>
              <w:commentRangeEnd w:id="1380"/>
              <w:r w:rsidRPr="00757C43" w:rsidDel="00A44DE0">
                <w:rPr>
                  <w:rStyle w:val="CommentReference"/>
                  <w:rFonts w:eastAsia="Batang"/>
                  <w:sz w:val="20"/>
                  <w:szCs w:val="22"/>
                  <w:lang w:eastAsia="en-GB"/>
                </w:rPr>
                <w:commentReference w:id="1380"/>
              </w:r>
              <w:r w:rsidRPr="00757C43" w:rsidDel="00A44DE0">
                <w:rPr>
                  <w:szCs w:val="22"/>
                  <w:highlight w:val="yellow"/>
                </w:rPr>
                <w:delText xml:space="preserve"> characteristics</w:delText>
              </w:r>
              <w:r w:rsidRPr="00757C43" w:rsidDel="00A44DE0">
                <w:rPr>
                  <w:szCs w:val="22"/>
                </w:rPr>
                <w:delText xml:space="preserve">, </w:delText>
              </w:r>
              <w:commentRangeStart w:id="1381"/>
              <w:r w:rsidRPr="00757C43" w:rsidDel="00A44DE0">
                <w:rPr>
                  <w:szCs w:val="22"/>
                </w:rPr>
                <w:delText xml:space="preserve">applying geometric theory </w:delText>
              </w:r>
              <w:commentRangeEnd w:id="1381"/>
              <w:r w:rsidRPr="00757C43" w:rsidDel="00A44DE0">
                <w:rPr>
                  <w:rStyle w:val="CommentReference"/>
                  <w:rFonts w:eastAsia="Batang"/>
                  <w:sz w:val="20"/>
                  <w:szCs w:val="22"/>
                  <w:lang w:eastAsia="en-GB"/>
                </w:rPr>
                <w:commentReference w:id="1381"/>
              </w:r>
              <w:r w:rsidRPr="00757C43" w:rsidDel="00A44DE0">
                <w:rPr>
                  <w:szCs w:val="22"/>
                </w:rPr>
                <w:delText>and models; testing and feedback</w:delText>
              </w:r>
            </w:del>
          </w:ins>
        </w:p>
        <w:p w14:paraId="5102D091" w14:textId="337DCCAA" w:rsidR="00757C43" w:rsidRPr="00757C43" w:rsidDel="00A44DE0" w:rsidRDefault="00757C43" w:rsidP="00757C43">
          <w:pPr>
            <w:pStyle w:val="Topictextandhead"/>
            <w:rPr>
              <w:ins w:id="1382" w:author="Winser, Paul" w:date="2014-12-02T13:23:00Z"/>
              <w:del w:id="1383" w:author="Matthew" w:date="2014-12-14T14:12:00Z"/>
              <w:rStyle w:val="AssessmenttabletextCharChar"/>
              <w:sz w:val="20"/>
              <w:szCs w:val="22"/>
            </w:rPr>
          </w:pPr>
          <w:ins w:id="1384" w:author="Winser, Paul" w:date="2014-12-02T13:23:00Z">
            <w:del w:id="1385" w:author="Matthew" w:date="2014-12-14T14:12:00Z">
              <w:r w:rsidRPr="00757C43" w:rsidDel="00A44DE0">
                <w:rPr>
                  <w:rStyle w:val="AssessmenttabletextCharChar"/>
                  <w:sz w:val="20"/>
                  <w:szCs w:val="22"/>
                </w:rPr>
                <w:delText>Produce design schematics for a 3D model which meets a business requirement</w:delText>
              </w:r>
            </w:del>
          </w:ins>
        </w:p>
        <w:p w14:paraId="7BDAE4E6" w14:textId="7CFCE4F4" w:rsidR="00E7566E" w:rsidRDefault="009979FD" w:rsidP="00210D52">
          <w:pPr>
            <w:pStyle w:val="Topictextandhead"/>
            <w:tabs>
              <w:tab w:val="clear" w:pos="400"/>
              <w:tab w:val="clear" w:pos="480"/>
              <w:tab w:val="clear" w:pos="720"/>
              <w:tab w:val="left" w:pos="0"/>
            </w:tabs>
            <w:ind w:left="0" w:firstLine="0"/>
            <w:rPr>
              <w:b/>
            </w:rPr>
          </w:pPr>
        </w:p>
        <w:customXmlDelRangeStart w:id="1386" w:author="Winser, Paul" w:date="2014-12-02T13:23:00Z"/>
        <w:customXmlInsRangeStart w:id="1387" w:author="Nicod, Karon" w:date="2014-11-21T11:07:00Z"/>
      </w:sdtContent>
    </w:sdt>
    <w:customXmlInsRangeEnd w:id="1387"/>
    <w:customXmlDelRangeEnd w:id="1386"/>
    <w:sdt>
      <w:sdtPr>
        <w:alias w:val="Assessment Guidance"/>
        <w:tag w:val="assessmentguidance"/>
        <w:id w:val="1889759824"/>
        <w:lock w:val="sdtLocked"/>
        <w:placeholder>
          <w:docPart w:val="D5EEB75EC5F747D39BDCD241C0DDFEA3"/>
        </w:placeholder>
      </w:sdtPr>
      <w:sdtEndPr/>
      <w:sdtContent>
        <w:p w14:paraId="7D7F600A" w14:textId="78851598" w:rsidR="00102DC9" w:rsidRDefault="00102DC9" w:rsidP="00774B59">
          <w:pPr>
            <w:pStyle w:val="Topictextandhead"/>
            <w:rPr>
              <w:ins w:id="1388" w:author="Matthew" w:date="2014-12-14T12:38:00Z"/>
            </w:rPr>
          </w:pPr>
          <w:ins w:id="1389" w:author="Matthew" w:date="2014-12-14T12:39:00Z">
            <w:r>
              <w:t>Learning aim A:</w:t>
            </w:r>
          </w:ins>
          <w:ins w:id="1390" w:author="Matthew" w:date="2014-12-14T12:40:00Z">
            <w:r>
              <w:t xml:space="preserve"> Examine the application of 3D modelling used in industries</w:t>
            </w:r>
          </w:ins>
        </w:p>
        <w:p w14:paraId="4A504D59" w14:textId="63A7DE21" w:rsidR="00102DC9" w:rsidRDefault="00102DC9" w:rsidP="00774B59">
          <w:pPr>
            <w:pStyle w:val="Topictextandhead"/>
            <w:rPr>
              <w:ins w:id="1391" w:author="Matthew" w:date="2014-12-14T12:37:00Z"/>
            </w:rPr>
          </w:pPr>
          <w:ins w:id="1392" w:author="Matthew" w:date="2014-12-14T12:38:00Z">
            <w:r>
              <w:t xml:space="preserve">For </w:t>
            </w:r>
          </w:ins>
          <w:ins w:id="1393" w:author="Matthew" w:date="2014-12-14T12:37:00Z">
            <w:r>
              <w:t>AD1</w:t>
            </w:r>
          </w:ins>
          <w:ins w:id="1394" w:author="Matthew" w:date="2014-12-14T12:38:00Z">
            <w:r>
              <w:t>:</w:t>
            </w:r>
          </w:ins>
          <w:ins w:id="1395" w:author="Matthew" w:date="2014-12-14T13:14:00Z">
            <w:r w:rsidR="00202633">
              <w:t xml:space="preserve"> learners must produce a report that evaluates how geometric theory is applied to contrasting 3D models and the limitation when used across different industries with particular focus on </w:t>
            </w:r>
          </w:ins>
          <w:ins w:id="1396" w:author="Matthew" w:date="2014-12-14T13:19:00Z">
            <w:r w:rsidR="00202633">
              <w:t>box modelling, polygon-count, coordinate geometry</w:t>
            </w:r>
          </w:ins>
          <w:ins w:id="1397" w:author="Matthew" w:date="2014-12-14T13:26:00Z">
            <w:r w:rsidR="005446DB">
              <w:t xml:space="preserve"> including solids (3D shapes), </w:t>
            </w:r>
          </w:ins>
          <w:ins w:id="1398" w:author="Matthew" w:date="2014-12-14T13:27:00Z">
            <w:r w:rsidR="005446DB">
              <w:t>Boolean</w:t>
            </w:r>
          </w:ins>
          <w:ins w:id="1399" w:author="Matthew" w:date="2014-12-14T13:26:00Z">
            <w:r w:rsidR="005446DB">
              <w:t xml:space="preserve"> </w:t>
            </w:r>
          </w:ins>
          <w:ins w:id="1400" w:author="Matthew" w:date="2014-12-14T13:27:00Z">
            <w:r w:rsidR="005446DB">
              <w:t>algebra, algorithms (procedural modelling)</w:t>
            </w:r>
          </w:ins>
        </w:p>
        <w:p w14:paraId="6B5471E3" w14:textId="2493C417" w:rsidR="00102DC9" w:rsidRDefault="00102DC9" w:rsidP="00774B59">
          <w:pPr>
            <w:pStyle w:val="Topictextandhead"/>
            <w:rPr>
              <w:ins w:id="1401" w:author="Matthew" w:date="2014-12-14T12:37:00Z"/>
            </w:rPr>
          </w:pPr>
          <w:ins w:id="1402" w:author="Matthew" w:date="2014-12-14T12:38:00Z">
            <w:r>
              <w:t xml:space="preserve">For </w:t>
            </w:r>
          </w:ins>
          <w:ins w:id="1403" w:author="Matthew" w:date="2014-12-14T12:37:00Z">
            <w:r>
              <w:t>AM1</w:t>
            </w:r>
          </w:ins>
          <w:ins w:id="1404" w:author="Matthew" w:date="2014-12-14T12:38:00Z">
            <w:r>
              <w:t>:</w:t>
            </w:r>
          </w:ins>
          <w:ins w:id="1405" w:author="Matthew" w:date="2014-12-14T13:24:00Z">
            <w:r w:rsidR="005446DB">
              <w:t xml:space="preserve"> learners will have produced a report that discusses how geometric theory is applied to contrasting 3D models and the limitation when used across different industries with particular focus on box modelling, polygon-count, coordinate geometry</w:t>
            </w:r>
          </w:ins>
          <w:ins w:id="1406" w:author="Matthew" w:date="2014-12-14T13:35:00Z">
            <w:r w:rsidR="006E467E">
              <w:t xml:space="preserve">. Learners will also produce a slideshow </w:t>
            </w:r>
          </w:ins>
          <w:ins w:id="1407" w:author="Matthew" w:date="2014-12-14T13:50:00Z">
            <w:r w:rsidR="004C2A0B">
              <w:t>to explain 3D development technology looking at the hardware and software used to develop</w:t>
            </w:r>
          </w:ins>
          <w:ins w:id="1408" w:author="Matthew" w:date="2014-12-14T13:51:00Z">
            <w:r w:rsidR="001620BA">
              <w:t xml:space="preserve"> complex</w:t>
            </w:r>
          </w:ins>
          <w:ins w:id="1409" w:author="Matthew" w:date="2014-12-14T13:50:00Z">
            <w:r w:rsidR="004C2A0B">
              <w:t xml:space="preserve"> 3D models</w:t>
            </w:r>
          </w:ins>
        </w:p>
        <w:p w14:paraId="5FAC9464" w14:textId="21CFC3E0" w:rsidR="00102DC9" w:rsidRDefault="00102DC9" w:rsidP="00774B59">
          <w:pPr>
            <w:pStyle w:val="Topictextandhead"/>
            <w:rPr>
              <w:ins w:id="1410" w:author="Matthew" w:date="2014-12-14T12:37:00Z"/>
            </w:rPr>
          </w:pPr>
          <w:ins w:id="1411" w:author="Matthew" w:date="2014-12-14T12:38:00Z">
            <w:r>
              <w:t xml:space="preserve">For </w:t>
            </w:r>
          </w:ins>
          <w:ins w:id="1412" w:author="Matthew" w:date="2014-12-14T12:37:00Z">
            <w:r>
              <w:t>AP2</w:t>
            </w:r>
          </w:ins>
          <w:ins w:id="1413" w:author="Matthew" w:date="2014-12-14T12:38:00Z">
            <w:r>
              <w:t>:</w:t>
            </w:r>
          </w:ins>
          <w:ins w:id="1414" w:author="Matthew" w:date="2014-12-14T13:30:00Z">
            <w:r w:rsidR="003A4130">
              <w:t xml:space="preserve"> learners will produce a report that explains how geometric theory is applied </w:t>
            </w:r>
          </w:ins>
          <w:ins w:id="1415" w:author="Matthew" w:date="2014-12-14T13:31:00Z">
            <w:r w:rsidR="003A4130">
              <w:t xml:space="preserve">to 3D models with focus on at least </w:t>
            </w:r>
          </w:ins>
          <w:ins w:id="1416" w:author="Matthew" w:date="2014-12-14T13:33:00Z">
            <w:r w:rsidR="003A4130">
              <w:t>1 aspect of mesh construction and coordinate geometry</w:t>
            </w:r>
          </w:ins>
        </w:p>
        <w:p w14:paraId="6F9F13EE" w14:textId="77777777" w:rsidR="004F76B6" w:rsidRDefault="00102DC9" w:rsidP="00774B59">
          <w:pPr>
            <w:pStyle w:val="Topictextandhead"/>
            <w:rPr>
              <w:ins w:id="1417" w:author="Matthew" w:date="2014-12-14T13:59:00Z"/>
            </w:rPr>
          </w:pPr>
          <w:ins w:id="1418" w:author="Matthew" w:date="2014-12-14T12:38:00Z">
            <w:r>
              <w:t xml:space="preserve">For </w:t>
            </w:r>
          </w:ins>
          <w:ins w:id="1419" w:author="Matthew" w:date="2014-12-14T12:37:00Z">
            <w:r>
              <w:t>AP1</w:t>
            </w:r>
          </w:ins>
          <w:ins w:id="1420" w:author="Matthew" w:date="2014-12-14T12:38:00Z">
            <w:r>
              <w:t>:</w:t>
            </w:r>
          </w:ins>
          <w:ins w:id="1421" w:author="Matthew" w:date="2014-12-14T13:51:00Z">
            <w:r w:rsidR="00411AF7">
              <w:t xml:space="preserve"> learners will produce a mini website that provides information </w:t>
            </w:r>
          </w:ins>
          <w:ins w:id="1422" w:author="Matthew" w:date="2014-12-14T13:52:00Z">
            <w:r w:rsidR="00411AF7">
              <w:t xml:space="preserve">on the application of 3D modelling used in </w:t>
            </w:r>
          </w:ins>
          <w:ins w:id="1423" w:author="Matthew" w:date="2014-12-14T13:54:00Z">
            <w:r w:rsidR="00411AF7">
              <w:t xml:space="preserve">at least 3 </w:t>
            </w:r>
          </w:ins>
          <w:ins w:id="1424" w:author="Matthew" w:date="2014-12-14T13:53:00Z">
            <w:r w:rsidR="00411AF7">
              <w:t>industries such as</w:t>
            </w:r>
          </w:ins>
          <w:ins w:id="1425" w:author="Matthew" w:date="2014-12-14T13:54:00Z">
            <w:r w:rsidR="00411AF7">
              <w:t xml:space="preserve"> </w:t>
            </w:r>
          </w:ins>
          <w:ins w:id="1426" w:author="Matthew" w:date="2014-12-14T13:55:00Z">
            <w:r w:rsidR="00411AF7">
              <w:t>automotive</w:t>
            </w:r>
          </w:ins>
          <w:ins w:id="1427" w:author="Matthew" w:date="2014-12-14T13:56:00Z">
            <w:r w:rsidR="00411AF7">
              <w:t>, pharmaceutical, media</w:t>
            </w:r>
            <w:r w:rsidR="008F0B9A">
              <w:t xml:space="preserve"> </w:t>
            </w:r>
            <w:r w:rsidR="000F18BC">
              <w:t>including screenshots</w:t>
            </w:r>
          </w:ins>
        </w:p>
        <w:p w14:paraId="73AFDE86" w14:textId="04EB2EF8" w:rsidR="004F76B6" w:rsidDel="009D626B" w:rsidRDefault="004F76B6" w:rsidP="00774B59">
          <w:pPr>
            <w:pStyle w:val="Topictextandhead"/>
            <w:rPr>
              <w:ins w:id="1428" w:author="Matthew" w:date="2014-12-14T13:59:00Z"/>
              <w:del w:id="1429" w:author="Paul" w:date="2014-12-16T12:28:00Z"/>
            </w:rPr>
          </w:pPr>
        </w:p>
        <w:p w14:paraId="3CF8B15E" w14:textId="4D75966B" w:rsidR="004F76B6" w:rsidDel="009D626B" w:rsidRDefault="004F76B6" w:rsidP="00774B59">
          <w:pPr>
            <w:pStyle w:val="Topictextandhead"/>
            <w:rPr>
              <w:ins w:id="1430" w:author="Matthew" w:date="2014-12-14T13:59:00Z"/>
              <w:del w:id="1431" w:author="Paul" w:date="2014-12-16T12:28:00Z"/>
            </w:rPr>
          </w:pPr>
        </w:p>
        <w:p w14:paraId="331854CC" w14:textId="77777777" w:rsidR="009D626B" w:rsidRDefault="009D626B" w:rsidP="00774B59">
          <w:pPr>
            <w:pStyle w:val="Topictextandhead"/>
            <w:rPr>
              <w:ins w:id="1432" w:author="Paul" w:date="2014-12-16T12:28:00Z"/>
            </w:rPr>
          </w:pPr>
        </w:p>
        <w:p w14:paraId="7AC79A34" w14:textId="77777777" w:rsidR="004F76B6" w:rsidRDefault="004F76B6" w:rsidP="00774B59">
          <w:pPr>
            <w:pStyle w:val="Topictextandhead"/>
            <w:rPr>
              <w:ins w:id="1433" w:author="Matthew" w:date="2014-12-14T14:00:00Z"/>
            </w:rPr>
          </w:pPr>
          <w:ins w:id="1434" w:author="Matthew" w:date="2014-12-14T13:59:00Z">
            <w:r>
              <w:t xml:space="preserve">Learning aim B: </w:t>
            </w:r>
          </w:ins>
          <w:ins w:id="1435" w:author="Matthew" w:date="2014-12-14T14:00:00Z">
            <w:r>
              <w:t>Design 3D models to meet client requirements</w:t>
            </w:r>
          </w:ins>
        </w:p>
        <w:p w14:paraId="2A4AB4F2" w14:textId="11FA1F8D" w:rsidR="00007E72" w:rsidRDefault="00007E72" w:rsidP="00774B59">
          <w:pPr>
            <w:pStyle w:val="Topictextandhead"/>
            <w:rPr>
              <w:ins w:id="1436" w:author="Matthew" w:date="2014-12-14T14:03:00Z"/>
            </w:rPr>
          </w:pPr>
          <w:ins w:id="1437" w:author="Matthew" w:date="2014-12-14T14:03:00Z">
            <w:r>
              <w:t>For SD2:</w:t>
            </w:r>
          </w:ins>
          <w:ins w:id="1438" w:author="Matthew" w:date="2014-12-14T16:54:00Z">
            <w:r w:rsidR="00863F87">
              <w:t xml:space="preserve"> learners will produce a report that evaluates the final 3D models </w:t>
            </w:r>
          </w:ins>
          <w:ins w:id="1439" w:author="Matthew" w:date="2014-12-14T17:17:00Z">
            <w:r w:rsidR="00221C82">
              <w:t xml:space="preserve">showing </w:t>
            </w:r>
          </w:ins>
          <w:ins w:id="1440" w:author="Matthew" w:date="2014-12-14T17:19:00Z">
            <w:r w:rsidR="00357B75">
              <w:t xml:space="preserve">annotated </w:t>
            </w:r>
          </w:ins>
          <w:ins w:id="1441" w:author="Matthew" w:date="2014-12-14T17:18:00Z">
            <w:r w:rsidR="00FF3CFC">
              <w:t xml:space="preserve">screenshot </w:t>
            </w:r>
          </w:ins>
          <w:ins w:id="1442" w:author="Matthew" w:date="2014-12-14T17:17:00Z">
            <w:r w:rsidR="00221C82">
              <w:t xml:space="preserve">examples of </w:t>
            </w:r>
          </w:ins>
          <w:ins w:id="1443" w:author="Matthew" w:date="2014-12-14T16:54:00Z">
            <w:r w:rsidR="00863F87">
              <w:t xml:space="preserve">refinements made as a result of 3D modelling optimisation, geometric theory, </w:t>
            </w:r>
          </w:ins>
          <w:ins w:id="1444" w:author="Matthew" w:date="2014-12-14T16:56:00Z">
            <w:r w:rsidR="00863F87">
              <w:t>principles</w:t>
            </w:r>
          </w:ins>
          <w:ins w:id="1445" w:author="Matthew" w:date="2014-12-14T16:54:00Z">
            <w:r w:rsidR="00863F87">
              <w:t xml:space="preserve"> of 3D </w:t>
            </w:r>
          </w:ins>
          <w:ins w:id="1446" w:author="Matthew" w:date="2014-12-14T16:55:00Z">
            <w:r w:rsidR="00863F87">
              <w:t>modelling</w:t>
            </w:r>
          </w:ins>
          <w:ins w:id="1447" w:author="Matthew" w:date="2014-12-14T17:22:00Z">
            <w:r w:rsidR="00761380">
              <w:t>. The report will also</w:t>
            </w:r>
          </w:ins>
          <w:ins w:id="1448" w:author="Matthew" w:date="2014-12-14T16:54:00Z">
            <w:r w:rsidR="00863F87">
              <w:t xml:space="preserve"> </w:t>
            </w:r>
          </w:ins>
          <w:ins w:id="1449" w:author="Matthew" w:date="2014-12-14T17:22:00Z">
            <w:r w:rsidR="007001B2">
              <w:t>e</w:t>
            </w:r>
          </w:ins>
          <w:ins w:id="1450" w:author="Matthew" w:date="2014-12-14T17:23:00Z">
            <w:r w:rsidR="007001B2">
              <w:t>valuate</w:t>
            </w:r>
          </w:ins>
          <w:ins w:id="1451" w:author="Matthew" w:date="2014-12-14T17:21:00Z">
            <w:r w:rsidR="007A10A2">
              <w:t xml:space="preserve"> feedback from others </w:t>
            </w:r>
          </w:ins>
          <w:ins w:id="1452" w:author="Matthew" w:date="2014-12-14T17:23:00Z">
            <w:r w:rsidR="00F721FD">
              <w:t>including</w:t>
            </w:r>
          </w:ins>
          <w:ins w:id="1453" w:author="Matthew" w:date="2014-12-14T16:55:00Z">
            <w:r w:rsidR="00863F87">
              <w:t xml:space="preserve"> any technical and design constraints</w:t>
            </w:r>
          </w:ins>
          <w:ins w:id="1454" w:author="Matthew" w:date="2014-12-14T16:57:00Z">
            <w:r w:rsidR="00863F87">
              <w:t xml:space="preserve">. </w:t>
            </w:r>
          </w:ins>
        </w:p>
        <w:p w14:paraId="6D22A30F" w14:textId="7CCB2446" w:rsidR="00007E72" w:rsidRDefault="00007E72" w:rsidP="00774B59">
          <w:pPr>
            <w:pStyle w:val="Topictextandhead"/>
            <w:rPr>
              <w:ins w:id="1455" w:author="Matthew" w:date="2014-12-14T14:03:00Z"/>
            </w:rPr>
          </w:pPr>
          <w:ins w:id="1456" w:author="Matthew" w:date="2014-12-14T14:03:00Z">
            <w:r>
              <w:t>For BM2:</w:t>
            </w:r>
          </w:ins>
          <w:ins w:id="1457" w:author="Matthew" w:date="2014-12-14T18:12:00Z">
            <w:r w:rsidR="00774657">
              <w:t xml:space="preserve"> learners will produce a report that justifies the design decisions explaining how the final 3D models design will </w:t>
            </w:r>
          </w:ins>
          <w:ins w:id="1458" w:author="Matthew" w:date="2014-12-14T18:13:00Z">
            <w:r w:rsidR="00774657">
              <w:t>fulfil</w:t>
            </w:r>
          </w:ins>
          <w:ins w:id="1459" w:author="Matthew" w:date="2014-12-14T18:12:00Z">
            <w:r w:rsidR="00774657">
              <w:t xml:space="preserve"> </w:t>
            </w:r>
          </w:ins>
          <w:ins w:id="1460" w:author="Matthew" w:date="2014-12-14T18:13:00Z">
            <w:r w:rsidR="00774657">
              <w:t xml:space="preserve">its purpose and requirements, the principles of 3D modelling and any technical </w:t>
            </w:r>
          </w:ins>
          <w:ins w:id="1461" w:author="Matthew" w:date="2014-12-14T18:14:00Z">
            <w:r w:rsidR="00774657">
              <w:t>design</w:t>
            </w:r>
          </w:ins>
          <w:ins w:id="1462" w:author="Matthew" w:date="2014-12-14T18:13:00Z">
            <w:r w:rsidR="00774657">
              <w:t xml:space="preserve"> </w:t>
            </w:r>
          </w:ins>
          <w:ins w:id="1463" w:author="Matthew" w:date="2014-12-14T18:14:00Z">
            <w:r w:rsidR="00774657">
              <w:t>constraints.</w:t>
            </w:r>
          </w:ins>
          <w:ins w:id="1464" w:author="Matthew" w:date="2014-12-14T18:18:00Z">
            <w:r w:rsidR="00774657">
              <w:t xml:space="preserve"> The report will draw reference to how the client </w:t>
            </w:r>
          </w:ins>
          <w:ins w:id="1465" w:author="Matthew" w:date="2014-12-14T18:19:00Z">
            <w:r w:rsidR="00774657">
              <w:t>requirement</w:t>
            </w:r>
          </w:ins>
          <w:ins w:id="1466" w:author="Matthew" w:date="2014-12-14T18:18:00Z">
            <w:r w:rsidR="00774657">
              <w:t xml:space="preserve"> </w:t>
            </w:r>
          </w:ins>
          <w:ins w:id="1467" w:author="Matthew" w:date="2014-12-14T18:19:00Z">
            <w:r w:rsidR="00774657">
              <w:t xml:space="preserve">was met, record keeping for the 3D models in particular designs </w:t>
            </w:r>
          </w:ins>
          <w:ins w:id="1468" w:author="Matthew" w:date="2014-12-14T18:20:00Z">
            <w:r w:rsidR="00774657">
              <w:t>development, testing and modification. Feedback, constraints, time management, potential improvements along with strengths and weakness</w:t>
            </w:r>
          </w:ins>
          <w:ins w:id="1469" w:author="Matthew" w:date="2014-12-14T18:26:00Z">
            <w:r w:rsidR="00F93521">
              <w:t xml:space="preserve"> of the 3D models designs</w:t>
            </w:r>
          </w:ins>
          <w:ins w:id="1470" w:author="Matthew" w:date="2014-12-14T17:23:00Z">
            <w:r w:rsidR="0059082D">
              <w:t xml:space="preserve"> </w:t>
            </w:r>
          </w:ins>
        </w:p>
        <w:p w14:paraId="11C97F78" w14:textId="56AE1C0B" w:rsidR="00007E72" w:rsidRDefault="00007E72" w:rsidP="00774B59">
          <w:pPr>
            <w:pStyle w:val="Topictextandhead"/>
            <w:rPr>
              <w:ins w:id="1471" w:author="Matthew" w:date="2014-12-14T14:04:00Z"/>
            </w:rPr>
          </w:pPr>
          <w:ins w:id="1472" w:author="Matthew" w:date="2014-12-14T14:04:00Z">
            <w:r>
              <w:t>For BP4:</w:t>
            </w:r>
          </w:ins>
          <w:ins w:id="1473" w:author="Matthew" w:date="2014-12-14T18:01:00Z">
            <w:r w:rsidR="00044E0C">
              <w:t xml:space="preserve"> learners will produce a report that reviews the 3D models de</w:t>
            </w:r>
          </w:ins>
          <w:ins w:id="1474" w:author="Matthew" w:date="2014-12-14T18:03:00Z">
            <w:r w:rsidR="00044E0C">
              <w:t xml:space="preserve">signs with the client and intended audience to inform final decisions and any refinements </w:t>
            </w:r>
          </w:ins>
          <w:ins w:id="1475" w:author="Matthew" w:date="2014-12-14T18:04:00Z">
            <w:r w:rsidR="00044E0C">
              <w:t xml:space="preserve">required. The report will consider as a minimum the fitness for </w:t>
            </w:r>
          </w:ins>
          <w:ins w:id="1476" w:author="Matthew" w:date="2014-12-14T18:08:00Z">
            <w:r w:rsidR="0010380F">
              <w:t xml:space="preserve">audience and </w:t>
            </w:r>
          </w:ins>
          <w:ins w:id="1477" w:author="Matthew" w:date="2014-12-14T18:04:00Z">
            <w:r w:rsidR="00044E0C">
              <w:t>purpose, legal and ethical issues, strengths and weaknesses including improvements, suitability against original requirements.</w:t>
            </w:r>
          </w:ins>
        </w:p>
        <w:p w14:paraId="17429EFC" w14:textId="27477199" w:rsidR="00D76255" w:rsidRDefault="00007E72" w:rsidP="00774B59">
          <w:pPr>
            <w:pStyle w:val="Topictextandhead"/>
            <w:rPr>
              <w:ins w:id="1478" w:author="Matthew" w:date="2014-12-14T14:04:00Z"/>
            </w:rPr>
          </w:pPr>
          <w:ins w:id="1479" w:author="Matthew" w:date="2014-12-14T14:04:00Z">
            <w:r>
              <w:lastRenderedPageBreak/>
              <w:t>For BP3:</w:t>
            </w:r>
          </w:ins>
          <w:ins w:id="1480" w:author="Matthew" w:date="2014-12-14T17:37:00Z">
            <w:r w:rsidR="00635361">
              <w:t xml:space="preserve"> learners must produce schematics of the 3D models to include</w:t>
            </w:r>
          </w:ins>
          <w:ins w:id="1481" w:author="Matthew" w:date="2014-12-14T17:42:00Z">
            <w:r w:rsidR="00635361">
              <w:t xml:space="preserve"> annotated drawings to reflect </w:t>
            </w:r>
          </w:ins>
          <w:ins w:id="1482" w:author="Matthew" w:date="2014-12-14T17:50:00Z">
            <w:r w:rsidR="00A6408D">
              <w:t xml:space="preserve">computational and </w:t>
            </w:r>
          </w:ins>
          <w:ins w:id="1483" w:author="Matthew" w:date="2014-12-14T17:42:00Z">
            <w:r w:rsidR="00635361">
              <w:t xml:space="preserve">optimal thinking </w:t>
            </w:r>
          </w:ins>
          <w:ins w:id="1484" w:author="Matthew" w:date="2014-12-14T17:51:00Z">
            <w:r w:rsidR="00A6408D">
              <w:t xml:space="preserve">skills </w:t>
            </w:r>
          </w:ins>
          <w:ins w:id="1485" w:author="Matthew" w:date="2014-12-14T17:42:00Z">
            <w:r w:rsidR="00635361">
              <w:t>in particular sources of inspiration</w:t>
            </w:r>
          </w:ins>
          <w:ins w:id="1486" w:author="Matthew" w:date="2014-12-14T17:51:00Z">
            <w:r w:rsidR="00606A01">
              <w:t xml:space="preserve"> and creativity</w:t>
            </w:r>
          </w:ins>
          <w:ins w:id="1487" w:author="Matthew" w:date="2014-12-14T17:42:00Z">
            <w:r w:rsidR="00635361">
              <w:t>, storyboards, scene setup,  concept drawing, key visual theme</w:t>
            </w:r>
          </w:ins>
          <w:ins w:id="1488" w:author="Matthew" w:date="2014-12-14T17:44:00Z">
            <w:r w:rsidR="00045238">
              <w:t>. At least 2 principles of mathematics such as coordinate geometry, solids (3D shapes)</w:t>
            </w:r>
          </w:ins>
          <w:ins w:id="1489" w:author="Matthew" w:date="2014-12-14T13:54:00Z">
            <w:r w:rsidR="00411AF7">
              <w:t xml:space="preserve"> </w:t>
            </w:r>
          </w:ins>
          <w:ins w:id="1490" w:author="Matthew" w:date="2014-12-14T13:53:00Z">
            <w:r w:rsidR="00411AF7">
              <w:t xml:space="preserve"> </w:t>
            </w:r>
          </w:ins>
        </w:p>
        <w:p w14:paraId="508D837E" w14:textId="77777777" w:rsidR="00D76255" w:rsidRDefault="00D76255" w:rsidP="00774B59">
          <w:pPr>
            <w:pStyle w:val="Topictextandhead"/>
            <w:rPr>
              <w:ins w:id="1491" w:author="Matthew" w:date="2014-12-14T14:04:00Z"/>
            </w:rPr>
          </w:pPr>
        </w:p>
        <w:p w14:paraId="24BB3A9E" w14:textId="77777777" w:rsidR="00D76255" w:rsidRDefault="00D76255" w:rsidP="00774B59">
          <w:pPr>
            <w:pStyle w:val="Topictextandhead"/>
            <w:rPr>
              <w:ins w:id="1492" w:author="Matthew" w:date="2014-12-14T14:05:00Z"/>
            </w:rPr>
          </w:pPr>
          <w:ins w:id="1493" w:author="Matthew" w:date="2014-12-14T14:04:00Z">
            <w:r>
              <w:t xml:space="preserve">Learning aim C: </w:t>
            </w:r>
          </w:ins>
          <w:ins w:id="1494" w:author="Matthew" w:date="2014-12-14T14:05:00Z">
            <w:r>
              <w:t xml:space="preserve">Develop 3D models to meet client requirements </w:t>
            </w:r>
          </w:ins>
        </w:p>
        <w:p w14:paraId="25BBCE0B" w14:textId="0574C1F8" w:rsidR="00E9100B" w:rsidRDefault="00E9100B" w:rsidP="00774B59">
          <w:pPr>
            <w:pStyle w:val="Topictextandhead"/>
            <w:rPr>
              <w:ins w:id="1495" w:author="Matthew" w:date="2014-12-14T14:08:00Z"/>
            </w:rPr>
          </w:pPr>
          <w:ins w:id="1496" w:author="Matthew" w:date="2014-12-14T14:08:00Z">
            <w:r>
              <w:t>For CM3:</w:t>
            </w:r>
          </w:ins>
          <w:ins w:id="1497" w:author="Matthew" w:date="2014-12-14T18:36:00Z">
            <w:r w:rsidR="008123E7">
              <w:t xml:space="preserve"> learners must provide evidence to support improving the 3D models to include</w:t>
            </w:r>
          </w:ins>
          <w:ins w:id="1498" w:author="Matthew" w:date="2014-12-14T19:13:00Z">
            <w:r w:rsidR="0054621B">
              <w:t xml:space="preserve"> geometric models and text, mesh building, conversion</w:t>
            </w:r>
          </w:ins>
          <w:ins w:id="1499" w:author="Matthew" w:date="2014-12-14T19:15:00Z">
            <w:r w:rsidR="0054621B">
              <w:t xml:space="preserve"> from real-world equivalents, rendering, texturing</w:t>
            </w:r>
          </w:ins>
          <w:ins w:id="1500" w:author="Matthew" w:date="2014-12-14T18:36:00Z">
            <w:r w:rsidR="008123E7">
              <w:t xml:space="preserve"> </w:t>
            </w:r>
          </w:ins>
        </w:p>
        <w:p w14:paraId="0F93A764" w14:textId="390555D7" w:rsidR="00E9100B" w:rsidRDefault="00E9100B" w:rsidP="00774B59">
          <w:pPr>
            <w:pStyle w:val="Topictextandhead"/>
            <w:rPr>
              <w:ins w:id="1501" w:author="Matthew" w:date="2014-12-14T14:08:00Z"/>
            </w:rPr>
          </w:pPr>
          <w:ins w:id="1502" w:author="Matthew" w:date="2014-12-14T14:08:00Z">
            <w:r>
              <w:t>For CP6:</w:t>
            </w:r>
          </w:ins>
          <w:ins w:id="1503" w:author="Matthew" w:date="2014-12-14T19:49:00Z">
            <w:r w:rsidR="004A5A1E">
              <w:t xml:space="preserve"> learners will produce evidence of </w:t>
            </w:r>
          </w:ins>
          <w:ins w:id="1504" w:author="Matthew" w:date="2014-12-14T19:51:00Z">
            <w:r w:rsidR="004A5A1E">
              <w:t xml:space="preserve"> reviewing 3D models with client and intended audience to i</w:t>
            </w:r>
          </w:ins>
          <w:ins w:id="1505" w:author="Matthew" w:date="2014-12-14T19:57:00Z">
            <w:r w:rsidR="001C7BA2">
              <w:t>nform</w:t>
            </w:r>
          </w:ins>
          <w:ins w:id="1506" w:author="Matthew" w:date="2014-12-14T19:51:00Z">
            <w:r w:rsidR="004A5A1E">
              <w:t xml:space="preserve"> </w:t>
            </w:r>
          </w:ins>
          <w:ins w:id="1507" w:author="Matthew" w:date="2014-12-14T19:52:00Z">
            <w:r w:rsidR="004A5A1E">
              <w:t>improvement</w:t>
            </w:r>
          </w:ins>
          <w:ins w:id="1508" w:author="Matthew" w:date="2014-12-14T19:51:00Z">
            <w:r w:rsidR="004A5A1E">
              <w:t xml:space="preserve"> </w:t>
            </w:r>
          </w:ins>
          <w:ins w:id="1509" w:author="Matthew" w:date="2014-12-14T19:52:00Z">
            <w:r w:rsidR="004A5A1E">
              <w:t xml:space="preserve">including </w:t>
            </w:r>
          </w:ins>
          <w:ins w:id="1510" w:author="Matthew" w:date="2014-12-14T19:49:00Z">
            <w:r w:rsidR="004A5A1E">
              <w:t>feedback on</w:t>
            </w:r>
          </w:ins>
          <w:ins w:id="1511" w:author="Matthew" w:date="2014-12-14T19:53:00Z">
            <w:r w:rsidR="004A5A1E">
              <w:t xml:space="preserve"> effectiveness, presentation, performance and purpose</w:t>
            </w:r>
          </w:ins>
          <w:ins w:id="1512" w:author="Matthew" w:date="2014-12-14T19:49:00Z">
            <w:r w:rsidR="004A5A1E">
              <w:t xml:space="preserve"> </w:t>
            </w:r>
          </w:ins>
        </w:p>
        <w:p w14:paraId="6910E41D" w14:textId="68AB8B91" w:rsidR="00E9100B" w:rsidRDefault="00E9100B" w:rsidP="00774B59">
          <w:pPr>
            <w:pStyle w:val="Topictextandhead"/>
            <w:rPr>
              <w:ins w:id="1513" w:author="Matthew" w:date="2014-12-14T14:08:00Z"/>
            </w:rPr>
          </w:pPr>
          <w:ins w:id="1514" w:author="Matthew" w:date="2014-12-14T14:08:00Z">
            <w:r>
              <w:t>For CP5:</w:t>
            </w:r>
          </w:ins>
          <w:ins w:id="1515" w:author="Matthew" w:date="2014-12-14T20:05:00Z">
            <w:r w:rsidR="00380A6A">
              <w:t xml:space="preserve"> learners will use appropriate hardware and software to develop the 3D models</w:t>
            </w:r>
          </w:ins>
          <w:ins w:id="1516" w:author="Matthew" w:date="2014-12-14T20:09:00Z">
            <w:r w:rsidR="0010292D">
              <w:t xml:space="preserve"> to meet </w:t>
            </w:r>
          </w:ins>
          <w:ins w:id="1517" w:author="Matthew" w:date="2014-12-14T20:59:00Z">
            <w:r w:rsidR="00362BDA">
              <w:t xml:space="preserve">client requirements and </w:t>
            </w:r>
          </w:ins>
          <w:ins w:id="1518" w:author="Matthew" w:date="2014-12-14T20:09:00Z">
            <w:r w:rsidR="0010292D">
              <w:t>design</w:t>
            </w:r>
          </w:ins>
          <w:ins w:id="1519" w:author="Matthew" w:date="2014-12-14T20:05:00Z">
            <w:r w:rsidR="00380A6A">
              <w:t xml:space="preserve">. </w:t>
            </w:r>
          </w:ins>
          <w:ins w:id="1520" w:author="Matthew" w:date="2014-12-14T20:07:00Z">
            <w:r w:rsidR="00380A6A">
              <w:t>The</w:t>
            </w:r>
          </w:ins>
          <w:ins w:id="1521" w:author="Matthew" w:date="2014-12-14T20:05:00Z">
            <w:r w:rsidR="00380A6A">
              <w:t xml:space="preserve"> evidence produced will include schematics, screen prints to demonstrate use of the tools</w:t>
            </w:r>
          </w:ins>
          <w:ins w:id="1522" w:author="Matthew" w:date="2014-12-14T20:59:00Z">
            <w:r w:rsidR="00362BDA">
              <w:t xml:space="preserve"> along with the application of the principles of mathematics</w:t>
            </w:r>
          </w:ins>
          <w:ins w:id="1523" w:author="Matthew" w:date="2014-12-14T20:05:00Z">
            <w:r w:rsidR="00380A6A">
              <w:t>, a detailed test plan, evidence to support monitoring of progress throughout the development of the 3D models.</w:t>
            </w:r>
          </w:ins>
        </w:p>
        <w:p w14:paraId="14A49147" w14:textId="77777777" w:rsidR="00E9100B" w:rsidRDefault="00E9100B" w:rsidP="00774B59">
          <w:pPr>
            <w:pStyle w:val="Topictextandhead"/>
            <w:rPr>
              <w:ins w:id="1524" w:author="Matthew" w:date="2014-12-14T14:08:00Z"/>
            </w:rPr>
          </w:pPr>
        </w:p>
        <w:p w14:paraId="08660698" w14:textId="237970DA" w:rsidR="00E9100B" w:rsidDel="009D626B" w:rsidRDefault="00E9100B" w:rsidP="00774B59">
          <w:pPr>
            <w:pStyle w:val="Topictextandhead"/>
            <w:rPr>
              <w:ins w:id="1525" w:author="Matthew" w:date="2014-12-14T14:08:00Z"/>
              <w:del w:id="1526" w:author="Paul" w:date="2014-12-16T12:28:00Z"/>
            </w:rPr>
          </w:pPr>
        </w:p>
        <w:p w14:paraId="7518754E" w14:textId="77777777" w:rsidR="00E9100B" w:rsidRDefault="00E9100B" w:rsidP="00774B59">
          <w:pPr>
            <w:pStyle w:val="Topictextandhead"/>
            <w:rPr>
              <w:ins w:id="1527" w:author="Matthew" w:date="2014-12-14T14:08:00Z"/>
            </w:rPr>
          </w:pPr>
          <w:ins w:id="1528" w:author="Matthew" w:date="2014-12-14T14:08:00Z">
            <w:r>
              <w:t>Learning aim D: Review the development of 3D models</w:t>
            </w:r>
          </w:ins>
        </w:p>
        <w:p w14:paraId="657B3311" w14:textId="230B87B7" w:rsidR="00E9100B" w:rsidRDefault="00E9100B" w:rsidP="00774B59">
          <w:pPr>
            <w:pStyle w:val="Topictextandhead"/>
            <w:rPr>
              <w:ins w:id="1529" w:author="Matthew" w:date="2014-12-14T14:08:00Z"/>
            </w:rPr>
          </w:pPr>
          <w:ins w:id="1530" w:author="Matthew" w:date="2014-12-14T14:08:00Z">
            <w:r>
              <w:t>For UD3:</w:t>
            </w:r>
          </w:ins>
          <w:ins w:id="1531" w:author="Matthew" w:date="2014-12-14T15:51:00Z">
            <w:r w:rsidR="00F15846">
              <w:t xml:space="preserve"> </w:t>
            </w:r>
          </w:ins>
          <w:ins w:id="1532" w:author="Matthew" w:date="2014-12-14T20:20:00Z">
            <w:r w:rsidR="00D139DB">
              <w:t xml:space="preserve"> learners will produce a report which evaluates the 3D models developed looking at improvements stemming from the feedback received. The report will determine the strengths and weaknesses of the 3D models and the development process undertaken throughout including their own behaviour. Planning </w:t>
            </w:r>
          </w:ins>
          <w:ins w:id="1533" w:author="Matthew" w:date="2014-12-14T20:21:00Z">
            <w:r w:rsidR="00D139DB">
              <w:t>and recording will be addressed in the report along with constraints</w:t>
            </w:r>
          </w:ins>
        </w:p>
        <w:p w14:paraId="6AA107CD" w14:textId="40C50228" w:rsidR="00E9100B" w:rsidRDefault="00E9100B" w:rsidP="00774B59">
          <w:pPr>
            <w:pStyle w:val="Topictextandhead"/>
            <w:rPr>
              <w:ins w:id="1534" w:author="Matthew" w:date="2014-12-14T14:09:00Z"/>
            </w:rPr>
          </w:pPr>
          <w:ins w:id="1535" w:author="Matthew" w:date="2014-12-14T14:09:00Z">
            <w:r>
              <w:t>For DM4:</w:t>
            </w:r>
          </w:ins>
          <w:ins w:id="1536" w:author="Matthew" w:date="2014-12-14T20:24:00Z">
            <w:r w:rsidR="00D6769E">
              <w:t xml:space="preserve"> </w:t>
            </w:r>
          </w:ins>
          <w:ins w:id="1537" w:author="Matthew" w:date="2014-12-14T20:25:00Z">
            <w:r w:rsidR="00D6769E">
              <w:t xml:space="preserve"> the report will provide evidence of reflecting on the feedback received and how the client requirements has been met along with constraints, strengths and weaknesses of the 3D models including the approach taken, </w:t>
            </w:r>
          </w:ins>
          <w:ins w:id="1538" w:author="Matthew" w:date="2014-12-14T20:36:00Z">
            <w:r w:rsidR="003000FE">
              <w:t xml:space="preserve">computing </w:t>
            </w:r>
          </w:ins>
          <w:ins w:id="1539" w:author="Matthew" w:date="2014-12-14T20:25:00Z">
            <w:r w:rsidR="00D6769E">
              <w:t xml:space="preserve">skills and knowledge </w:t>
            </w:r>
          </w:ins>
          <w:ins w:id="1540" w:author="Matthew" w:date="2014-12-14T20:26:00Z">
            <w:r w:rsidR="00D6769E">
              <w:t>developed</w:t>
            </w:r>
          </w:ins>
          <w:ins w:id="1541" w:author="Matthew" w:date="2014-12-14T20:27:00Z">
            <w:r w:rsidR="00D6769E">
              <w:t>.</w:t>
            </w:r>
          </w:ins>
        </w:p>
        <w:p w14:paraId="1BC25FE5" w14:textId="57715161" w:rsidR="00210D52" w:rsidRPr="00774B59" w:rsidRDefault="00E9100B" w:rsidP="00774B59">
          <w:pPr>
            <w:pStyle w:val="Topictextandhead"/>
          </w:pPr>
          <w:ins w:id="1542" w:author="Matthew" w:date="2014-12-14T14:09:00Z">
            <w:r>
              <w:t>For DP7:</w:t>
            </w:r>
          </w:ins>
          <w:ins w:id="1543" w:author="Matthew" w:date="2014-12-14T20:30:00Z">
            <w:r w:rsidR="00411F25">
              <w:t xml:space="preserve"> the learner will produce evidence that shows some reflection on meeting the client requirements along with consideration of the feedback received, evidence of the test results will be addressed along with outcomes.</w:t>
            </w:r>
          </w:ins>
          <w:ins w:id="1544" w:author="Matthew" w:date="2014-12-14T20:32:00Z">
            <w:r w:rsidR="0034386C">
              <w:t xml:space="preserve"> Learners will also identify where </w:t>
            </w:r>
          </w:ins>
          <w:ins w:id="1545" w:author="Matthew" w:date="2014-12-14T20:34:00Z">
            <w:r w:rsidR="00CA14BA">
              <w:t xml:space="preserve">computing </w:t>
            </w:r>
          </w:ins>
          <w:ins w:id="1546" w:author="Matthew" w:date="2014-12-14T20:32:00Z">
            <w:r w:rsidR="0034386C">
              <w:t xml:space="preserve">skills require further development including </w:t>
            </w:r>
          </w:ins>
          <w:ins w:id="1547" w:author="Matthew" w:date="2014-12-14T20:33:00Z">
            <w:r w:rsidR="0034386C">
              <w:t>own behaviour</w:t>
            </w:r>
          </w:ins>
        </w:p>
      </w:sdtContent>
    </w:sdt>
    <w:p w14:paraId="0AE59A2E" w14:textId="77777777" w:rsidR="00210D52" w:rsidRDefault="00210D52" w:rsidP="00210D52">
      <w:pPr>
        <w:pStyle w:val="UnitBhead"/>
      </w:pPr>
    </w:p>
    <w:p w14:paraId="25587CDA" w14:textId="77777777" w:rsidR="00210D52" w:rsidRPr="00210D52" w:rsidRDefault="00210D52" w:rsidP="00210D52">
      <w:pPr>
        <w:pStyle w:val="UnitBhead"/>
        <w:rPr>
          <w:rFonts w:ascii="Verdana" w:hAnsi="Verdana"/>
        </w:rPr>
      </w:pPr>
      <w:r w:rsidRPr="00210D52">
        <w:rPr>
          <w:rFonts w:ascii="Verdana" w:hAnsi="Verdana"/>
        </w:rPr>
        <w:t>Links to other units</w:t>
      </w:r>
    </w:p>
    <w:sdt>
      <w:sdtPr>
        <w:alias w:val="Links"/>
        <w:tag w:val="links"/>
        <w:id w:val="-981068493"/>
        <w:lock w:val="sdtLocked"/>
        <w:placeholder>
          <w:docPart w:val="15F1A659D5BC4860BE03102D2F1964B8"/>
        </w:placeholder>
      </w:sdtPr>
      <w:sdtEndPr/>
      <w:sdtContent>
        <w:p w14:paraId="4EBA7C21" w14:textId="0CD39610" w:rsidR="00091669" w:rsidRDefault="00E05F7D" w:rsidP="00774B59">
          <w:pPr>
            <w:pStyle w:val="Topictextandhead"/>
            <w:rPr>
              <w:ins w:id="1548" w:author="Winser, Paul" w:date="2014-12-01T15:57:00Z"/>
            </w:rPr>
          </w:pPr>
          <w:proofErr w:type="gramStart"/>
          <w:ins w:id="1549" w:author="Paul" w:date="2014-12-16T12:50:00Z">
            <w:r>
              <w:t>test</w:t>
            </w:r>
          </w:ins>
          <w:proofErr w:type="gramEnd"/>
        </w:p>
      </w:sdtContent>
    </w:sdt>
    <w:p w14:paraId="6924A2AE" w14:textId="77777777" w:rsidR="00C7034D" w:rsidRDefault="00C7034D" w:rsidP="00774B59">
      <w:pPr>
        <w:pStyle w:val="Topictextandhead"/>
        <w:rPr>
          <w:ins w:id="1550" w:author="Winser, Paul" w:date="2014-12-01T15:57:00Z"/>
        </w:rPr>
      </w:pPr>
    </w:p>
    <w:p w14:paraId="3D81D344" w14:textId="77777777" w:rsidR="00C7034D" w:rsidRDefault="00C7034D" w:rsidP="00774B59">
      <w:pPr>
        <w:pStyle w:val="Topictextandhead"/>
        <w:rPr>
          <w:ins w:id="1551" w:author="Winser, Paul" w:date="2014-12-01T15:57:00Z"/>
        </w:rPr>
      </w:pPr>
    </w:p>
    <w:p w14:paraId="38929A51" w14:textId="77777777" w:rsidR="00C7034D" w:rsidDel="00930AFC" w:rsidRDefault="00C7034D">
      <w:pPr>
        <w:pStyle w:val="Topictextandhead"/>
        <w:ind w:left="0" w:firstLine="0"/>
        <w:rPr>
          <w:ins w:id="1552" w:author="Winser, Paul" w:date="2014-12-01T15:57:00Z"/>
          <w:del w:id="1553" w:author="Matthew" w:date="2014-12-13T15:29:00Z"/>
        </w:rPr>
        <w:pPrChange w:id="1554" w:author="Matthew" w:date="2014-12-13T15:29:00Z">
          <w:pPr>
            <w:pStyle w:val="Topictextandhead"/>
          </w:pPr>
        </w:pPrChange>
      </w:pPr>
    </w:p>
    <w:p w14:paraId="6B36DB42" w14:textId="68044661" w:rsidR="00C7034D" w:rsidRPr="00091669" w:rsidRDefault="00C7034D">
      <w:pPr>
        <w:pStyle w:val="Topictextandhead"/>
        <w:ind w:left="0" w:firstLine="0"/>
        <w:pPrChange w:id="1555" w:author="Matthew" w:date="2014-12-13T15:29:00Z">
          <w:pPr>
            <w:pStyle w:val="Topictextandhead"/>
          </w:pPr>
        </w:pPrChange>
      </w:pPr>
    </w:p>
    <w:sectPr w:rsidR="00C7034D" w:rsidRPr="00091669" w:rsidSect="00046C2C">
      <w:headerReference w:type="even" r:id="rId10"/>
      <w:headerReference w:type="default" r:id="rId11"/>
      <w:footerReference w:type="even" r:id="rId12"/>
      <w:footerReference w:type="default" r:id="rId13"/>
      <w:pgSz w:w="11909" w:h="16834" w:code="9"/>
      <w:pgMar w:top="1200" w:right="1400" w:bottom="1000" w:left="1400" w:header="482" w:footer="482"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ul" w:date="2014-11-19T17:48:00Z" w:initials="P">
    <w:p w14:paraId="702A0CE9" w14:textId="77777777" w:rsidR="006E467E" w:rsidRDefault="006E467E" w:rsidP="007F3784">
      <w:pPr>
        <w:pStyle w:val="CommentText"/>
        <w:rPr>
          <w:b/>
        </w:rPr>
      </w:pPr>
      <w:r w:rsidRPr="005D3A6E">
        <w:rPr>
          <w:rStyle w:val="CommentReference"/>
          <w:b/>
        </w:rPr>
        <w:annotationRef/>
      </w:r>
      <w:r w:rsidRPr="005D3A6E">
        <w:rPr>
          <w:b/>
        </w:rPr>
        <w:t>General comments:</w:t>
      </w:r>
    </w:p>
    <w:p w14:paraId="286A41FE" w14:textId="77777777" w:rsidR="006E467E" w:rsidRDefault="006E467E" w:rsidP="007F3784">
      <w:pPr>
        <w:pStyle w:val="CommentText"/>
        <w:rPr>
          <w:b/>
        </w:rPr>
      </w:pPr>
    </w:p>
    <w:p w14:paraId="261E5EFD" w14:textId="25E68249" w:rsidR="006E467E" w:rsidRPr="007F3784" w:rsidRDefault="006E467E" w:rsidP="007F3784">
      <w:pPr>
        <w:pStyle w:val="CommentText"/>
        <w:rPr>
          <w:b/>
        </w:rPr>
      </w:pPr>
      <w:r>
        <w:t>I quickly compared this unit with the current QCF equivalent and noticed that content has been lifted and inserted into this unit. The QCF unit was written approximately 5 years ago, and technologies have moved on incredibly since then.</w:t>
      </w:r>
    </w:p>
    <w:p w14:paraId="7BF913E6" w14:textId="77777777" w:rsidR="006E467E" w:rsidRDefault="006E467E">
      <w:pPr>
        <w:pStyle w:val="CommentText"/>
      </w:pPr>
    </w:p>
    <w:p w14:paraId="6E16454E" w14:textId="6689164D" w:rsidR="006E467E" w:rsidRDefault="006E467E">
      <w:pPr>
        <w:pStyle w:val="CommentText"/>
      </w:pPr>
      <w:r>
        <w:t xml:space="preserve">Please can you check that your </w:t>
      </w:r>
      <w:r w:rsidRPr="005D3A6E">
        <w:rPr>
          <w:b/>
        </w:rPr>
        <w:t>unit introduction</w:t>
      </w:r>
      <w:r>
        <w:t xml:space="preserve"> and </w:t>
      </w:r>
      <w:r w:rsidRPr="005D3A6E">
        <w:rPr>
          <w:b/>
        </w:rPr>
        <w:t>unit content</w:t>
      </w:r>
      <w:r>
        <w:t xml:space="preserve"> still reflects the current technologies and associated learning expected by 3D modelling artists.</w:t>
      </w:r>
    </w:p>
    <w:p w14:paraId="0F7287F1" w14:textId="77777777" w:rsidR="006E467E" w:rsidRDefault="006E467E" w:rsidP="007F3784">
      <w:pPr>
        <w:pStyle w:val="CommentText"/>
      </w:pPr>
    </w:p>
    <w:p w14:paraId="212A9871" w14:textId="77777777" w:rsidR="006E467E" w:rsidRDefault="006E467E" w:rsidP="007F3784">
      <w:pPr>
        <w:pStyle w:val="CommentText"/>
      </w:pPr>
      <w:r>
        <w:t>Learning aim A is about the application of 3D modelling used in businesses. Is this still relevant and does it support the rest of the unit?</w:t>
      </w:r>
    </w:p>
    <w:p w14:paraId="443A896F" w14:textId="77777777" w:rsidR="006E467E" w:rsidRDefault="006E467E" w:rsidP="007F3784">
      <w:pPr>
        <w:pStyle w:val="CommentText"/>
      </w:pPr>
    </w:p>
    <w:p w14:paraId="7685F879" w14:textId="69150F43" w:rsidR="006E467E" w:rsidRPr="005D3A6E" w:rsidRDefault="006E467E" w:rsidP="007F3784">
      <w:pPr>
        <w:pStyle w:val="CommentText"/>
      </w:pPr>
      <w:r>
        <w:t xml:space="preserve">We will need to check this unit against the equivalent 3D modelling unit in the </w:t>
      </w:r>
      <w:r w:rsidRPr="00534A45">
        <w:rPr>
          <w:b/>
        </w:rPr>
        <w:t xml:space="preserve">Creative Media Production </w:t>
      </w:r>
      <w:r>
        <w:t>qualification (current QCF and future NQF)</w:t>
      </w:r>
    </w:p>
  </w:comment>
  <w:comment w:id="47" w:author="Paul" w:date="2014-11-19T13:44:00Z" w:initials="P">
    <w:p w14:paraId="3AFD083C" w14:textId="77777777" w:rsidR="006E467E" w:rsidRDefault="006E467E">
      <w:pPr>
        <w:pStyle w:val="CommentText"/>
      </w:pPr>
      <w:r>
        <w:rPr>
          <w:rStyle w:val="CommentReference"/>
        </w:rPr>
        <w:annotationRef/>
      </w:r>
      <w:r>
        <w:t>Please take a look at this paragraph and reword to give only the key information needed to summarise this unit.</w:t>
      </w:r>
    </w:p>
  </w:comment>
  <w:comment w:id="49" w:author="Paul" w:date="2014-11-19T13:40:00Z" w:initials="P">
    <w:p w14:paraId="1831A676" w14:textId="77777777" w:rsidR="006E467E" w:rsidRDefault="006E467E">
      <w:pPr>
        <w:pStyle w:val="CommentText"/>
      </w:pPr>
      <w:r>
        <w:rPr>
          <w:rStyle w:val="CommentReference"/>
        </w:rPr>
        <w:annotationRef/>
      </w:r>
      <w:r>
        <w:t>This is fairly lengthy for a unit in brief. Are the different types of industries needed here?</w:t>
      </w:r>
    </w:p>
  </w:comment>
  <w:comment w:id="95" w:author="Paul" w:date="2014-11-19T13:42:00Z" w:initials="P">
    <w:p w14:paraId="7C915F97" w14:textId="77777777" w:rsidR="006E467E" w:rsidRDefault="006E467E">
      <w:pPr>
        <w:pStyle w:val="CommentText"/>
      </w:pPr>
      <w:r>
        <w:rPr>
          <w:rStyle w:val="CommentReference"/>
        </w:rPr>
        <w:annotationRef/>
      </w:r>
      <w:r>
        <w:t>Are they really called “3D modellers”? Should we be using a loose creative role who could be doing other creative computing aspects as part of their role?</w:t>
      </w:r>
    </w:p>
  </w:comment>
  <w:comment w:id="126" w:author="Paul" w:date="2014-11-19T13:46:00Z" w:initials="P">
    <w:p w14:paraId="700D0DA7" w14:textId="77777777" w:rsidR="006E467E" w:rsidRDefault="006E467E">
      <w:pPr>
        <w:pStyle w:val="CommentText"/>
      </w:pPr>
      <w:r>
        <w:rPr>
          <w:rStyle w:val="CommentReference"/>
        </w:rPr>
        <w:annotationRef/>
      </w:r>
      <w:r>
        <w:t>See comment above re: 3D modellers.</w:t>
      </w:r>
    </w:p>
  </w:comment>
  <w:comment w:id="129" w:author="Winser, Paul" w:date="2014-12-01T16:39:00Z" w:initials="WP">
    <w:p w14:paraId="251043A0" w14:textId="04E9D0E2" w:rsidR="006E467E" w:rsidRDefault="006E467E">
      <w:pPr>
        <w:pStyle w:val="CommentText"/>
      </w:pPr>
      <w:r>
        <w:rPr>
          <w:rStyle w:val="CommentReference"/>
        </w:rPr>
        <w:annotationRef/>
      </w:r>
      <w:r>
        <w:t>Are learners expected to create a single 3D model or multiple 3D models as this will determine if singular or plural term is used.</w:t>
      </w:r>
    </w:p>
  </w:comment>
  <w:comment w:id="142" w:author="Paul" w:date="2014-11-19T13:49:00Z" w:initials="P">
    <w:p w14:paraId="5CD8DB23" w14:textId="77777777" w:rsidR="006E467E" w:rsidRDefault="006E467E">
      <w:pPr>
        <w:pStyle w:val="CommentText"/>
      </w:pPr>
      <w:r>
        <w:rPr>
          <w:rStyle w:val="CommentReference"/>
        </w:rPr>
        <w:annotationRef/>
      </w:r>
      <w:r>
        <w:t>We will review this section once the second half of the unit has been commissioned and completed.</w:t>
      </w:r>
    </w:p>
  </w:comment>
  <w:comment w:id="244" w:author="Paul" w:date="2014-11-19T17:54:00Z" w:initials="P">
    <w:p w14:paraId="2BADEC92" w14:textId="52ADB801" w:rsidR="006E467E" w:rsidRDefault="006E467E">
      <w:pPr>
        <w:pStyle w:val="CommentText"/>
      </w:pPr>
      <w:r>
        <w:rPr>
          <w:rStyle w:val="CommentReference"/>
        </w:rPr>
        <w:annotationRef/>
      </w:r>
      <w:r>
        <w:t xml:space="preserve">Need to include </w:t>
      </w:r>
      <w:r w:rsidRPr="005D3A6E">
        <w:rPr>
          <w:b/>
        </w:rPr>
        <w:t xml:space="preserve">mathematical </w:t>
      </w:r>
      <w:r>
        <w:t>principles in this unit (if geometric theory is not providing this).</w:t>
      </w:r>
    </w:p>
  </w:comment>
  <w:comment w:id="276" w:author="Paul" w:date="2014-11-19T13:53:00Z" w:initials="P">
    <w:p w14:paraId="60C0029F" w14:textId="77777777" w:rsidR="006E467E" w:rsidRDefault="006E467E">
      <w:pPr>
        <w:pStyle w:val="CommentText"/>
      </w:pPr>
      <w:r>
        <w:rPr>
          <w:rStyle w:val="CommentReference"/>
        </w:rPr>
        <w:annotationRef/>
      </w:r>
      <w:r>
        <w:t>Are these examples of rendering engines as this was previously separated with a bullet point? Just checking to see if they relate.</w:t>
      </w:r>
    </w:p>
  </w:comment>
  <w:comment w:id="282" w:author="Paul" w:date="2014-11-19T15:16:00Z" w:initials="P">
    <w:p w14:paraId="41316833" w14:textId="77777777" w:rsidR="006E467E" w:rsidRDefault="006E467E">
      <w:pPr>
        <w:pStyle w:val="CommentText"/>
      </w:pPr>
      <w:r>
        <w:rPr>
          <w:rStyle w:val="CommentReference"/>
        </w:rPr>
        <w:annotationRef/>
      </w:r>
      <w:r>
        <w:t>I assume this is the mathematics element?</w:t>
      </w:r>
    </w:p>
  </w:comment>
  <w:comment w:id="323" w:author="Paul" w:date="2014-11-19T13:57:00Z" w:initials="P">
    <w:p w14:paraId="1F774F96" w14:textId="77777777" w:rsidR="006E467E" w:rsidRDefault="006E467E">
      <w:pPr>
        <w:pStyle w:val="CommentText"/>
      </w:pPr>
      <w:r>
        <w:rPr>
          <w:rStyle w:val="CommentReference"/>
        </w:rPr>
        <w:annotationRef/>
      </w:r>
      <w:r>
        <w:t>What do you want teachers to deliver about this topic? It is missing a rider statement.</w:t>
      </w:r>
    </w:p>
  </w:comment>
  <w:comment w:id="324" w:author="Paul" w:date="2014-11-19T14:02:00Z" w:initials="P">
    <w:p w14:paraId="3F34E5EA" w14:textId="77777777" w:rsidR="006E467E" w:rsidRDefault="006E467E">
      <w:pPr>
        <w:pStyle w:val="CommentText"/>
      </w:pPr>
      <w:r>
        <w:rPr>
          <w:rStyle w:val="CommentReference"/>
        </w:rPr>
        <w:annotationRef/>
      </w:r>
      <w:r>
        <w:t>Starting with …to include does not make sense. I unable to relate the bullet points to this sentence.</w:t>
      </w:r>
    </w:p>
  </w:comment>
  <w:comment w:id="344" w:author="Paul" w:date="2014-11-19T15:16:00Z" w:initials="P">
    <w:p w14:paraId="6B65133A" w14:textId="77777777" w:rsidR="006E467E" w:rsidRDefault="006E467E">
      <w:pPr>
        <w:pStyle w:val="CommentText"/>
      </w:pPr>
      <w:r>
        <w:rPr>
          <w:rStyle w:val="CommentReference"/>
        </w:rPr>
        <w:annotationRef/>
      </w:r>
      <w:r>
        <w:t>I think some or all aspects of this topic can be moved across to LA C which is more related to using development software. I have added comments to the assessment criteria where I feel you can remove AP3 and AM3.</w:t>
      </w:r>
    </w:p>
  </w:comment>
  <w:comment w:id="345" w:author="Paul" w:date="2014-11-19T14:00:00Z" w:initials="P">
    <w:p w14:paraId="1F9F9461" w14:textId="77777777" w:rsidR="006E467E" w:rsidRDefault="006E467E">
      <w:pPr>
        <w:pStyle w:val="CommentText"/>
      </w:pPr>
      <w:r>
        <w:rPr>
          <w:rStyle w:val="CommentReference"/>
        </w:rPr>
        <w:annotationRef/>
      </w:r>
      <w:r>
        <w:t>See comment above. What do you want teachers to deliver about this topic?</w:t>
      </w:r>
    </w:p>
  </w:comment>
  <w:comment w:id="347" w:author="Paul" w:date="2014-11-19T14:04:00Z" w:initials="P">
    <w:p w14:paraId="480C0DE7" w14:textId="77777777" w:rsidR="006E467E" w:rsidRDefault="006E467E">
      <w:pPr>
        <w:pStyle w:val="CommentText"/>
      </w:pPr>
      <w:r>
        <w:rPr>
          <w:rStyle w:val="CommentReference"/>
        </w:rPr>
        <w:annotationRef/>
      </w:r>
      <w:r>
        <w:t>Only the first bullet point is directly related to ‘development software’. Should this topic heading be re-titled, e.g. 3D development technologies?</w:t>
      </w:r>
    </w:p>
  </w:comment>
  <w:comment w:id="357" w:author="Paul" w:date="2014-11-19T14:05:00Z" w:initials="P">
    <w:p w14:paraId="117E2765" w14:textId="77777777" w:rsidR="006E467E" w:rsidRDefault="006E467E">
      <w:pPr>
        <w:pStyle w:val="CommentText"/>
      </w:pPr>
      <w:r>
        <w:rPr>
          <w:rStyle w:val="CommentReference"/>
        </w:rPr>
        <w:annotationRef/>
      </w:r>
      <w:r>
        <w:t>‘</w:t>
      </w:r>
      <w:proofErr w:type="gramStart"/>
      <w:r>
        <w:t>application</w:t>
      </w:r>
      <w:proofErr w:type="gramEnd"/>
      <w:r>
        <w:t>’ or ‘development’ software? (</w:t>
      </w:r>
      <w:proofErr w:type="gramStart"/>
      <w:r>
        <w:t>referring</w:t>
      </w:r>
      <w:proofErr w:type="gramEnd"/>
      <w:r>
        <w:t xml:space="preserve"> to the topic heading)</w:t>
      </w:r>
    </w:p>
  </w:comment>
  <w:comment w:id="358" w:author="Paul" w:date="2014-11-19T14:00:00Z" w:initials="P">
    <w:p w14:paraId="2FBA0451" w14:textId="77777777" w:rsidR="006E467E" w:rsidRDefault="006E467E">
      <w:pPr>
        <w:pStyle w:val="CommentText"/>
      </w:pPr>
      <w:r>
        <w:rPr>
          <w:rStyle w:val="CommentReference"/>
        </w:rPr>
        <w:annotationRef/>
      </w:r>
      <w:r>
        <w:t>I don’t think we need as many examples. Please review. Any unused examples could be provided in the resources section of the template.</w:t>
      </w:r>
    </w:p>
  </w:comment>
  <w:comment w:id="373" w:author="Paul" w:date="2014-11-19T15:44:00Z" w:initials="P">
    <w:p w14:paraId="0078AAD4" w14:textId="303E3B18" w:rsidR="006E467E" w:rsidRDefault="006E467E">
      <w:pPr>
        <w:pStyle w:val="CommentText"/>
      </w:pPr>
      <w:r>
        <w:rPr>
          <w:rStyle w:val="CommentReference"/>
        </w:rPr>
        <w:annotationRef/>
      </w:r>
      <w:r>
        <w:rPr>
          <w:noProof/>
        </w:rPr>
        <w:t>Please review this alternative to the current A3. It could be moved to LA C if need be.</w:t>
      </w:r>
    </w:p>
  </w:comment>
  <w:comment w:id="377" w:author="Nicod, Karon" w:date="2014-11-21T10:50:00Z" w:initials="NK">
    <w:p w14:paraId="729ABA31" w14:textId="07164883" w:rsidR="006E467E" w:rsidRDefault="006E467E">
      <w:pPr>
        <w:pStyle w:val="CommentText"/>
      </w:pPr>
      <w:r>
        <w:rPr>
          <w:rStyle w:val="CommentReference"/>
        </w:rPr>
        <w:annotationRef/>
      </w:r>
      <w:proofErr w:type="spellStart"/>
      <w:r>
        <w:t>Eg</w:t>
      </w:r>
      <w:proofErr w:type="spellEnd"/>
      <w:r>
        <w:t xml:space="preserve"> or a definitive list here? If you need all considered not an e.g.</w:t>
      </w:r>
    </w:p>
  </w:comment>
  <w:comment w:id="416" w:author="Winser, Paul" w:date="2014-12-02T11:02:00Z" w:initials="WP">
    <w:p w14:paraId="7CD17EAE" w14:textId="7182B997" w:rsidR="006E467E" w:rsidRDefault="006E467E">
      <w:pPr>
        <w:pStyle w:val="CommentText"/>
      </w:pPr>
      <w:r>
        <w:rPr>
          <w:rStyle w:val="CommentReference"/>
        </w:rPr>
        <w:annotationRef/>
      </w:r>
      <w:r>
        <w:t>Extracted from Kevin’s maths audit spreadsheet.</w:t>
      </w:r>
    </w:p>
  </w:comment>
  <w:comment w:id="454" w:author="Paul" w:date="2014-11-19T14:48:00Z" w:initials="P">
    <w:p w14:paraId="157FF0C6" w14:textId="68449745" w:rsidR="006E467E" w:rsidRDefault="006E467E">
      <w:pPr>
        <w:pStyle w:val="CommentText"/>
      </w:pPr>
      <w:r>
        <w:rPr>
          <w:rStyle w:val="CommentReference"/>
        </w:rPr>
        <w:annotationRef/>
      </w:r>
      <w:r>
        <w:rPr>
          <w:noProof/>
        </w:rPr>
        <w:t>I have tidied up this section, please can you review.</w:t>
      </w:r>
    </w:p>
  </w:comment>
  <w:comment w:id="538" w:author="Winser, Paul" w:date="2014-12-02T11:21:00Z" w:initials="WP">
    <w:p w14:paraId="68E3E4C6" w14:textId="05090DC7" w:rsidR="006E467E" w:rsidRDefault="006E467E">
      <w:pPr>
        <w:pStyle w:val="CommentText"/>
      </w:pPr>
      <w:r>
        <w:rPr>
          <w:rStyle w:val="CommentReference"/>
        </w:rPr>
        <w:annotationRef/>
      </w:r>
      <w:r>
        <w:t>Can I check that this is what is used to measure 3D models? Have I missed anything?</w:t>
      </w:r>
    </w:p>
  </w:comment>
  <w:comment w:id="533" w:author="Paul" w:date="2014-11-19T14:51:00Z" w:initials="P">
    <w:p w14:paraId="7F88C86F" w14:textId="6687B100" w:rsidR="006E467E" w:rsidRDefault="006E467E">
      <w:pPr>
        <w:pStyle w:val="CommentText"/>
      </w:pPr>
      <w:r>
        <w:rPr>
          <w:rStyle w:val="CommentReference"/>
        </w:rPr>
        <w:annotationRef/>
      </w:r>
      <w:r>
        <w:t>I have added test plans as there is an expectation learners will test the 3D model (as part of LA C). Please review.</w:t>
      </w:r>
    </w:p>
  </w:comment>
  <w:comment w:id="581" w:author="Paul" w:date="2014-11-19T14:18:00Z" w:initials="P">
    <w:p w14:paraId="5A75A217" w14:textId="77777777" w:rsidR="006E467E" w:rsidRDefault="006E467E">
      <w:pPr>
        <w:pStyle w:val="CommentText"/>
      </w:pPr>
      <w:r>
        <w:rPr>
          <w:rStyle w:val="CommentReference"/>
        </w:rPr>
        <w:annotationRef/>
      </w:r>
      <w:r>
        <w:t>‘Specification’ or ‘Schematic’?</w:t>
      </w:r>
    </w:p>
  </w:comment>
  <w:comment w:id="667" w:author="Paul" w:date="2014-11-19T15:10:00Z" w:initials="P">
    <w:p w14:paraId="0EE2968B" w14:textId="4400923F" w:rsidR="006E467E" w:rsidRDefault="006E467E">
      <w:pPr>
        <w:pStyle w:val="CommentText"/>
      </w:pPr>
      <w:r>
        <w:rPr>
          <w:rStyle w:val="CommentReference"/>
        </w:rPr>
        <w:annotationRef/>
      </w:r>
      <w:r>
        <w:rPr>
          <w:noProof/>
        </w:rPr>
        <w:t>I have tidied up this section, please can you review.</w:t>
      </w:r>
    </w:p>
  </w:comment>
  <w:comment w:id="838" w:author="Paul" w:date="2014-11-19T15:09:00Z" w:initials="P">
    <w:p w14:paraId="13D071AB" w14:textId="71640A73" w:rsidR="006E467E" w:rsidRDefault="006E467E">
      <w:pPr>
        <w:pStyle w:val="CommentText"/>
      </w:pPr>
      <w:r>
        <w:rPr>
          <w:rStyle w:val="CommentReference"/>
        </w:rPr>
        <w:annotationRef/>
      </w:r>
      <w:r>
        <w:t>Are there any other characteristics you would expect to test? I have included quality as the obvious</w:t>
      </w:r>
    </w:p>
    <w:p w14:paraId="22619F86" w14:textId="77777777" w:rsidR="006E467E" w:rsidRDefault="006E467E">
      <w:pPr>
        <w:pStyle w:val="CommentText"/>
      </w:pPr>
    </w:p>
    <w:p w14:paraId="27128AEF" w14:textId="6AECCAC3" w:rsidR="006E467E" w:rsidRDefault="006E467E">
      <w:pPr>
        <w:pStyle w:val="CommentText"/>
      </w:pPr>
      <w:r>
        <w:t>What are the quality characteristics (as mentioned in the assessment criteria)?</w:t>
      </w:r>
    </w:p>
  </w:comment>
  <w:comment w:id="885" w:author="Nicod, Karon" w:date="2014-11-21T10:50:00Z" w:initials="NK">
    <w:p w14:paraId="73FB41BC" w14:textId="77777777" w:rsidR="006E467E" w:rsidRDefault="006E467E" w:rsidP="00E947EB">
      <w:pPr>
        <w:pStyle w:val="CommentText"/>
      </w:pPr>
      <w:r>
        <w:rPr>
          <w:rStyle w:val="CommentReference"/>
        </w:rPr>
        <w:annotationRef/>
      </w:r>
      <w:proofErr w:type="spellStart"/>
      <w:r>
        <w:t>Eg</w:t>
      </w:r>
      <w:proofErr w:type="spellEnd"/>
      <w:r>
        <w:t xml:space="preserve"> or a definitive list here? If you need all considered not an e.g.</w:t>
      </w:r>
    </w:p>
  </w:comment>
  <w:comment w:id="901" w:author="Winser, Paul" w:date="2014-12-02T11:56:00Z" w:initials="WP">
    <w:p w14:paraId="104312FC" w14:textId="77777777" w:rsidR="006E467E" w:rsidRPr="002433CD" w:rsidRDefault="006E467E" w:rsidP="000348A6">
      <w:r>
        <w:rPr>
          <w:rStyle w:val="CommentReference"/>
        </w:rPr>
        <w:annotationRef/>
      </w:r>
      <w:r w:rsidRPr="002433CD">
        <w:rPr>
          <w:i/>
        </w:rPr>
        <w:t>(</w:t>
      </w:r>
      <w:proofErr w:type="gramStart"/>
      <w:r w:rsidRPr="002433CD">
        <w:rPr>
          <w:i/>
        </w:rPr>
        <w:t>specific</w:t>
      </w:r>
      <w:proofErr w:type="gramEnd"/>
      <w:r w:rsidRPr="002433CD">
        <w:rPr>
          <w:i/>
        </w:rPr>
        <w:t xml:space="preserve"> to your unit; some items will be required, others may be</w:t>
      </w:r>
      <w:r>
        <w:rPr>
          <w:i/>
        </w:rPr>
        <w:t>,</w:t>
      </w:r>
      <w:r w:rsidRPr="002433CD">
        <w:rPr>
          <w:i/>
        </w:rPr>
        <w:t xml:space="preserve"> e.g</w:t>
      </w:r>
      <w:r>
        <w:rPr>
          <w:i/>
        </w:rPr>
        <w:t>.</w:t>
      </w:r>
      <w:r w:rsidRPr="002433CD">
        <w:rPr>
          <w:i/>
        </w:rPr>
        <w:t xml:space="preserve"> such as</w:t>
      </w:r>
      <w:r w:rsidRPr="002433CD">
        <w:t xml:space="preserve"> product specification, test specification, test responses, etc.</w:t>
      </w:r>
    </w:p>
    <w:p w14:paraId="57776D76" w14:textId="1BAF3CFC" w:rsidR="006E467E" w:rsidRDefault="006E467E">
      <w:pPr>
        <w:pStyle w:val="CommentText"/>
      </w:pPr>
    </w:p>
  </w:comment>
  <w:comment w:id="912" w:author="Winser, Paul" w:date="2014-12-02T11:56:00Z" w:initials="WP">
    <w:p w14:paraId="2C34C357" w14:textId="62FFA021" w:rsidR="006E467E" w:rsidRDefault="006E467E">
      <w:pPr>
        <w:pStyle w:val="CommentText"/>
      </w:pPr>
      <w:r>
        <w:rPr>
          <w:rStyle w:val="CommentReference"/>
        </w:rPr>
        <w:annotationRef/>
      </w:r>
      <w:r w:rsidRPr="002433CD">
        <w:rPr>
          <w:i/>
        </w:rPr>
        <w:t>(</w:t>
      </w:r>
      <w:proofErr w:type="gramStart"/>
      <w:r w:rsidRPr="002433CD">
        <w:rPr>
          <w:i/>
        </w:rPr>
        <w:t>in</w:t>
      </w:r>
      <w:proofErr w:type="gramEnd"/>
      <w:r w:rsidRPr="002433CD">
        <w:rPr>
          <w:i/>
        </w:rPr>
        <w:t xml:space="preserve"> no specific order – rearrange/omit/append as required)</w:t>
      </w:r>
    </w:p>
  </w:comment>
  <w:comment w:id="916" w:author="Winser, Paul" w:date="2014-12-02T12:03:00Z" w:initials="WP">
    <w:p w14:paraId="4E1497C2" w14:textId="6F7B390C" w:rsidR="006E467E" w:rsidRDefault="006E467E" w:rsidP="00DE3202">
      <w:pPr>
        <w:spacing w:after="200" w:line="276" w:lineRule="auto"/>
        <w:contextualSpacing/>
      </w:pPr>
      <w:r>
        <w:rPr>
          <w:rStyle w:val="CommentReference"/>
        </w:rPr>
        <w:annotationRef/>
      </w:r>
      <w:r w:rsidRPr="002433CD">
        <w:rPr>
          <w:i/>
        </w:rPr>
        <w:t>(There may be other items to add specific to your unit)</w:t>
      </w:r>
    </w:p>
  </w:comment>
  <w:comment w:id="940" w:author="Nicod, Karon" w:date="2014-11-27T13:38:00Z" w:initials="NK">
    <w:p w14:paraId="39C085B8" w14:textId="77777777" w:rsidR="006E467E" w:rsidRDefault="006E467E" w:rsidP="000348A6">
      <w:pPr>
        <w:pStyle w:val="CommentText"/>
      </w:pPr>
      <w:r>
        <w:rPr>
          <w:rStyle w:val="CommentReference"/>
        </w:rPr>
        <w:annotationRef/>
      </w:r>
      <w:r>
        <w:t>These are items to keep</w:t>
      </w:r>
    </w:p>
  </w:comment>
  <w:comment w:id="977" w:author="Paul" w:date="2014-11-19T15:35:00Z" w:initials="P">
    <w:p w14:paraId="3276267A" w14:textId="4F7A60F6" w:rsidR="006E467E" w:rsidRDefault="006E467E">
      <w:pPr>
        <w:pStyle w:val="CommentText"/>
      </w:pPr>
      <w:r>
        <w:rPr>
          <w:rStyle w:val="CommentReference"/>
        </w:rPr>
        <w:annotationRef/>
      </w:r>
      <w:r w:rsidRPr="00AE254B">
        <w:rPr>
          <w:i/>
          <w:lang w:eastAsia="en-US"/>
        </w:rPr>
        <w:t>(</w:t>
      </w:r>
      <w:proofErr w:type="gramStart"/>
      <w:r w:rsidRPr="00AE254B">
        <w:rPr>
          <w:i/>
          <w:lang w:eastAsia="en-US"/>
        </w:rPr>
        <w:t>specific</w:t>
      </w:r>
      <w:proofErr w:type="gramEnd"/>
      <w:r w:rsidRPr="00AE254B">
        <w:rPr>
          <w:i/>
          <w:lang w:eastAsia="en-US"/>
        </w:rPr>
        <w:t xml:space="preserve"> to your unit; some items will be required, others may be, e.g. such as</w:t>
      </w:r>
      <w:r w:rsidRPr="00AE254B">
        <w:rPr>
          <w:lang w:eastAsia="en-US"/>
        </w:rPr>
        <w:t xml:space="preserve"> product specification, test specification, test responses, etc.</w:t>
      </w:r>
    </w:p>
  </w:comment>
  <w:comment w:id="987" w:author="Paul" w:date="2014-11-19T15:35:00Z" w:initials="P">
    <w:p w14:paraId="5DD44F8C" w14:textId="14E100F2" w:rsidR="006E467E" w:rsidRPr="00AE254B" w:rsidRDefault="006E467E" w:rsidP="00AE254B">
      <w:pPr>
        <w:tabs>
          <w:tab w:val="left" w:pos="400"/>
          <w:tab w:val="left" w:pos="480"/>
          <w:tab w:val="left" w:pos="720"/>
        </w:tabs>
        <w:spacing w:before="80" w:after="80" w:line="260" w:lineRule="exact"/>
        <w:ind w:right="600"/>
        <w:rPr>
          <w:szCs w:val="20"/>
          <w:lang w:eastAsia="en-US"/>
        </w:rPr>
      </w:pPr>
      <w:r>
        <w:rPr>
          <w:rStyle w:val="CommentReference"/>
        </w:rPr>
        <w:annotationRef/>
      </w:r>
      <w:r w:rsidRPr="00AE254B">
        <w:rPr>
          <w:i/>
          <w:szCs w:val="20"/>
          <w:lang w:eastAsia="en-US"/>
        </w:rPr>
        <w:t>(</w:t>
      </w:r>
      <w:proofErr w:type="gramStart"/>
      <w:r w:rsidRPr="00AE254B">
        <w:rPr>
          <w:i/>
          <w:szCs w:val="20"/>
          <w:lang w:eastAsia="en-US"/>
        </w:rPr>
        <w:t>in</w:t>
      </w:r>
      <w:proofErr w:type="gramEnd"/>
      <w:r w:rsidRPr="00AE254B">
        <w:rPr>
          <w:i/>
          <w:szCs w:val="20"/>
          <w:lang w:eastAsia="en-US"/>
        </w:rPr>
        <w:t xml:space="preserve"> no specific order – rearrange/omit/append as required)</w:t>
      </w:r>
    </w:p>
  </w:comment>
  <w:comment w:id="1044" w:author="Paul" w:date="2014-11-19T15:36:00Z" w:initials="P">
    <w:p w14:paraId="2975ABFC" w14:textId="61197FEB" w:rsidR="006E467E" w:rsidRDefault="006E467E">
      <w:pPr>
        <w:pStyle w:val="CommentText"/>
      </w:pPr>
      <w:r>
        <w:rPr>
          <w:rStyle w:val="CommentReference"/>
        </w:rPr>
        <w:annotationRef/>
      </w:r>
      <w:r w:rsidRPr="00AE254B">
        <w:rPr>
          <w:i/>
          <w:lang w:eastAsia="en-US"/>
        </w:rPr>
        <w:t>(There may be other items to add specific to your unit)</w:t>
      </w:r>
    </w:p>
  </w:comment>
  <w:comment w:id="1051" w:author="Paul" w:date="2014-11-19T15:38:00Z" w:initials="P">
    <w:p w14:paraId="582CB45D" w14:textId="22C47AD0" w:rsidR="006E467E" w:rsidRDefault="006E467E">
      <w:pPr>
        <w:pStyle w:val="CommentText"/>
      </w:pPr>
      <w:r>
        <w:rPr>
          <w:rStyle w:val="CommentReference"/>
        </w:rPr>
        <w:annotationRef/>
      </w:r>
      <w:r w:rsidRPr="00AE254B">
        <w:rPr>
          <w:lang w:eastAsia="en-US"/>
        </w:rPr>
        <w:t>(</w:t>
      </w:r>
      <w:proofErr w:type="gramStart"/>
      <w:r w:rsidRPr="00AE254B">
        <w:rPr>
          <w:lang w:eastAsia="en-US"/>
        </w:rPr>
        <w:t>if</w:t>
      </w:r>
      <w:proofErr w:type="gramEnd"/>
      <w:r w:rsidRPr="00AE254B">
        <w:rPr>
          <w:lang w:eastAsia="en-US"/>
        </w:rPr>
        <w:t xml:space="preserve"> applicable)</w:t>
      </w:r>
    </w:p>
  </w:comment>
  <w:comment w:id="1209" w:author="Paul" w:date="2014-11-19T15:25:00Z" w:initials="P">
    <w:p w14:paraId="7CDF1BB9" w14:textId="77777777" w:rsidR="006E467E" w:rsidRDefault="006E467E">
      <w:pPr>
        <w:pStyle w:val="CommentText"/>
      </w:pPr>
      <w:r>
        <w:rPr>
          <w:rStyle w:val="CommentReference"/>
        </w:rPr>
        <w:annotationRef/>
      </w:r>
      <w:r>
        <w:t>Is geometric models covered in topic A1 (unit content)?</w:t>
      </w:r>
    </w:p>
  </w:comment>
  <w:comment w:id="1210" w:author="Paul" w:date="2014-11-19T14:12:00Z" w:initials="P">
    <w:p w14:paraId="16379141" w14:textId="77777777" w:rsidR="006E467E" w:rsidRDefault="006E467E">
      <w:pPr>
        <w:pStyle w:val="CommentText"/>
      </w:pPr>
      <w:r>
        <w:rPr>
          <w:rStyle w:val="CommentReference"/>
        </w:rPr>
        <w:annotationRef/>
      </w:r>
      <w:r>
        <w:t>What are the tolerance errors and types of references used in 3D? It is not mentioned in the unit content.</w:t>
      </w:r>
    </w:p>
  </w:comment>
  <w:comment w:id="1220" w:author="Nicod, Karon" w:date="2014-11-21T11:08:00Z" w:initials="NK">
    <w:p w14:paraId="514EDE14" w14:textId="18C5E5CB" w:rsidR="006E467E" w:rsidRDefault="006E467E">
      <w:pPr>
        <w:pStyle w:val="CommentText"/>
      </w:pPr>
      <w:r>
        <w:rPr>
          <w:rStyle w:val="CommentReference"/>
        </w:rPr>
        <w:annotationRef/>
      </w:r>
      <w:r>
        <w:t>Industry or business? Not sure.</w:t>
      </w:r>
    </w:p>
  </w:comment>
  <w:comment w:id="1228" w:author="Paul" w:date="2014-11-19T14:14:00Z" w:initials="P">
    <w:p w14:paraId="52090D74" w14:textId="77777777" w:rsidR="006E467E" w:rsidRDefault="006E467E">
      <w:pPr>
        <w:pStyle w:val="CommentText"/>
      </w:pPr>
      <w:r>
        <w:rPr>
          <w:rStyle w:val="CommentReference"/>
        </w:rPr>
        <w:annotationRef/>
      </w:r>
      <w:r>
        <w:t xml:space="preserve">Please can you check this as it does not make sense. (…including geometric models </w:t>
      </w:r>
      <w:r w:rsidRPr="00A81BFF">
        <w:rPr>
          <w:b/>
        </w:rPr>
        <w:t>apply</w:t>
      </w:r>
      <w:r>
        <w:t xml:space="preserve"> conversion between the units).</w:t>
      </w:r>
    </w:p>
  </w:comment>
  <w:comment w:id="1289" w:author="Paul" w:date="2014-12-14T20:53:00Z" w:initials="P">
    <w:p w14:paraId="4CA04DA6" w14:textId="3C44D036" w:rsidR="006E467E" w:rsidRDefault="006E467E">
      <w:pPr>
        <w:pStyle w:val="CommentText"/>
      </w:pPr>
      <w:r>
        <w:rPr>
          <w:rStyle w:val="CommentReference"/>
        </w:rPr>
        <w:annotationRef/>
      </w:r>
      <w:r>
        <w:t>What are the enhanced quality characteristics? This needs to be included in the unit content. How will this distinguish between what is produced at Pass compared to what is produced at Merit?</w:t>
      </w:r>
    </w:p>
    <w:p w14:paraId="424D5EA7" w14:textId="77777777" w:rsidR="00C12658" w:rsidRDefault="00C12658">
      <w:pPr>
        <w:pStyle w:val="CommentText"/>
      </w:pPr>
    </w:p>
    <w:p w14:paraId="2D350802" w14:textId="5C855688" w:rsidR="00C12658" w:rsidRDefault="00C12658">
      <w:pPr>
        <w:pStyle w:val="CommentText"/>
      </w:pPr>
      <w:r>
        <w:t>At merit learners would apply techniques such as: Lather, Boolean, procedural modelling using natural object, scanned from real world, rendering complex models</w:t>
      </w:r>
    </w:p>
  </w:comment>
  <w:comment w:id="1290" w:author="Paul" w:date="2014-11-19T15:32:00Z" w:initials="P">
    <w:p w14:paraId="22C37538" w14:textId="27FAA6AB" w:rsidR="006E467E" w:rsidRDefault="006E467E">
      <w:pPr>
        <w:pStyle w:val="CommentText"/>
      </w:pPr>
      <w:r>
        <w:rPr>
          <w:rStyle w:val="CommentReference"/>
        </w:rPr>
        <w:annotationRef/>
      </w:r>
      <w:r>
        <w:t>If this is maths – should this be introduced at Pass?</w:t>
      </w:r>
    </w:p>
  </w:comment>
  <w:comment w:id="1326" w:author="Paul" w:date="2014-11-19T15:49:00Z" w:initials="P">
    <w:p w14:paraId="4AF2C6A5" w14:textId="5EBB8287" w:rsidR="006E467E" w:rsidRDefault="006E467E">
      <w:pPr>
        <w:pStyle w:val="CommentText"/>
      </w:pPr>
      <w:r>
        <w:rPr>
          <w:rStyle w:val="CommentReference"/>
        </w:rPr>
        <w:annotationRef/>
      </w:r>
      <w:r>
        <w:rPr>
          <w:noProof/>
        </w:rPr>
        <w:t>What should this be considering?</w:t>
      </w:r>
    </w:p>
  </w:comment>
  <w:comment w:id="1354" w:author="Paul" w:date="2014-11-19T15:53:00Z" w:initials="P">
    <w:p w14:paraId="18B18431" w14:textId="6D290FAF" w:rsidR="006E467E" w:rsidRDefault="006E467E">
      <w:pPr>
        <w:pStyle w:val="CommentText"/>
      </w:pPr>
      <w:r>
        <w:rPr>
          <w:rStyle w:val="CommentReference"/>
        </w:rPr>
        <w:annotationRef/>
      </w:r>
      <w:r>
        <w:rPr>
          <w:noProof/>
        </w:rPr>
        <w:t>This is to be reviewed by the internal review team.</w:t>
      </w:r>
    </w:p>
  </w:comment>
  <w:comment w:id="1375" w:author="Paul" w:date="2014-11-21T11:07:00Z" w:initials="P">
    <w:p w14:paraId="56C7A344" w14:textId="77777777" w:rsidR="006E467E" w:rsidRDefault="006E467E" w:rsidP="00E7566E">
      <w:pPr>
        <w:pStyle w:val="CommentText"/>
      </w:pPr>
      <w:r>
        <w:rPr>
          <w:rStyle w:val="CommentReference"/>
        </w:rPr>
        <w:annotationRef/>
      </w:r>
      <w:r>
        <w:t>Suggest moving to assessment guidance.</w:t>
      </w:r>
    </w:p>
  </w:comment>
  <w:comment w:id="1380" w:author="Paul" w:date="2014-11-19T15:31:00Z" w:initials="P">
    <w:p w14:paraId="30927518" w14:textId="77777777" w:rsidR="006E467E" w:rsidRDefault="006E467E" w:rsidP="00757C43">
      <w:pPr>
        <w:pStyle w:val="CommentText"/>
      </w:pPr>
      <w:r>
        <w:rPr>
          <w:rStyle w:val="CommentReference"/>
        </w:rPr>
        <w:annotationRef/>
      </w:r>
      <w:r>
        <w:t>What are the enhanced quality characteristics? This needs to be included in the unit content. How will this distinguish between what is produced at Pass compared to what is produced at Merit?</w:t>
      </w:r>
    </w:p>
  </w:comment>
  <w:comment w:id="1381" w:author="Paul" w:date="2014-11-19T15:32:00Z" w:initials="P">
    <w:p w14:paraId="7DA2E445" w14:textId="77777777" w:rsidR="006E467E" w:rsidRDefault="006E467E" w:rsidP="00757C43">
      <w:pPr>
        <w:pStyle w:val="CommentText"/>
      </w:pPr>
      <w:r>
        <w:rPr>
          <w:rStyle w:val="CommentReference"/>
        </w:rPr>
        <w:annotationRef/>
      </w:r>
      <w:r>
        <w:t>If this is maths – should this be introduced at Pass?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85F879" w15:done="0"/>
  <w15:commentEx w15:paraId="3AFD083C" w15:done="0"/>
  <w15:commentEx w15:paraId="1831A676" w15:done="0"/>
  <w15:commentEx w15:paraId="7C915F97" w15:done="0"/>
  <w15:commentEx w15:paraId="700D0DA7" w15:done="0"/>
  <w15:commentEx w15:paraId="251043A0" w15:done="0"/>
  <w15:commentEx w15:paraId="5CD8DB23" w15:done="0"/>
  <w15:commentEx w15:paraId="2BADEC92" w15:done="0"/>
  <w15:commentEx w15:paraId="60C0029F" w15:done="0"/>
  <w15:commentEx w15:paraId="41316833" w15:done="0"/>
  <w15:commentEx w15:paraId="1F774F96" w15:done="0"/>
  <w15:commentEx w15:paraId="3F34E5EA" w15:done="0"/>
  <w15:commentEx w15:paraId="6B65133A" w15:done="0"/>
  <w15:commentEx w15:paraId="1F9F9461" w15:done="0"/>
  <w15:commentEx w15:paraId="480C0DE7" w15:done="0"/>
  <w15:commentEx w15:paraId="117E2765" w15:done="0"/>
  <w15:commentEx w15:paraId="2FBA0451" w15:done="0"/>
  <w15:commentEx w15:paraId="0078AAD4" w15:done="0"/>
  <w15:commentEx w15:paraId="729ABA31" w15:done="0"/>
  <w15:commentEx w15:paraId="7CD17EAE" w15:done="0"/>
  <w15:commentEx w15:paraId="157FF0C6" w15:done="0"/>
  <w15:commentEx w15:paraId="68E3E4C6" w15:done="0"/>
  <w15:commentEx w15:paraId="7F88C86F" w15:done="0"/>
  <w15:commentEx w15:paraId="5A75A217" w15:done="0"/>
  <w15:commentEx w15:paraId="0EE2968B" w15:done="0"/>
  <w15:commentEx w15:paraId="27128AEF" w15:done="0"/>
  <w15:commentEx w15:paraId="73FB41BC" w15:done="0"/>
  <w15:commentEx w15:paraId="57776D76" w15:done="0"/>
  <w15:commentEx w15:paraId="2C34C357" w15:done="0"/>
  <w15:commentEx w15:paraId="4E1497C2" w15:done="0"/>
  <w15:commentEx w15:paraId="39C085B8" w15:done="0"/>
  <w15:commentEx w15:paraId="3276267A" w15:done="0"/>
  <w15:commentEx w15:paraId="5DD44F8C" w15:done="0"/>
  <w15:commentEx w15:paraId="2975ABFC" w15:done="0"/>
  <w15:commentEx w15:paraId="582CB45D" w15:done="0"/>
  <w15:commentEx w15:paraId="7CDF1BB9" w15:done="0"/>
  <w15:commentEx w15:paraId="16379141" w15:done="0"/>
  <w15:commentEx w15:paraId="514EDE14" w15:done="0"/>
  <w15:commentEx w15:paraId="52090D74" w15:done="0"/>
  <w15:commentEx w15:paraId="2D350802" w15:done="0"/>
  <w15:commentEx w15:paraId="22C37538" w15:done="0"/>
  <w15:commentEx w15:paraId="4AF2C6A5" w15:done="0"/>
  <w15:commentEx w15:paraId="18B18431" w15:done="0"/>
  <w15:commentEx w15:paraId="56C7A344" w15:done="0"/>
  <w15:commentEx w15:paraId="30927518" w15:done="0"/>
  <w15:commentEx w15:paraId="7DA2E4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C2D6F" w14:textId="77777777" w:rsidR="009979FD" w:rsidRDefault="009979FD">
      <w:r>
        <w:separator/>
      </w:r>
    </w:p>
    <w:p w14:paraId="3417BFBC" w14:textId="77777777" w:rsidR="009979FD" w:rsidRDefault="009979FD"/>
    <w:p w14:paraId="0E2362EC" w14:textId="77777777" w:rsidR="009979FD" w:rsidRDefault="009979FD"/>
  </w:endnote>
  <w:endnote w:type="continuationSeparator" w:id="0">
    <w:p w14:paraId="73899B6D" w14:textId="77777777" w:rsidR="009979FD" w:rsidRDefault="009979FD">
      <w:r>
        <w:continuationSeparator/>
      </w:r>
    </w:p>
    <w:p w14:paraId="011CA09C" w14:textId="77777777" w:rsidR="009979FD" w:rsidRDefault="009979FD"/>
    <w:p w14:paraId="424A2576" w14:textId="77777777" w:rsidR="009979FD" w:rsidRDefault="009979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utiger Roman">
    <w:altName w:val="Frutiger 55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C8B60" w14:textId="77777777" w:rsidR="006E467E" w:rsidRDefault="006E467E" w:rsidP="003605F8">
    <w:pPr>
      <w:pStyle w:val="Footer"/>
      <w:tabs>
        <w:tab w:val="left" w:pos="4678"/>
      </w:tabs>
      <w:rPr>
        <w:sz w:val="15"/>
        <w:szCs w:val="15"/>
        <w:highlight w:val="yellow"/>
      </w:rPr>
    </w:pPr>
    <w:r w:rsidRPr="003605F8">
      <w:rPr>
        <w:sz w:val="15"/>
        <w:szCs w:val="15"/>
      </w:rPr>
      <w:fldChar w:fldCharType="begin"/>
    </w:r>
    <w:r w:rsidRPr="003605F8">
      <w:rPr>
        <w:sz w:val="15"/>
        <w:szCs w:val="15"/>
      </w:rPr>
      <w:instrText xml:space="preserve"> PAGE   \* MERGEFORMAT </w:instrText>
    </w:r>
    <w:r w:rsidRPr="003605F8">
      <w:rPr>
        <w:sz w:val="15"/>
        <w:szCs w:val="15"/>
      </w:rPr>
      <w:fldChar w:fldCharType="separate"/>
    </w:r>
    <w:r w:rsidR="00C024C9">
      <w:rPr>
        <w:noProof/>
        <w:sz w:val="15"/>
        <w:szCs w:val="15"/>
      </w:rPr>
      <w:t>10</w:t>
    </w:r>
    <w:r w:rsidRPr="003605F8">
      <w:rPr>
        <w:noProof/>
        <w:sz w:val="15"/>
        <w:szCs w:val="15"/>
      </w:rPr>
      <w:fldChar w:fldCharType="end"/>
    </w:r>
    <w:r>
      <w:rPr>
        <w:noProof/>
        <w:sz w:val="15"/>
        <w:szCs w:val="15"/>
      </w:rPr>
      <w:tab/>
    </w:r>
    <w:r>
      <w:rPr>
        <w:sz w:val="15"/>
        <w:szCs w:val="15"/>
      </w:rPr>
      <w:t>Word-XML Unit Template – BTEC NG Level 3 Nationals – 2016</w:t>
    </w:r>
  </w:p>
  <w:p w14:paraId="67CBBE2F" w14:textId="77777777" w:rsidR="006E467E" w:rsidRPr="00D42E80" w:rsidRDefault="006E467E" w:rsidP="0038104A">
    <w:pPr>
      <w:pStyle w:val="Footer"/>
      <w:rPr>
        <w:sz w:val="15"/>
        <w:szCs w:val="15"/>
      </w:rPr>
    </w:pPr>
    <w:r w:rsidRPr="009932CB">
      <w:rPr>
        <w:sz w:val="15"/>
        <w:szCs w:val="15"/>
      </w:rPr>
      <w:t xml:space="preserve"> © Pearson Education Limited 2014</w:t>
    </w:r>
    <w:r>
      <w:rPr>
        <w:sz w:val="15"/>
        <w:szCs w:val="15"/>
      </w:rPr>
      <w:t xml:space="preserve"> – v1.0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DB0F4" w14:textId="77777777" w:rsidR="006E467E" w:rsidRDefault="006E467E" w:rsidP="003605F8">
    <w:pPr>
      <w:pStyle w:val="Footer"/>
      <w:tabs>
        <w:tab w:val="left" w:pos="8931"/>
      </w:tabs>
      <w:jc w:val="left"/>
      <w:rPr>
        <w:sz w:val="15"/>
        <w:szCs w:val="15"/>
      </w:rPr>
    </w:pPr>
    <w:bookmarkStart w:id="1560" w:name="_Toc516028849"/>
    <w:bookmarkStart w:id="1561" w:name="_Toc120353690"/>
    <w:bookmarkStart w:id="1562" w:name="_Toc137021728"/>
    <w:bookmarkStart w:id="1563" w:name="_Toc139247199"/>
    <w:r>
      <w:rPr>
        <w:sz w:val="15"/>
        <w:szCs w:val="15"/>
      </w:rPr>
      <w:t>Word-XML Unit Template – BTEC NG Level 3 Nationals – 2016</w:t>
    </w:r>
    <w:r>
      <w:rPr>
        <w:sz w:val="15"/>
        <w:szCs w:val="15"/>
      </w:rPr>
      <w:tab/>
    </w:r>
    <w:r w:rsidRPr="003605F8">
      <w:rPr>
        <w:sz w:val="15"/>
        <w:szCs w:val="15"/>
      </w:rPr>
      <w:fldChar w:fldCharType="begin"/>
    </w:r>
    <w:r w:rsidRPr="003605F8">
      <w:rPr>
        <w:sz w:val="15"/>
        <w:szCs w:val="15"/>
      </w:rPr>
      <w:instrText xml:space="preserve"> PAGE   \* MERGEFORMAT </w:instrText>
    </w:r>
    <w:r w:rsidRPr="003605F8">
      <w:rPr>
        <w:sz w:val="15"/>
        <w:szCs w:val="15"/>
      </w:rPr>
      <w:fldChar w:fldCharType="separate"/>
    </w:r>
    <w:r w:rsidR="00C024C9">
      <w:rPr>
        <w:noProof/>
        <w:sz w:val="15"/>
        <w:szCs w:val="15"/>
      </w:rPr>
      <w:t>11</w:t>
    </w:r>
    <w:r w:rsidRPr="003605F8">
      <w:rPr>
        <w:noProof/>
        <w:sz w:val="15"/>
        <w:szCs w:val="15"/>
      </w:rPr>
      <w:fldChar w:fldCharType="end"/>
    </w:r>
  </w:p>
  <w:p w14:paraId="407A34DE" w14:textId="77777777" w:rsidR="006E467E" w:rsidRPr="00D42E80" w:rsidRDefault="006E467E" w:rsidP="0038104A">
    <w:pPr>
      <w:pStyle w:val="Footer"/>
      <w:jc w:val="left"/>
      <w:rPr>
        <w:sz w:val="15"/>
        <w:szCs w:val="15"/>
      </w:rPr>
    </w:pPr>
    <w:r w:rsidRPr="00D42E80">
      <w:rPr>
        <w:sz w:val="15"/>
        <w:szCs w:val="15"/>
      </w:rPr>
      <w:t>© Pearson Education Limited 201</w:t>
    </w:r>
    <w:bookmarkEnd w:id="1560"/>
    <w:bookmarkEnd w:id="1561"/>
    <w:bookmarkEnd w:id="1562"/>
    <w:bookmarkEnd w:id="1563"/>
    <w:r>
      <w:rPr>
        <w:sz w:val="15"/>
        <w:szCs w:val="15"/>
      </w:rPr>
      <w:t>4 – 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FC7DB" w14:textId="77777777" w:rsidR="009979FD" w:rsidRDefault="009979FD">
      <w:r>
        <w:separator/>
      </w:r>
    </w:p>
    <w:p w14:paraId="7762F499" w14:textId="77777777" w:rsidR="009979FD" w:rsidRDefault="009979FD"/>
    <w:p w14:paraId="2A4E7BD5" w14:textId="77777777" w:rsidR="009979FD" w:rsidRDefault="009979FD"/>
  </w:footnote>
  <w:footnote w:type="continuationSeparator" w:id="0">
    <w:p w14:paraId="0A8BF679" w14:textId="77777777" w:rsidR="009979FD" w:rsidRDefault="009979FD">
      <w:r>
        <w:continuationSeparator/>
      </w:r>
    </w:p>
    <w:p w14:paraId="367B24E6" w14:textId="77777777" w:rsidR="009979FD" w:rsidRDefault="009979FD"/>
    <w:p w14:paraId="2D435416" w14:textId="77777777" w:rsidR="009979FD" w:rsidRDefault="009979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56260" w14:textId="222B0445" w:rsidR="006E467E" w:rsidRPr="005424EE" w:rsidRDefault="006E467E" w:rsidP="005117CB">
    <w:pPr>
      <w:pStyle w:val="HeaderE"/>
      <w:rPr>
        <w:szCs w:val="18"/>
      </w:rPr>
    </w:pPr>
    <w:r w:rsidRPr="00F26FBC">
      <w:t>Unit</w:t>
    </w:r>
    <w:r w:rsidRPr="000A449D">
      <w:t xml:space="preserve"> </w:t>
    </w:r>
    <w:ins w:id="1556" w:author="Winser, Paul" w:date="2014-12-01T15:27:00Z">
      <w:r>
        <w:t>#</w:t>
      </w:r>
    </w:ins>
    <w:del w:id="1557" w:author="Winser, Paul" w:date="2014-12-01T15:27:00Z">
      <w:r w:rsidDel="006B569F">
        <w:delText>10</w:delText>
      </w:r>
    </w:del>
    <w:r w:rsidRPr="000A449D">
      <w:t xml:space="preserve">: </w:t>
    </w:r>
    <w:r>
      <w:t>3D modelling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EDD01" w14:textId="51A9C4F9" w:rsidR="006E467E" w:rsidRPr="005424EE" w:rsidRDefault="006E467E" w:rsidP="005117CB">
    <w:pPr>
      <w:pStyle w:val="HeaderE"/>
    </w:pPr>
    <w:r w:rsidRPr="00F26FBC">
      <w:t>Unit</w:t>
    </w:r>
    <w:r w:rsidRPr="000A449D">
      <w:t xml:space="preserve"> </w:t>
    </w:r>
    <w:ins w:id="1558" w:author="Winser, Paul" w:date="2014-12-01T13:47:00Z">
      <w:r>
        <w:t>#</w:t>
      </w:r>
    </w:ins>
    <w:del w:id="1559" w:author="Winser, Paul" w:date="2014-12-01T13:47:00Z">
      <w:r w:rsidDel="00DC1861">
        <w:delText>10</w:delText>
      </w:r>
    </w:del>
    <w:r w:rsidRPr="000A449D">
      <w:t xml:space="preserve">: </w:t>
    </w:r>
    <w:r>
      <w:t>3D Modelling</w:t>
    </w:r>
  </w:p>
  <w:p w14:paraId="6AB12D54" w14:textId="77777777" w:rsidR="006E467E" w:rsidRPr="005424EE" w:rsidRDefault="006E467E" w:rsidP="005424E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1">
    <w:nsid w:val="00000004"/>
    <w:multiLevelType w:val="singleLevel"/>
    <w:tmpl w:val="00000004"/>
    <w:name w:val="WW8Num14"/>
    <w:lvl w:ilvl="0">
      <w:start w:val="1"/>
      <w:numFmt w:val="bullet"/>
      <w:lvlText w:val=""/>
      <w:lvlJc w:val="left"/>
      <w:pPr>
        <w:tabs>
          <w:tab w:val="num" w:pos="0"/>
        </w:tabs>
        <w:ind w:left="720" w:hanging="360"/>
      </w:pPr>
      <w:rPr>
        <w:rFonts w:ascii="Symbol" w:hAnsi="Symbol"/>
      </w:rPr>
    </w:lvl>
  </w:abstractNum>
  <w:abstractNum w:abstractNumId="2">
    <w:nsid w:val="00000005"/>
    <w:multiLevelType w:val="singleLevel"/>
    <w:tmpl w:val="00000005"/>
    <w:name w:val="WW8Num17"/>
    <w:lvl w:ilvl="0">
      <w:start w:val="1"/>
      <w:numFmt w:val="bullet"/>
      <w:lvlText w:val=""/>
      <w:lvlJc w:val="left"/>
      <w:pPr>
        <w:tabs>
          <w:tab w:val="num" w:pos="0"/>
        </w:tabs>
        <w:ind w:left="360" w:hanging="360"/>
      </w:pPr>
      <w:rPr>
        <w:rFonts w:ascii="Symbol" w:hAnsi="Symbol"/>
      </w:rPr>
    </w:lvl>
  </w:abstractNum>
  <w:abstractNum w:abstractNumId="3">
    <w:nsid w:val="08361DCD"/>
    <w:multiLevelType w:val="hybridMultilevel"/>
    <w:tmpl w:val="EB803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CA26AF"/>
    <w:multiLevelType w:val="hybridMultilevel"/>
    <w:tmpl w:val="7B029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F22E56"/>
    <w:multiLevelType w:val="hybridMultilevel"/>
    <w:tmpl w:val="B29A7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9E363B"/>
    <w:multiLevelType w:val="hybridMultilevel"/>
    <w:tmpl w:val="3D28A976"/>
    <w:lvl w:ilvl="0" w:tplc="591E5DDC">
      <w:start w:val="1"/>
      <w:numFmt w:val="bullet"/>
      <w:lvlText w:val="–"/>
      <w:lvlJc w:val="left"/>
      <w:pPr>
        <w:tabs>
          <w:tab w:val="num" w:pos="240"/>
        </w:tabs>
        <w:ind w:left="240" w:firstLine="240"/>
      </w:pPr>
      <w:rPr>
        <w:rFonts w:ascii="Verdana" w:hAnsi="Verdana" w:hint="default"/>
      </w:rPr>
    </w:lvl>
    <w:lvl w:ilvl="1" w:tplc="BB9CCC6A">
      <w:start w:val="1"/>
      <w:numFmt w:val="bullet"/>
      <w:pStyle w:val="tablebulletsthirdlevel"/>
      <w:lvlText w:val="–"/>
      <w:lvlJc w:val="left"/>
      <w:pPr>
        <w:tabs>
          <w:tab w:val="num" w:pos="720"/>
        </w:tabs>
        <w:ind w:left="720" w:hanging="240"/>
      </w:pPr>
      <w:rPr>
        <w:rFonts w:ascii="Verdana" w:hAnsi="Verdana"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Verdana"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Verdana"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7">
    <w:nsid w:val="14163B7B"/>
    <w:multiLevelType w:val="hybridMultilevel"/>
    <w:tmpl w:val="8698E7EE"/>
    <w:lvl w:ilvl="0" w:tplc="08090001">
      <w:start w:val="1"/>
      <w:numFmt w:val="bullet"/>
      <w:lvlText w:val=""/>
      <w:lvlJc w:val="left"/>
      <w:pPr>
        <w:ind w:left="966" w:hanging="360"/>
      </w:pPr>
      <w:rPr>
        <w:rFonts w:ascii="Symbol" w:hAnsi="Symbol" w:hint="default"/>
      </w:rPr>
    </w:lvl>
    <w:lvl w:ilvl="1" w:tplc="08090003" w:tentative="1">
      <w:start w:val="1"/>
      <w:numFmt w:val="bullet"/>
      <w:lvlText w:val="o"/>
      <w:lvlJc w:val="left"/>
      <w:pPr>
        <w:ind w:left="1686" w:hanging="360"/>
      </w:pPr>
      <w:rPr>
        <w:rFonts w:ascii="Courier New" w:hAnsi="Courier New" w:cs="Courier New" w:hint="default"/>
      </w:rPr>
    </w:lvl>
    <w:lvl w:ilvl="2" w:tplc="08090005" w:tentative="1">
      <w:start w:val="1"/>
      <w:numFmt w:val="bullet"/>
      <w:lvlText w:val=""/>
      <w:lvlJc w:val="left"/>
      <w:pPr>
        <w:ind w:left="2406" w:hanging="360"/>
      </w:pPr>
      <w:rPr>
        <w:rFonts w:ascii="Wingdings" w:hAnsi="Wingdings" w:hint="default"/>
      </w:rPr>
    </w:lvl>
    <w:lvl w:ilvl="3" w:tplc="08090001" w:tentative="1">
      <w:start w:val="1"/>
      <w:numFmt w:val="bullet"/>
      <w:lvlText w:val=""/>
      <w:lvlJc w:val="left"/>
      <w:pPr>
        <w:ind w:left="3126" w:hanging="360"/>
      </w:pPr>
      <w:rPr>
        <w:rFonts w:ascii="Symbol" w:hAnsi="Symbol" w:hint="default"/>
      </w:rPr>
    </w:lvl>
    <w:lvl w:ilvl="4" w:tplc="08090003" w:tentative="1">
      <w:start w:val="1"/>
      <w:numFmt w:val="bullet"/>
      <w:lvlText w:val="o"/>
      <w:lvlJc w:val="left"/>
      <w:pPr>
        <w:ind w:left="3846" w:hanging="360"/>
      </w:pPr>
      <w:rPr>
        <w:rFonts w:ascii="Courier New" w:hAnsi="Courier New" w:cs="Courier New" w:hint="default"/>
      </w:rPr>
    </w:lvl>
    <w:lvl w:ilvl="5" w:tplc="08090005" w:tentative="1">
      <w:start w:val="1"/>
      <w:numFmt w:val="bullet"/>
      <w:lvlText w:val=""/>
      <w:lvlJc w:val="left"/>
      <w:pPr>
        <w:ind w:left="4566" w:hanging="360"/>
      </w:pPr>
      <w:rPr>
        <w:rFonts w:ascii="Wingdings" w:hAnsi="Wingdings" w:hint="default"/>
      </w:rPr>
    </w:lvl>
    <w:lvl w:ilvl="6" w:tplc="08090001" w:tentative="1">
      <w:start w:val="1"/>
      <w:numFmt w:val="bullet"/>
      <w:lvlText w:val=""/>
      <w:lvlJc w:val="left"/>
      <w:pPr>
        <w:ind w:left="5286" w:hanging="360"/>
      </w:pPr>
      <w:rPr>
        <w:rFonts w:ascii="Symbol" w:hAnsi="Symbol" w:hint="default"/>
      </w:rPr>
    </w:lvl>
    <w:lvl w:ilvl="7" w:tplc="08090003" w:tentative="1">
      <w:start w:val="1"/>
      <w:numFmt w:val="bullet"/>
      <w:lvlText w:val="o"/>
      <w:lvlJc w:val="left"/>
      <w:pPr>
        <w:ind w:left="6006" w:hanging="360"/>
      </w:pPr>
      <w:rPr>
        <w:rFonts w:ascii="Courier New" w:hAnsi="Courier New" w:cs="Courier New" w:hint="default"/>
      </w:rPr>
    </w:lvl>
    <w:lvl w:ilvl="8" w:tplc="08090005" w:tentative="1">
      <w:start w:val="1"/>
      <w:numFmt w:val="bullet"/>
      <w:lvlText w:val=""/>
      <w:lvlJc w:val="left"/>
      <w:pPr>
        <w:ind w:left="6726" w:hanging="360"/>
      </w:pPr>
      <w:rPr>
        <w:rFonts w:ascii="Wingdings" w:hAnsi="Wingdings" w:hint="default"/>
      </w:rPr>
    </w:lvl>
  </w:abstractNum>
  <w:abstractNum w:abstractNumId="8">
    <w:nsid w:val="1FC915AC"/>
    <w:multiLevelType w:val="hybridMultilevel"/>
    <w:tmpl w:val="6F1E3932"/>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9">
    <w:nsid w:val="22F249D7"/>
    <w:multiLevelType w:val="hybridMultilevel"/>
    <w:tmpl w:val="F5C4F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5A50CF"/>
    <w:multiLevelType w:val="hybridMultilevel"/>
    <w:tmpl w:val="9D38F28C"/>
    <w:lvl w:ilvl="0" w:tplc="08090001">
      <w:start w:val="1"/>
      <w:numFmt w:val="bullet"/>
      <w:lvlText w:val=""/>
      <w:lvlJc w:val="left"/>
      <w:pPr>
        <w:ind w:left="2368" w:hanging="360"/>
      </w:pPr>
      <w:rPr>
        <w:rFonts w:ascii="Symbol" w:hAnsi="Symbol" w:hint="default"/>
      </w:rPr>
    </w:lvl>
    <w:lvl w:ilvl="1" w:tplc="08090003" w:tentative="1">
      <w:start w:val="1"/>
      <w:numFmt w:val="bullet"/>
      <w:lvlText w:val="o"/>
      <w:lvlJc w:val="left"/>
      <w:pPr>
        <w:ind w:left="3088" w:hanging="360"/>
      </w:pPr>
      <w:rPr>
        <w:rFonts w:ascii="Courier New" w:hAnsi="Courier New" w:cs="Courier New" w:hint="default"/>
      </w:rPr>
    </w:lvl>
    <w:lvl w:ilvl="2" w:tplc="08090005" w:tentative="1">
      <w:start w:val="1"/>
      <w:numFmt w:val="bullet"/>
      <w:lvlText w:val=""/>
      <w:lvlJc w:val="left"/>
      <w:pPr>
        <w:ind w:left="3808" w:hanging="360"/>
      </w:pPr>
      <w:rPr>
        <w:rFonts w:ascii="Wingdings" w:hAnsi="Wingdings" w:hint="default"/>
      </w:rPr>
    </w:lvl>
    <w:lvl w:ilvl="3" w:tplc="08090001" w:tentative="1">
      <w:start w:val="1"/>
      <w:numFmt w:val="bullet"/>
      <w:lvlText w:val=""/>
      <w:lvlJc w:val="left"/>
      <w:pPr>
        <w:ind w:left="4528" w:hanging="360"/>
      </w:pPr>
      <w:rPr>
        <w:rFonts w:ascii="Symbol" w:hAnsi="Symbol" w:hint="default"/>
      </w:rPr>
    </w:lvl>
    <w:lvl w:ilvl="4" w:tplc="08090003" w:tentative="1">
      <w:start w:val="1"/>
      <w:numFmt w:val="bullet"/>
      <w:lvlText w:val="o"/>
      <w:lvlJc w:val="left"/>
      <w:pPr>
        <w:ind w:left="5248" w:hanging="360"/>
      </w:pPr>
      <w:rPr>
        <w:rFonts w:ascii="Courier New" w:hAnsi="Courier New" w:cs="Courier New" w:hint="default"/>
      </w:rPr>
    </w:lvl>
    <w:lvl w:ilvl="5" w:tplc="08090005" w:tentative="1">
      <w:start w:val="1"/>
      <w:numFmt w:val="bullet"/>
      <w:lvlText w:val=""/>
      <w:lvlJc w:val="left"/>
      <w:pPr>
        <w:ind w:left="5968" w:hanging="360"/>
      </w:pPr>
      <w:rPr>
        <w:rFonts w:ascii="Wingdings" w:hAnsi="Wingdings" w:hint="default"/>
      </w:rPr>
    </w:lvl>
    <w:lvl w:ilvl="6" w:tplc="08090001" w:tentative="1">
      <w:start w:val="1"/>
      <w:numFmt w:val="bullet"/>
      <w:lvlText w:val=""/>
      <w:lvlJc w:val="left"/>
      <w:pPr>
        <w:ind w:left="6688" w:hanging="360"/>
      </w:pPr>
      <w:rPr>
        <w:rFonts w:ascii="Symbol" w:hAnsi="Symbol" w:hint="default"/>
      </w:rPr>
    </w:lvl>
    <w:lvl w:ilvl="7" w:tplc="08090003" w:tentative="1">
      <w:start w:val="1"/>
      <w:numFmt w:val="bullet"/>
      <w:lvlText w:val="o"/>
      <w:lvlJc w:val="left"/>
      <w:pPr>
        <w:ind w:left="7408" w:hanging="360"/>
      </w:pPr>
      <w:rPr>
        <w:rFonts w:ascii="Courier New" w:hAnsi="Courier New" w:cs="Courier New" w:hint="default"/>
      </w:rPr>
    </w:lvl>
    <w:lvl w:ilvl="8" w:tplc="08090005" w:tentative="1">
      <w:start w:val="1"/>
      <w:numFmt w:val="bullet"/>
      <w:lvlText w:val=""/>
      <w:lvlJc w:val="left"/>
      <w:pPr>
        <w:ind w:left="8128" w:hanging="360"/>
      </w:pPr>
      <w:rPr>
        <w:rFonts w:ascii="Wingdings" w:hAnsi="Wingdings" w:hint="default"/>
      </w:rPr>
    </w:lvl>
  </w:abstractNum>
  <w:abstractNum w:abstractNumId="11">
    <w:nsid w:val="2BF210C5"/>
    <w:multiLevelType w:val="hybridMultilevel"/>
    <w:tmpl w:val="02C6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BB6504"/>
    <w:multiLevelType w:val="hybridMultilevel"/>
    <w:tmpl w:val="24681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A506ED"/>
    <w:multiLevelType w:val="hybridMultilevel"/>
    <w:tmpl w:val="5F8CD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376136"/>
    <w:multiLevelType w:val="hybridMultilevel"/>
    <w:tmpl w:val="2110E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5E621C"/>
    <w:multiLevelType w:val="hybridMultilevel"/>
    <w:tmpl w:val="F3FA6FA0"/>
    <w:lvl w:ilvl="0" w:tplc="E326B8B8">
      <w:start w:val="1"/>
      <w:numFmt w:val="bullet"/>
      <w:pStyle w:val="Text-bullet"/>
      <w:lvlText w:val="●"/>
      <w:lvlJc w:val="left"/>
      <w:pPr>
        <w:tabs>
          <w:tab w:val="num" w:pos="360"/>
        </w:tabs>
        <w:ind w:left="460" w:hanging="340"/>
      </w:pPr>
      <w:rPr>
        <w:rFonts w:ascii="Verdana" w:hAnsi="Verdana"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E195B2C"/>
    <w:multiLevelType w:val="hybridMultilevel"/>
    <w:tmpl w:val="7F8A5F32"/>
    <w:lvl w:ilvl="0" w:tplc="7E92059C">
      <w:start w:val="1"/>
      <w:numFmt w:val="bullet"/>
      <w:pStyle w:val="Tablebullets"/>
      <w:lvlText w:val="●"/>
      <w:lvlJc w:val="left"/>
      <w:pPr>
        <w:tabs>
          <w:tab w:val="num" w:pos="240"/>
        </w:tabs>
        <w:ind w:left="340" w:hanging="340"/>
      </w:pPr>
      <w:rPr>
        <w:rFonts w:ascii="Verdana" w:hAnsi="Verdana" w:hint="default"/>
        <w:b w:val="0"/>
        <w:i w:val="0"/>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A66390"/>
    <w:multiLevelType w:val="hybridMultilevel"/>
    <w:tmpl w:val="A28E9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BA62EB"/>
    <w:multiLevelType w:val="hybridMultilevel"/>
    <w:tmpl w:val="1FB23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4F42EC"/>
    <w:multiLevelType w:val="hybridMultilevel"/>
    <w:tmpl w:val="AC2A4E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DF4259A"/>
    <w:multiLevelType w:val="hybridMultilevel"/>
    <w:tmpl w:val="C898EF3C"/>
    <w:lvl w:ilvl="0" w:tplc="54189BA8">
      <w:start w:val="1"/>
      <w:numFmt w:val="bullet"/>
      <w:pStyle w:val="Tablebulletssecondlevel"/>
      <w:lvlText w:val="o"/>
      <w:lvlJc w:val="left"/>
      <w:pPr>
        <w:tabs>
          <w:tab w:val="num" w:pos="480"/>
        </w:tabs>
        <w:ind w:left="480" w:hanging="48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0655EF"/>
    <w:multiLevelType w:val="hybridMultilevel"/>
    <w:tmpl w:val="CDD05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AD02F6"/>
    <w:multiLevelType w:val="hybridMultilevel"/>
    <w:tmpl w:val="12824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330D85"/>
    <w:multiLevelType w:val="hybridMultilevel"/>
    <w:tmpl w:val="D39A4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A0615B"/>
    <w:multiLevelType w:val="hybridMultilevel"/>
    <w:tmpl w:val="2D684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3A67AB"/>
    <w:multiLevelType w:val="hybridMultilevel"/>
    <w:tmpl w:val="CAA0D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0B43A5"/>
    <w:multiLevelType w:val="hybridMultilevel"/>
    <w:tmpl w:val="BE2AE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7C45CE"/>
    <w:multiLevelType w:val="hybridMultilevel"/>
    <w:tmpl w:val="3274F91E"/>
    <w:lvl w:ilvl="0" w:tplc="996C3134">
      <w:start w:val="1"/>
      <w:numFmt w:val="bullet"/>
      <w:pStyle w:val="Text-bulletsecond"/>
      <w:lvlText w:val="o"/>
      <w:lvlJc w:val="left"/>
      <w:pPr>
        <w:tabs>
          <w:tab w:val="num" w:pos="480"/>
        </w:tabs>
        <w:ind w:left="480" w:hanging="240"/>
      </w:pPr>
      <w:rPr>
        <w:rFonts w:ascii="Courier New" w:hAnsi="Courier New" w:hint="default"/>
        <w:b w:val="0"/>
        <w:i w:val="0"/>
        <w:sz w:val="20"/>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3F0840"/>
    <w:multiLevelType w:val="hybridMultilevel"/>
    <w:tmpl w:val="5066B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B30377C"/>
    <w:multiLevelType w:val="multilevel"/>
    <w:tmpl w:val="514A0C56"/>
    <w:styleLink w:val="Listnum"/>
    <w:lvl w:ilvl="0">
      <w:start w:val="1"/>
      <w:numFmt w:val="decimal"/>
      <w:lvlText w:val="%1."/>
      <w:lvlJc w:val="left"/>
      <w:pPr>
        <w:tabs>
          <w:tab w:val="num" w:pos="397"/>
        </w:tabs>
        <w:ind w:left="397" w:hanging="397"/>
      </w:pPr>
      <w:rPr>
        <w:rFonts w:ascii="Arial" w:hAnsi="Arial" w:hint="default"/>
        <w:b w:val="0"/>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9"/>
  </w:num>
  <w:num w:numId="2">
    <w:abstractNumId w:val="27"/>
  </w:num>
  <w:num w:numId="3">
    <w:abstractNumId w:val="20"/>
  </w:num>
  <w:num w:numId="4">
    <w:abstractNumId w:val="6"/>
  </w:num>
  <w:num w:numId="5">
    <w:abstractNumId w:val="1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6"/>
  </w:num>
  <w:num w:numId="8">
    <w:abstractNumId w:val="22"/>
  </w:num>
  <w:num w:numId="9">
    <w:abstractNumId w:val="8"/>
  </w:num>
  <w:num w:numId="10">
    <w:abstractNumId w:val="14"/>
  </w:num>
  <w:num w:numId="11">
    <w:abstractNumId w:val="24"/>
  </w:num>
  <w:num w:numId="12">
    <w:abstractNumId w:val="12"/>
  </w:num>
  <w:num w:numId="13">
    <w:abstractNumId w:val="11"/>
  </w:num>
  <w:num w:numId="14">
    <w:abstractNumId w:val="17"/>
  </w:num>
  <w:num w:numId="15">
    <w:abstractNumId w:val="9"/>
  </w:num>
  <w:num w:numId="16">
    <w:abstractNumId w:val="13"/>
  </w:num>
  <w:num w:numId="17">
    <w:abstractNumId w:val="7"/>
  </w:num>
  <w:num w:numId="18">
    <w:abstractNumId w:val="28"/>
  </w:num>
  <w:num w:numId="19">
    <w:abstractNumId w:val="10"/>
  </w:num>
  <w:num w:numId="20">
    <w:abstractNumId w:val="4"/>
  </w:num>
  <w:num w:numId="21">
    <w:abstractNumId w:val="3"/>
  </w:num>
  <w:num w:numId="22">
    <w:abstractNumId w:val="25"/>
  </w:num>
  <w:num w:numId="23">
    <w:abstractNumId w:val="5"/>
  </w:num>
  <w:num w:numId="24">
    <w:abstractNumId w:val="19"/>
  </w:num>
  <w:num w:numId="25">
    <w:abstractNumId w:val="18"/>
  </w:num>
  <w:num w:numId="26">
    <w:abstractNumId w:val="21"/>
  </w:num>
  <w:num w:numId="27">
    <w:abstractNumId w:val="23"/>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w15:presenceInfo w15:providerId="None" w15:userId="Paul"/>
  </w15:person>
  <w15:person w15:author="Winser, Paul">
    <w15:presenceInfo w15:providerId="AD" w15:userId="S-1-5-21-1085031214-2000478354-839522115-113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clickAndTypeStyle w:val="Unitinfonorule"/>
  <w:evenAndOddHeaders/>
  <w:drawingGridHorizontalSpacing w:val="120"/>
  <w:displayHorizontalDrawingGridEvery w:val="2"/>
  <w:characterSpacingControl w:val="doNotCompress"/>
  <w:hdrShapeDefaults>
    <o:shapedefaults v:ext="edit" spidmax="2049" fillcolor="#f8f8f8">
      <v:fill color="#f8f8f8"/>
      <v:textbox inset="1mm,1mm,1mm,1mm"/>
      <o:colormru v:ext="edit" colors="#eaeaea,#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00"/>
    <w:rsid w:val="00004D77"/>
    <w:rsid w:val="00006B98"/>
    <w:rsid w:val="00007E72"/>
    <w:rsid w:val="00014C9B"/>
    <w:rsid w:val="00021C48"/>
    <w:rsid w:val="00030585"/>
    <w:rsid w:val="0003101C"/>
    <w:rsid w:val="00032653"/>
    <w:rsid w:val="000348A6"/>
    <w:rsid w:val="00040109"/>
    <w:rsid w:val="000411D1"/>
    <w:rsid w:val="00041F75"/>
    <w:rsid w:val="0004318F"/>
    <w:rsid w:val="00044E0C"/>
    <w:rsid w:val="00045238"/>
    <w:rsid w:val="00046866"/>
    <w:rsid w:val="00046C2C"/>
    <w:rsid w:val="0004766E"/>
    <w:rsid w:val="00052959"/>
    <w:rsid w:val="000531F0"/>
    <w:rsid w:val="00056591"/>
    <w:rsid w:val="00062E4B"/>
    <w:rsid w:val="000636C4"/>
    <w:rsid w:val="00066D11"/>
    <w:rsid w:val="00066F43"/>
    <w:rsid w:val="000748C5"/>
    <w:rsid w:val="00077029"/>
    <w:rsid w:val="000778A0"/>
    <w:rsid w:val="000836F6"/>
    <w:rsid w:val="00084803"/>
    <w:rsid w:val="00086F4D"/>
    <w:rsid w:val="00091669"/>
    <w:rsid w:val="0009288D"/>
    <w:rsid w:val="00095686"/>
    <w:rsid w:val="00095F00"/>
    <w:rsid w:val="000A00D2"/>
    <w:rsid w:val="000A2184"/>
    <w:rsid w:val="000B1644"/>
    <w:rsid w:val="000B2458"/>
    <w:rsid w:val="000B4E98"/>
    <w:rsid w:val="000B52CE"/>
    <w:rsid w:val="000C1777"/>
    <w:rsid w:val="000C2DC7"/>
    <w:rsid w:val="000C2DC9"/>
    <w:rsid w:val="000C5398"/>
    <w:rsid w:val="000C5E47"/>
    <w:rsid w:val="000C6AB0"/>
    <w:rsid w:val="000C7C6D"/>
    <w:rsid w:val="000D1540"/>
    <w:rsid w:val="000D3E53"/>
    <w:rsid w:val="000D447C"/>
    <w:rsid w:val="000D52B8"/>
    <w:rsid w:val="000E5667"/>
    <w:rsid w:val="000F0793"/>
    <w:rsid w:val="000F18BC"/>
    <w:rsid w:val="000F5510"/>
    <w:rsid w:val="00101B1F"/>
    <w:rsid w:val="0010292D"/>
    <w:rsid w:val="00102DC9"/>
    <w:rsid w:val="00103530"/>
    <w:rsid w:val="0010380F"/>
    <w:rsid w:val="0010525C"/>
    <w:rsid w:val="00105956"/>
    <w:rsid w:val="001136FA"/>
    <w:rsid w:val="001150DB"/>
    <w:rsid w:val="001160DE"/>
    <w:rsid w:val="001163E0"/>
    <w:rsid w:val="00124178"/>
    <w:rsid w:val="00130BC7"/>
    <w:rsid w:val="00131ACE"/>
    <w:rsid w:val="00134390"/>
    <w:rsid w:val="0013449A"/>
    <w:rsid w:val="00136FC1"/>
    <w:rsid w:val="00142DDA"/>
    <w:rsid w:val="00143708"/>
    <w:rsid w:val="00144002"/>
    <w:rsid w:val="00144908"/>
    <w:rsid w:val="001476C1"/>
    <w:rsid w:val="001543CF"/>
    <w:rsid w:val="00155647"/>
    <w:rsid w:val="00155891"/>
    <w:rsid w:val="00155EB6"/>
    <w:rsid w:val="00157ECA"/>
    <w:rsid w:val="001620BA"/>
    <w:rsid w:val="00163D2D"/>
    <w:rsid w:val="001647B9"/>
    <w:rsid w:val="00170FE4"/>
    <w:rsid w:val="00171F00"/>
    <w:rsid w:val="001765C3"/>
    <w:rsid w:val="00176C5E"/>
    <w:rsid w:val="00180B2E"/>
    <w:rsid w:val="00181A53"/>
    <w:rsid w:val="00181FD5"/>
    <w:rsid w:val="00191D04"/>
    <w:rsid w:val="00192694"/>
    <w:rsid w:val="00192E22"/>
    <w:rsid w:val="00195894"/>
    <w:rsid w:val="00196DAF"/>
    <w:rsid w:val="001A1C27"/>
    <w:rsid w:val="001C39F5"/>
    <w:rsid w:val="001C7BA2"/>
    <w:rsid w:val="001D2210"/>
    <w:rsid w:val="001D309A"/>
    <w:rsid w:val="001D7BE9"/>
    <w:rsid w:val="001E177C"/>
    <w:rsid w:val="001E3E49"/>
    <w:rsid w:val="001E4733"/>
    <w:rsid w:val="001F0B33"/>
    <w:rsid w:val="001F12E0"/>
    <w:rsid w:val="001F79B0"/>
    <w:rsid w:val="002021C1"/>
    <w:rsid w:val="00202633"/>
    <w:rsid w:val="0020370D"/>
    <w:rsid w:val="002047D7"/>
    <w:rsid w:val="00210D52"/>
    <w:rsid w:val="002130D3"/>
    <w:rsid w:val="0021552F"/>
    <w:rsid w:val="002179C8"/>
    <w:rsid w:val="00221C82"/>
    <w:rsid w:val="0022454A"/>
    <w:rsid w:val="00233A1E"/>
    <w:rsid w:val="00234227"/>
    <w:rsid w:val="002363CB"/>
    <w:rsid w:val="00241749"/>
    <w:rsid w:val="002426EE"/>
    <w:rsid w:val="0024652D"/>
    <w:rsid w:val="00247FED"/>
    <w:rsid w:val="00250CE2"/>
    <w:rsid w:val="00256EEA"/>
    <w:rsid w:val="002656EC"/>
    <w:rsid w:val="002678E7"/>
    <w:rsid w:val="00280451"/>
    <w:rsid w:val="00286C74"/>
    <w:rsid w:val="0029172E"/>
    <w:rsid w:val="0029304A"/>
    <w:rsid w:val="002A771D"/>
    <w:rsid w:val="002B0DE1"/>
    <w:rsid w:val="002B5F81"/>
    <w:rsid w:val="002C222E"/>
    <w:rsid w:val="002C2BEE"/>
    <w:rsid w:val="002D182E"/>
    <w:rsid w:val="002D1CDD"/>
    <w:rsid w:val="002D2DB7"/>
    <w:rsid w:val="002D5274"/>
    <w:rsid w:val="002E0755"/>
    <w:rsid w:val="002E60B1"/>
    <w:rsid w:val="002E6234"/>
    <w:rsid w:val="002E6B49"/>
    <w:rsid w:val="002F0B46"/>
    <w:rsid w:val="002F5047"/>
    <w:rsid w:val="002F7000"/>
    <w:rsid w:val="002F7CDB"/>
    <w:rsid w:val="003000FE"/>
    <w:rsid w:val="00301625"/>
    <w:rsid w:val="00302BB2"/>
    <w:rsid w:val="00304D2E"/>
    <w:rsid w:val="003050E4"/>
    <w:rsid w:val="0030546E"/>
    <w:rsid w:val="00307925"/>
    <w:rsid w:val="00320C76"/>
    <w:rsid w:val="00323559"/>
    <w:rsid w:val="00323E7E"/>
    <w:rsid w:val="003246F7"/>
    <w:rsid w:val="00330F5B"/>
    <w:rsid w:val="00335AC1"/>
    <w:rsid w:val="00335D7E"/>
    <w:rsid w:val="00336DEB"/>
    <w:rsid w:val="003415BA"/>
    <w:rsid w:val="0034386C"/>
    <w:rsid w:val="00344C80"/>
    <w:rsid w:val="003475C3"/>
    <w:rsid w:val="00352182"/>
    <w:rsid w:val="00357B75"/>
    <w:rsid w:val="003600C3"/>
    <w:rsid w:val="003605F8"/>
    <w:rsid w:val="0036127F"/>
    <w:rsid w:val="00361DA7"/>
    <w:rsid w:val="00362BDA"/>
    <w:rsid w:val="003657F9"/>
    <w:rsid w:val="00366149"/>
    <w:rsid w:val="003757F3"/>
    <w:rsid w:val="00376325"/>
    <w:rsid w:val="00380A6A"/>
    <w:rsid w:val="0038104A"/>
    <w:rsid w:val="0038112B"/>
    <w:rsid w:val="00395B81"/>
    <w:rsid w:val="003A26A1"/>
    <w:rsid w:val="003A4130"/>
    <w:rsid w:val="003A4A60"/>
    <w:rsid w:val="003A512F"/>
    <w:rsid w:val="003A7432"/>
    <w:rsid w:val="003B0246"/>
    <w:rsid w:val="003B02BE"/>
    <w:rsid w:val="003B1896"/>
    <w:rsid w:val="003B4EC2"/>
    <w:rsid w:val="003C46B6"/>
    <w:rsid w:val="003C5E45"/>
    <w:rsid w:val="003D3756"/>
    <w:rsid w:val="003D3A02"/>
    <w:rsid w:val="003D46AF"/>
    <w:rsid w:val="003D574E"/>
    <w:rsid w:val="003E1375"/>
    <w:rsid w:val="003E7862"/>
    <w:rsid w:val="003F2448"/>
    <w:rsid w:val="003F2EB7"/>
    <w:rsid w:val="003F4510"/>
    <w:rsid w:val="003F7AE4"/>
    <w:rsid w:val="003F7DF9"/>
    <w:rsid w:val="00405F77"/>
    <w:rsid w:val="0040672C"/>
    <w:rsid w:val="00411AF7"/>
    <w:rsid w:val="00411F25"/>
    <w:rsid w:val="00415071"/>
    <w:rsid w:val="004156CE"/>
    <w:rsid w:val="0042094F"/>
    <w:rsid w:val="00431491"/>
    <w:rsid w:val="0043374E"/>
    <w:rsid w:val="00433A22"/>
    <w:rsid w:val="00435448"/>
    <w:rsid w:val="004410C3"/>
    <w:rsid w:val="0044110A"/>
    <w:rsid w:val="00441434"/>
    <w:rsid w:val="00441747"/>
    <w:rsid w:val="00443236"/>
    <w:rsid w:val="00443918"/>
    <w:rsid w:val="00443A66"/>
    <w:rsid w:val="00447E88"/>
    <w:rsid w:val="00451891"/>
    <w:rsid w:val="004566F7"/>
    <w:rsid w:val="004605E4"/>
    <w:rsid w:val="00462F0C"/>
    <w:rsid w:val="00474D5F"/>
    <w:rsid w:val="00483549"/>
    <w:rsid w:val="00485A04"/>
    <w:rsid w:val="00486E88"/>
    <w:rsid w:val="004900C9"/>
    <w:rsid w:val="00497D02"/>
    <w:rsid w:val="004A40A2"/>
    <w:rsid w:val="004A5A1E"/>
    <w:rsid w:val="004B61C2"/>
    <w:rsid w:val="004C1BEB"/>
    <w:rsid w:val="004C2A0B"/>
    <w:rsid w:val="004C2E54"/>
    <w:rsid w:val="004C5372"/>
    <w:rsid w:val="004D0031"/>
    <w:rsid w:val="004D0C02"/>
    <w:rsid w:val="004D1964"/>
    <w:rsid w:val="004D7240"/>
    <w:rsid w:val="004E4BB6"/>
    <w:rsid w:val="004E5563"/>
    <w:rsid w:val="004E7C29"/>
    <w:rsid w:val="004F3DD5"/>
    <w:rsid w:val="004F4F64"/>
    <w:rsid w:val="004F7579"/>
    <w:rsid w:val="004F76B6"/>
    <w:rsid w:val="00500BAF"/>
    <w:rsid w:val="0050630C"/>
    <w:rsid w:val="00506774"/>
    <w:rsid w:val="005077C8"/>
    <w:rsid w:val="005117CB"/>
    <w:rsid w:val="005129E2"/>
    <w:rsid w:val="0051315D"/>
    <w:rsid w:val="00513BDA"/>
    <w:rsid w:val="005265BA"/>
    <w:rsid w:val="00534945"/>
    <w:rsid w:val="00534A45"/>
    <w:rsid w:val="00541116"/>
    <w:rsid w:val="005424EE"/>
    <w:rsid w:val="005440F5"/>
    <w:rsid w:val="005446DB"/>
    <w:rsid w:val="005451EC"/>
    <w:rsid w:val="0054570D"/>
    <w:rsid w:val="0054621B"/>
    <w:rsid w:val="00547FF0"/>
    <w:rsid w:val="005506EB"/>
    <w:rsid w:val="00553BED"/>
    <w:rsid w:val="005576C5"/>
    <w:rsid w:val="005618CE"/>
    <w:rsid w:val="005659BF"/>
    <w:rsid w:val="00570CAD"/>
    <w:rsid w:val="00577D6D"/>
    <w:rsid w:val="00582FF9"/>
    <w:rsid w:val="0059082D"/>
    <w:rsid w:val="005910F4"/>
    <w:rsid w:val="005926E4"/>
    <w:rsid w:val="005953FF"/>
    <w:rsid w:val="005A5C8D"/>
    <w:rsid w:val="005A6144"/>
    <w:rsid w:val="005A678E"/>
    <w:rsid w:val="005C148D"/>
    <w:rsid w:val="005C3DEE"/>
    <w:rsid w:val="005C5AC4"/>
    <w:rsid w:val="005D3A6E"/>
    <w:rsid w:val="005D5B6D"/>
    <w:rsid w:val="005E1B88"/>
    <w:rsid w:val="005E2F52"/>
    <w:rsid w:val="005E36F4"/>
    <w:rsid w:val="005E54BA"/>
    <w:rsid w:val="005E69F3"/>
    <w:rsid w:val="005E6EF3"/>
    <w:rsid w:val="005E7B5B"/>
    <w:rsid w:val="005F3A8A"/>
    <w:rsid w:val="006026EC"/>
    <w:rsid w:val="00602D9B"/>
    <w:rsid w:val="006032D7"/>
    <w:rsid w:val="006038B3"/>
    <w:rsid w:val="00604D09"/>
    <w:rsid w:val="00606A01"/>
    <w:rsid w:val="00606B21"/>
    <w:rsid w:val="00607FFB"/>
    <w:rsid w:val="006159D1"/>
    <w:rsid w:val="00623720"/>
    <w:rsid w:val="0062606C"/>
    <w:rsid w:val="00630258"/>
    <w:rsid w:val="006313A9"/>
    <w:rsid w:val="00635361"/>
    <w:rsid w:val="0064050D"/>
    <w:rsid w:val="00650EE2"/>
    <w:rsid w:val="00651847"/>
    <w:rsid w:val="00652FF2"/>
    <w:rsid w:val="00657114"/>
    <w:rsid w:val="00660576"/>
    <w:rsid w:val="006608FC"/>
    <w:rsid w:val="00663A6F"/>
    <w:rsid w:val="0066451C"/>
    <w:rsid w:val="00664FEC"/>
    <w:rsid w:val="00665E3D"/>
    <w:rsid w:val="00670394"/>
    <w:rsid w:val="00671F60"/>
    <w:rsid w:val="0067513C"/>
    <w:rsid w:val="00685DF2"/>
    <w:rsid w:val="0069298D"/>
    <w:rsid w:val="00693319"/>
    <w:rsid w:val="00693E44"/>
    <w:rsid w:val="00697149"/>
    <w:rsid w:val="00697327"/>
    <w:rsid w:val="006973CA"/>
    <w:rsid w:val="006A1D1C"/>
    <w:rsid w:val="006A35BC"/>
    <w:rsid w:val="006A614F"/>
    <w:rsid w:val="006A65EA"/>
    <w:rsid w:val="006A6AFB"/>
    <w:rsid w:val="006B0170"/>
    <w:rsid w:val="006B244F"/>
    <w:rsid w:val="006B26A7"/>
    <w:rsid w:val="006B4E13"/>
    <w:rsid w:val="006B569F"/>
    <w:rsid w:val="006C0E8B"/>
    <w:rsid w:val="006C2B42"/>
    <w:rsid w:val="006C42DA"/>
    <w:rsid w:val="006C5ACD"/>
    <w:rsid w:val="006C76C7"/>
    <w:rsid w:val="006C7D8F"/>
    <w:rsid w:val="006D72F0"/>
    <w:rsid w:val="006D76CA"/>
    <w:rsid w:val="006E085B"/>
    <w:rsid w:val="006E0C52"/>
    <w:rsid w:val="006E467E"/>
    <w:rsid w:val="006F298A"/>
    <w:rsid w:val="006F365C"/>
    <w:rsid w:val="006F5CDE"/>
    <w:rsid w:val="006F79DF"/>
    <w:rsid w:val="007001B2"/>
    <w:rsid w:val="00705355"/>
    <w:rsid w:val="007058EE"/>
    <w:rsid w:val="00705D10"/>
    <w:rsid w:val="007143B9"/>
    <w:rsid w:val="007157B1"/>
    <w:rsid w:val="007172DD"/>
    <w:rsid w:val="00721D27"/>
    <w:rsid w:val="00722069"/>
    <w:rsid w:val="007249AA"/>
    <w:rsid w:val="007317FF"/>
    <w:rsid w:val="0073281B"/>
    <w:rsid w:val="007336F0"/>
    <w:rsid w:val="0073453F"/>
    <w:rsid w:val="00735D98"/>
    <w:rsid w:val="00735DB1"/>
    <w:rsid w:val="00737976"/>
    <w:rsid w:val="007407BC"/>
    <w:rsid w:val="00741E8D"/>
    <w:rsid w:val="00746A11"/>
    <w:rsid w:val="00757C43"/>
    <w:rsid w:val="00761380"/>
    <w:rsid w:val="007642A8"/>
    <w:rsid w:val="00767169"/>
    <w:rsid w:val="00772811"/>
    <w:rsid w:val="00774657"/>
    <w:rsid w:val="00774B59"/>
    <w:rsid w:val="00774F64"/>
    <w:rsid w:val="00777507"/>
    <w:rsid w:val="00787612"/>
    <w:rsid w:val="00791BE1"/>
    <w:rsid w:val="00795707"/>
    <w:rsid w:val="00796458"/>
    <w:rsid w:val="00796FB0"/>
    <w:rsid w:val="007A0866"/>
    <w:rsid w:val="007A10A2"/>
    <w:rsid w:val="007A75BD"/>
    <w:rsid w:val="007A7CCD"/>
    <w:rsid w:val="007B0889"/>
    <w:rsid w:val="007B11D9"/>
    <w:rsid w:val="007B384D"/>
    <w:rsid w:val="007B3AC1"/>
    <w:rsid w:val="007B6A6F"/>
    <w:rsid w:val="007B75EE"/>
    <w:rsid w:val="007C2A66"/>
    <w:rsid w:val="007C5353"/>
    <w:rsid w:val="007C54FB"/>
    <w:rsid w:val="007C630D"/>
    <w:rsid w:val="007D6B24"/>
    <w:rsid w:val="007D77A0"/>
    <w:rsid w:val="007E041C"/>
    <w:rsid w:val="007E264E"/>
    <w:rsid w:val="007F3784"/>
    <w:rsid w:val="008005C5"/>
    <w:rsid w:val="008014E0"/>
    <w:rsid w:val="00801D31"/>
    <w:rsid w:val="00803497"/>
    <w:rsid w:val="00803B96"/>
    <w:rsid w:val="008074A4"/>
    <w:rsid w:val="00807B29"/>
    <w:rsid w:val="008123E7"/>
    <w:rsid w:val="0081540A"/>
    <w:rsid w:val="008156ED"/>
    <w:rsid w:val="00817376"/>
    <w:rsid w:val="00820F88"/>
    <w:rsid w:val="00823F66"/>
    <w:rsid w:val="0082439D"/>
    <w:rsid w:val="0082625F"/>
    <w:rsid w:val="00837D59"/>
    <w:rsid w:val="008455EA"/>
    <w:rsid w:val="00852055"/>
    <w:rsid w:val="00863F87"/>
    <w:rsid w:val="00864ACF"/>
    <w:rsid w:val="0087216C"/>
    <w:rsid w:val="0087417F"/>
    <w:rsid w:val="0088575D"/>
    <w:rsid w:val="00891B41"/>
    <w:rsid w:val="008A2412"/>
    <w:rsid w:val="008A40F5"/>
    <w:rsid w:val="008A4115"/>
    <w:rsid w:val="008A5600"/>
    <w:rsid w:val="008A771F"/>
    <w:rsid w:val="008B2C52"/>
    <w:rsid w:val="008C18C5"/>
    <w:rsid w:val="008C2E46"/>
    <w:rsid w:val="008C7203"/>
    <w:rsid w:val="008C7539"/>
    <w:rsid w:val="008C79FD"/>
    <w:rsid w:val="008C7E5D"/>
    <w:rsid w:val="008D192A"/>
    <w:rsid w:val="008D41C6"/>
    <w:rsid w:val="008D627F"/>
    <w:rsid w:val="008E24A9"/>
    <w:rsid w:val="008E5D6A"/>
    <w:rsid w:val="008E6E5D"/>
    <w:rsid w:val="008F0B9A"/>
    <w:rsid w:val="008F4481"/>
    <w:rsid w:val="008F4820"/>
    <w:rsid w:val="008F5AFA"/>
    <w:rsid w:val="008F643C"/>
    <w:rsid w:val="0090224D"/>
    <w:rsid w:val="009074A6"/>
    <w:rsid w:val="00907F62"/>
    <w:rsid w:val="009104C9"/>
    <w:rsid w:val="00910A87"/>
    <w:rsid w:val="0091132B"/>
    <w:rsid w:val="00916360"/>
    <w:rsid w:val="009179F7"/>
    <w:rsid w:val="00917ACF"/>
    <w:rsid w:val="00921AEE"/>
    <w:rsid w:val="0092227E"/>
    <w:rsid w:val="00924D50"/>
    <w:rsid w:val="00930AFC"/>
    <w:rsid w:val="00933BC7"/>
    <w:rsid w:val="009358FB"/>
    <w:rsid w:val="00937120"/>
    <w:rsid w:val="00945BB4"/>
    <w:rsid w:val="00953DF5"/>
    <w:rsid w:val="00963673"/>
    <w:rsid w:val="0096369F"/>
    <w:rsid w:val="00973C6C"/>
    <w:rsid w:val="00976D2B"/>
    <w:rsid w:val="00980535"/>
    <w:rsid w:val="00981F3D"/>
    <w:rsid w:val="00983675"/>
    <w:rsid w:val="009913E2"/>
    <w:rsid w:val="009932CB"/>
    <w:rsid w:val="009979FD"/>
    <w:rsid w:val="009A1E36"/>
    <w:rsid w:val="009A551A"/>
    <w:rsid w:val="009A6CCE"/>
    <w:rsid w:val="009A6D23"/>
    <w:rsid w:val="009B129E"/>
    <w:rsid w:val="009B21FD"/>
    <w:rsid w:val="009B4FD0"/>
    <w:rsid w:val="009B6AFF"/>
    <w:rsid w:val="009C1E20"/>
    <w:rsid w:val="009C3CA5"/>
    <w:rsid w:val="009D213F"/>
    <w:rsid w:val="009D2923"/>
    <w:rsid w:val="009D47A5"/>
    <w:rsid w:val="009D626B"/>
    <w:rsid w:val="009E41C0"/>
    <w:rsid w:val="009E4720"/>
    <w:rsid w:val="009F1E50"/>
    <w:rsid w:val="00A0083E"/>
    <w:rsid w:val="00A00B15"/>
    <w:rsid w:val="00A01B58"/>
    <w:rsid w:val="00A05FA4"/>
    <w:rsid w:val="00A07DD1"/>
    <w:rsid w:val="00A12561"/>
    <w:rsid w:val="00A253F6"/>
    <w:rsid w:val="00A30BAD"/>
    <w:rsid w:val="00A310E1"/>
    <w:rsid w:val="00A363AF"/>
    <w:rsid w:val="00A364BA"/>
    <w:rsid w:val="00A41274"/>
    <w:rsid w:val="00A4304E"/>
    <w:rsid w:val="00A44DE0"/>
    <w:rsid w:val="00A47C10"/>
    <w:rsid w:val="00A47D94"/>
    <w:rsid w:val="00A525B4"/>
    <w:rsid w:val="00A55FA1"/>
    <w:rsid w:val="00A63F64"/>
    <w:rsid w:val="00A6408D"/>
    <w:rsid w:val="00A67574"/>
    <w:rsid w:val="00A75D2B"/>
    <w:rsid w:val="00A77B32"/>
    <w:rsid w:val="00A81BFF"/>
    <w:rsid w:val="00A82CB4"/>
    <w:rsid w:val="00A83025"/>
    <w:rsid w:val="00A8455D"/>
    <w:rsid w:val="00A8606B"/>
    <w:rsid w:val="00A9125A"/>
    <w:rsid w:val="00A91C10"/>
    <w:rsid w:val="00A93D00"/>
    <w:rsid w:val="00A95912"/>
    <w:rsid w:val="00AA1C22"/>
    <w:rsid w:val="00AA24B8"/>
    <w:rsid w:val="00AA25B2"/>
    <w:rsid w:val="00AA4FB6"/>
    <w:rsid w:val="00AA51AC"/>
    <w:rsid w:val="00AA6CDC"/>
    <w:rsid w:val="00AA7656"/>
    <w:rsid w:val="00AB47F4"/>
    <w:rsid w:val="00AC01B8"/>
    <w:rsid w:val="00AD24EA"/>
    <w:rsid w:val="00AD33A3"/>
    <w:rsid w:val="00AD4BEA"/>
    <w:rsid w:val="00AD521C"/>
    <w:rsid w:val="00AE254B"/>
    <w:rsid w:val="00AE7A8D"/>
    <w:rsid w:val="00AF1F55"/>
    <w:rsid w:val="00AF256B"/>
    <w:rsid w:val="00AF3C1D"/>
    <w:rsid w:val="00AF3E3F"/>
    <w:rsid w:val="00AF4743"/>
    <w:rsid w:val="00AF5FCB"/>
    <w:rsid w:val="00AF6C43"/>
    <w:rsid w:val="00B01671"/>
    <w:rsid w:val="00B049D9"/>
    <w:rsid w:val="00B05555"/>
    <w:rsid w:val="00B10B69"/>
    <w:rsid w:val="00B12E67"/>
    <w:rsid w:val="00B157EB"/>
    <w:rsid w:val="00B2163D"/>
    <w:rsid w:val="00B30B50"/>
    <w:rsid w:val="00B328FD"/>
    <w:rsid w:val="00B32B1F"/>
    <w:rsid w:val="00B36DC4"/>
    <w:rsid w:val="00B37C85"/>
    <w:rsid w:val="00B4206E"/>
    <w:rsid w:val="00B44713"/>
    <w:rsid w:val="00B50EBE"/>
    <w:rsid w:val="00B5271C"/>
    <w:rsid w:val="00B535CB"/>
    <w:rsid w:val="00B5440F"/>
    <w:rsid w:val="00B56DDF"/>
    <w:rsid w:val="00B66577"/>
    <w:rsid w:val="00B665C3"/>
    <w:rsid w:val="00B66C05"/>
    <w:rsid w:val="00B83F46"/>
    <w:rsid w:val="00B84524"/>
    <w:rsid w:val="00B847CA"/>
    <w:rsid w:val="00B922DA"/>
    <w:rsid w:val="00B963C4"/>
    <w:rsid w:val="00B96C39"/>
    <w:rsid w:val="00BB1731"/>
    <w:rsid w:val="00BB4E34"/>
    <w:rsid w:val="00BC348C"/>
    <w:rsid w:val="00BC4BBE"/>
    <w:rsid w:val="00BD1325"/>
    <w:rsid w:val="00BD5DC6"/>
    <w:rsid w:val="00BD76FD"/>
    <w:rsid w:val="00BE108D"/>
    <w:rsid w:val="00BE1839"/>
    <w:rsid w:val="00BE1A6E"/>
    <w:rsid w:val="00BE2091"/>
    <w:rsid w:val="00BE436A"/>
    <w:rsid w:val="00BE5263"/>
    <w:rsid w:val="00BE6DE8"/>
    <w:rsid w:val="00BF6998"/>
    <w:rsid w:val="00C00DFD"/>
    <w:rsid w:val="00C024C9"/>
    <w:rsid w:val="00C07D3B"/>
    <w:rsid w:val="00C12658"/>
    <w:rsid w:val="00C13427"/>
    <w:rsid w:val="00C15605"/>
    <w:rsid w:val="00C16915"/>
    <w:rsid w:val="00C16957"/>
    <w:rsid w:val="00C20557"/>
    <w:rsid w:val="00C21096"/>
    <w:rsid w:val="00C23022"/>
    <w:rsid w:val="00C3045D"/>
    <w:rsid w:val="00C36CA3"/>
    <w:rsid w:val="00C43524"/>
    <w:rsid w:val="00C51691"/>
    <w:rsid w:val="00C52096"/>
    <w:rsid w:val="00C56CB5"/>
    <w:rsid w:val="00C61C25"/>
    <w:rsid w:val="00C622F4"/>
    <w:rsid w:val="00C6396D"/>
    <w:rsid w:val="00C63A0E"/>
    <w:rsid w:val="00C67A67"/>
    <w:rsid w:val="00C7034D"/>
    <w:rsid w:val="00C710CF"/>
    <w:rsid w:val="00C71B2D"/>
    <w:rsid w:val="00C71C3C"/>
    <w:rsid w:val="00C73CFE"/>
    <w:rsid w:val="00C77E84"/>
    <w:rsid w:val="00C844FF"/>
    <w:rsid w:val="00C95A58"/>
    <w:rsid w:val="00CA14BA"/>
    <w:rsid w:val="00CA70B2"/>
    <w:rsid w:val="00CB2F7E"/>
    <w:rsid w:val="00CB4D6C"/>
    <w:rsid w:val="00CB66E0"/>
    <w:rsid w:val="00CB7506"/>
    <w:rsid w:val="00CC5E89"/>
    <w:rsid w:val="00CD2D73"/>
    <w:rsid w:val="00CD30F7"/>
    <w:rsid w:val="00CD5CAE"/>
    <w:rsid w:val="00CD650D"/>
    <w:rsid w:val="00CE0A57"/>
    <w:rsid w:val="00CE0E11"/>
    <w:rsid w:val="00CE7882"/>
    <w:rsid w:val="00CF078E"/>
    <w:rsid w:val="00CF70C9"/>
    <w:rsid w:val="00CF7A84"/>
    <w:rsid w:val="00D00707"/>
    <w:rsid w:val="00D03BC9"/>
    <w:rsid w:val="00D06F1C"/>
    <w:rsid w:val="00D07E88"/>
    <w:rsid w:val="00D106F9"/>
    <w:rsid w:val="00D12F2B"/>
    <w:rsid w:val="00D139DB"/>
    <w:rsid w:val="00D15A36"/>
    <w:rsid w:val="00D23CD1"/>
    <w:rsid w:val="00D25543"/>
    <w:rsid w:val="00D31340"/>
    <w:rsid w:val="00D34CCA"/>
    <w:rsid w:val="00D41034"/>
    <w:rsid w:val="00D42E80"/>
    <w:rsid w:val="00D45461"/>
    <w:rsid w:val="00D465CA"/>
    <w:rsid w:val="00D465CC"/>
    <w:rsid w:val="00D46C9A"/>
    <w:rsid w:val="00D53FCC"/>
    <w:rsid w:val="00D610D1"/>
    <w:rsid w:val="00D64C04"/>
    <w:rsid w:val="00D67694"/>
    <w:rsid w:val="00D6769E"/>
    <w:rsid w:val="00D7256C"/>
    <w:rsid w:val="00D74818"/>
    <w:rsid w:val="00D76255"/>
    <w:rsid w:val="00D83640"/>
    <w:rsid w:val="00D83CED"/>
    <w:rsid w:val="00D85F4D"/>
    <w:rsid w:val="00D86DC1"/>
    <w:rsid w:val="00D93FCC"/>
    <w:rsid w:val="00DA02C1"/>
    <w:rsid w:val="00DA1877"/>
    <w:rsid w:val="00DA2643"/>
    <w:rsid w:val="00DA710B"/>
    <w:rsid w:val="00DB28C8"/>
    <w:rsid w:val="00DB55D6"/>
    <w:rsid w:val="00DC1861"/>
    <w:rsid w:val="00DC33C7"/>
    <w:rsid w:val="00DC5E07"/>
    <w:rsid w:val="00DC6F28"/>
    <w:rsid w:val="00DD2FB2"/>
    <w:rsid w:val="00DD3FE0"/>
    <w:rsid w:val="00DD4DC7"/>
    <w:rsid w:val="00DD643C"/>
    <w:rsid w:val="00DE0A93"/>
    <w:rsid w:val="00DE191C"/>
    <w:rsid w:val="00DE1CF8"/>
    <w:rsid w:val="00DE3202"/>
    <w:rsid w:val="00DF20C3"/>
    <w:rsid w:val="00DF3ECA"/>
    <w:rsid w:val="00E03520"/>
    <w:rsid w:val="00E059AD"/>
    <w:rsid w:val="00E05F7D"/>
    <w:rsid w:val="00E06949"/>
    <w:rsid w:val="00E1021F"/>
    <w:rsid w:val="00E1211B"/>
    <w:rsid w:val="00E135D6"/>
    <w:rsid w:val="00E2208A"/>
    <w:rsid w:val="00E24483"/>
    <w:rsid w:val="00E24F64"/>
    <w:rsid w:val="00E2798E"/>
    <w:rsid w:val="00E34458"/>
    <w:rsid w:val="00E344F8"/>
    <w:rsid w:val="00E413D4"/>
    <w:rsid w:val="00E44A5D"/>
    <w:rsid w:val="00E470FA"/>
    <w:rsid w:val="00E4759D"/>
    <w:rsid w:val="00E50FDB"/>
    <w:rsid w:val="00E5221D"/>
    <w:rsid w:val="00E53B0F"/>
    <w:rsid w:val="00E61C6D"/>
    <w:rsid w:val="00E64E50"/>
    <w:rsid w:val="00E657A2"/>
    <w:rsid w:val="00E700F5"/>
    <w:rsid w:val="00E7566E"/>
    <w:rsid w:val="00E866F2"/>
    <w:rsid w:val="00E86EC1"/>
    <w:rsid w:val="00E87619"/>
    <w:rsid w:val="00E9100B"/>
    <w:rsid w:val="00E947EB"/>
    <w:rsid w:val="00E95180"/>
    <w:rsid w:val="00EA1046"/>
    <w:rsid w:val="00EA3910"/>
    <w:rsid w:val="00EA73E3"/>
    <w:rsid w:val="00EB50F8"/>
    <w:rsid w:val="00EB5A88"/>
    <w:rsid w:val="00EC2FBC"/>
    <w:rsid w:val="00EC58F8"/>
    <w:rsid w:val="00ED114F"/>
    <w:rsid w:val="00ED31A2"/>
    <w:rsid w:val="00ED5311"/>
    <w:rsid w:val="00ED70B6"/>
    <w:rsid w:val="00EE366F"/>
    <w:rsid w:val="00EE4A79"/>
    <w:rsid w:val="00EE4B7B"/>
    <w:rsid w:val="00EE57B3"/>
    <w:rsid w:val="00EE7BF1"/>
    <w:rsid w:val="00EF0BCA"/>
    <w:rsid w:val="00F022FC"/>
    <w:rsid w:val="00F05028"/>
    <w:rsid w:val="00F06163"/>
    <w:rsid w:val="00F1535F"/>
    <w:rsid w:val="00F15846"/>
    <w:rsid w:val="00F20A34"/>
    <w:rsid w:val="00F20E90"/>
    <w:rsid w:val="00F2119A"/>
    <w:rsid w:val="00F233BE"/>
    <w:rsid w:val="00F24151"/>
    <w:rsid w:val="00F31B97"/>
    <w:rsid w:val="00F31DF1"/>
    <w:rsid w:val="00F32A59"/>
    <w:rsid w:val="00F37EAB"/>
    <w:rsid w:val="00F46D5C"/>
    <w:rsid w:val="00F46E40"/>
    <w:rsid w:val="00F51D16"/>
    <w:rsid w:val="00F57B59"/>
    <w:rsid w:val="00F6088E"/>
    <w:rsid w:val="00F63EE8"/>
    <w:rsid w:val="00F64596"/>
    <w:rsid w:val="00F64D9C"/>
    <w:rsid w:val="00F66B68"/>
    <w:rsid w:val="00F67A0B"/>
    <w:rsid w:val="00F721FD"/>
    <w:rsid w:val="00F75A09"/>
    <w:rsid w:val="00F80E2A"/>
    <w:rsid w:val="00F83B47"/>
    <w:rsid w:val="00F86273"/>
    <w:rsid w:val="00F93521"/>
    <w:rsid w:val="00FA3602"/>
    <w:rsid w:val="00FA4F36"/>
    <w:rsid w:val="00FB0EC2"/>
    <w:rsid w:val="00FB1291"/>
    <w:rsid w:val="00FB1ACB"/>
    <w:rsid w:val="00FB2636"/>
    <w:rsid w:val="00FB486E"/>
    <w:rsid w:val="00FC70E6"/>
    <w:rsid w:val="00FD71C2"/>
    <w:rsid w:val="00FE06EC"/>
    <w:rsid w:val="00FE17C5"/>
    <w:rsid w:val="00FE1930"/>
    <w:rsid w:val="00FE4BFD"/>
    <w:rsid w:val="00FF05E4"/>
    <w:rsid w:val="00FF0B8C"/>
    <w:rsid w:val="00FF3CFC"/>
    <w:rsid w:val="00FF3E63"/>
    <w:rsid w:val="00FF5471"/>
    <w:rsid w:val="00FF640B"/>
    <w:rsid w:val="00FF6A7B"/>
    <w:rsid w:val="00FF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8f8f8">
      <v:fill color="#f8f8f8"/>
      <v:textbox inset="1mm,1mm,1mm,1mm"/>
      <o:colormru v:ext="edit" colors="#eaeaea,#f8f8f8"/>
    </o:shapedefaults>
    <o:shapelayout v:ext="edit">
      <o:idmap v:ext="edit" data="1"/>
    </o:shapelayout>
  </w:shapeDefaults>
  <w:decimalSymbol w:val="."/>
  <w:listSeparator w:val=","/>
  <w14:docId w14:val="582F8402"/>
  <w15:docId w15:val="{5DC0DB49-C091-43F2-8FB2-BA9A1AA2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600"/>
    <w:rPr>
      <w:rFonts w:ascii="Verdana" w:eastAsia="Times New Roman" w:hAnsi="Verdana"/>
      <w:szCs w:val="24"/>
    </w:rPr>
  </w:style>
  <w:style w:type="paragraph" w:styleId="Heading1">
    <w:name w:val="heading 1"/>
    <w:basedOn w:val="Normal"/>
    <w:next w:val="Normal"/>
    <w:qFormat/>
    <w:rsid w:val="001F14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F14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0F48"/>
    <w:pPr>
      <w:keepNext/>
      <w:spacing w:before="240" w:after="60"/>
      <w:outlineLvl w:val="2"/>
    </w:pPr>
    <w:rPr>
      <w:rFonts w:ascii="Arial" w:hAnsi="Arial" w:cs="Arial"/>
      <w:b/>
      <w:bCs/>
      <w:sz w:val="26"/>
      <w:szCs w:val="26"/>
    </w:rPr>
  </w:style>
  <w:style w:type="paragraph" w:styleId="Heading4">
    <w:name w:val="heading 4"/>
    <w:basedOn w:val="Normal"/>
    <w:next w:val="Normal"/>
    <w:qFormat/>
    <w:rsid w:val="00011A52"/>
    <w:pPr>
      <w:keepNext/>
      <w:spacing w:line="240" w:lineRule="atLeast"/>
      <w:outlineLvl w:val="3"/>
    </w:pPr>
    <w:rPr>
      <w:rFonts w:ascii="Trebuchet MS" w:hAnsi="Trebuchet MS"/>
      <w:b/>
      <w:sz w:val="72"/>
      <w:szCs w:val="20"/>
      <w:lang w:val="en-US" w:eastAsia="en-US"/>
    </w:rPr>
  </w:style>
  <w:style w:type="paragraph" w:styleId="Heading5">
    <w:name w:val="heading 5"/>
    <w:basedOn w:val="Normal"/>
    <w:next w:val="Normal"/>
    <w:qFormat/>
    <w:rsid w:val="00011A52"/>
    <w:pPr>
      <w:keepNext/>
      <w:jc w:val="both"/>
      <w:outlineLvl w:val="4"/>
    </w:pPr>
    <w:rPr>
      <w:rFonts w:ascii="Times New Roman" w:hAnsi="Times New Roman"/>
      <w:b/>
      <w:sz w:val="28"/>
      <w:szCs w:val="20"/>
      <w:lang w:eastAsia="en-US"/>
    </w:rPr>
  </w:style>
  <w:style w:type="paragraph" w:styleId="Heading6">
    <w:name w:val="heading 6"/>
    <w:basedOn w:val="Normal"/>
    <w:next w:val="Normal"/>
    <w:qFormat/>
    <w:rsid w:val="00011A52"/>
    <w:pPr>
      <w:keepNext/>
      <w:outlineLvl w:val="5"/>
    </w:pPr>
    <w:rPr>
      <w:rFonts w:ascii="Times New Roman" w:hAnsi="Times New Roman"/>
      <w:b/>
      <w:sz w:val="24"/>
      <w:szCs w:val="20"/>
      <w:lang w:eastAsia="en-US"/>
    </w:rPr>
  </w:style>
  <w:style w:type="paragraph" w:styleId="Heading7">
    <w:name w:val="heading 7"/>
    <w:basedOn w:val="Normal"/>
    <w:next w:val="Normal"/>
    <w:qFormat/>
    <w:rsid w:val="00011A52"/>
    <w:pPr>
      <w:keepNext/>
      <w:spacing w:line="160" w:lineRule="exact"/>
      <w:ind w:left="-567" w:right="-1134"/>
      <w:jc w:val="both"/>
      <w:outlineLvl w:val="6"/>
    </w:pPr>
    <w:rPr>
      <w:rFonts w:ascii="Trebuchet MS" w:hAnsi="Trebuchet MS"/>
      <w:b/>
      <w:noProof/>
      <w:sz w:val="12"/>
      <w:szCs w:val="20"/>
      <w:lang w:val="en-US" w:eastAsia="en-US"/>
    </w:rPr>
  </w:style>
  <w:style w:type="paragraph" w:styleId="Heading8">
    <w:name w:val="heading 8"/>
    <w:basedOn w:val="Normal"/>
    <w:next w:val="Normal"/>
    <w:qFormat/>
    <w:rsid w:val="00011A52"/>
    <w:pPr>
      <w:keepNext/>
      <w:spacing w:line="260" w:lineRule="atLeast"/>
      <w:outlineLvl w:val="7"/>
    </w:pPr>
    <w:rPr>
      <w:rFonts w:ascii="Arial" w:hAnsi="Arial"/>
      <w:b/>
      <w:sz w:val="12"/>
      <w:szCs w:val="20"/>
      <w:lang w:val="en-US" w:eastAsia="en-US"/>
    </w:rPr>
  </w:style>
  <w:style w:type="paragraph" w:styleId="Heading9">
    <w:name w:val="heading 9"/>
    <w:basedOn w:val="Normal"/>
    <w:next w:val="Normal"/>
    <w:qFormat/>
    <w:rsid w:val="00011A52"/>
    <w:pPr>
      <w:keepNext/>
      <w:outlineLvl w:val="8"/>
    </w:pPr>
    <w:rPr>
      <w:rFonts w:ascii="Times New Roman" w:hAnsi="Times New Roman"/>
      <w:b/>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infonorule">
    <w:name w:val="Unit info no rule"/>
    <w:basedOn w:val="Unitinfo"/>
    <w:link w:val="UnitinfonoruleCharChar"/>
    <w:rsid w:val="004D0C02"/>
    <w:pPr>
      <w:pBdr>
        <w:bottom w:val="none" w:sz="0" w:space="0" w:color="auto"/>
      </w:pBdr>
      <w:spacing w:after="0"/>
    </w:pPr>
  </w:style>
  <w:style w:type="character" w:customStyle="1" w:styleId="UnitinfonoruleCharChar">
    <w:name w:val="Unit info no rule Char Char"/>
    <w:link w:val="Unitinfonorule"/>
    <w:rsid w:val="004D0C02"/>
    <w:rPr>
      <w:rFonts w:ascii="Verdana" w:eastAsia="Times New Roman" w:hAnsi="Verdana"/>
      <w:sz w:val="24"/>
      <w:szCs w:val="21"/>
      <w:lang w:eastAsia="en-US"/>
    </w:rPr>
  </w:style>
  <w:style w:type="paragraph" w:customStyle="1" w:styleId="Unitinfo">
    <w:name w:val="Unit info"/>
    <w:link w:val="UnitinfoCharChar"/>
    <w:rsid w:val="004D0C0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sz w:val="24"/>
      <w:szCs w:val="21"/>
      <w:lang w:eastAsia="en-US"/>
    </w:rPr>
  </w:style>
  <w:style w:type="paragraph" w:styleId="Header">
    <w:name w:val="header"/>
    <w:basedOn w:val="Normal"/>
    <w:rsid w:val="00604D09"/>
    <w:pPr>
      <w:tabs>
        <w:tab w:val="center" w:pos="4320"/>
        <w:tab w:val="right" w:pos="8640"/>
      </w:tabs>
    </w:pPr>
  </w:style>
  <w:style w:type="character" w:customStyle="1" w:styleId="LAheadingtablesChar">
    <w:name w:val="LA heading tables Char"/>
    <w:link w:val="LAheadingtables"/>
    <w:rsid w:val="009B129E"/>
    <w:rPr>
      <w:rFonts w:ascii="Verdana" w:eastAsia="Times New Roman" w:hAnsi="Verdana"/>
      <w:b/>
      <w:color w:val="666699"/>
      <w:szCs w:val="22"/>
      <w:lang w:eastAsia="en-US"/>
    </w:rPr>
  </w:style>
  <w:style w:type="paragraph" w:customStyle="1" w:styleId="Topic">
    <w:name w:val="Topic"/>
    <w:basedOn w:val="Normal"/>
    <w:rsid w:val="00C36CA3"/>
    <w:pPr>
      <w:tabs>
        <w:tab w:val="left" w:pos="720"/>
      </w:tabs>
      <w:spacing w:before="100" w:after="100" w:line="260" w:lineRule="atLeast"/>
    </w:pPr>
    <w:rPr>
      <w:rFonts w:eastAsia="Batang"/>
      <w:b/>
      <w:szCs w:val="20"/>
      <w:lang w:eastAsia="en-US"/>
    </w:rPr>
  </w:style>
  <w:style w:type="numbering" w:customStyle="1" w:styleId="Listnum">
    <w:name w:val="List num"/>
    <w:basedOn w:val="NoList"/>
    <w:semiHidden/>
    <w:rsid w:val="00F505D8"/>
    <w:pPr>
      <w:numPr>
        <w:numId w:val="1"/>
      </w:numPr>
    </w:pPr>
  </w:style>
  <w:style w:type="paragraph" w:customStyle="1" w:styleId="UnitAhead">
    <w:name w:val="Unit A head"/>
    <w:next w:val="Normal"/>
    <w:link w:val="UnitAheadCharChar"/>
    <w:rsid w:val="008A5600"/>
    <w:pPr>
      <w:spacing w:before="720" w:after="200" w:line="260" w:lineRule="atLeast"/>
    </w:pPr>
    <w:rPr>
      <w:rFonts w:ascii="Verdana" w:hAnsi="Verdana"/>
      <w:b/>
      <w:color w:val="000099"/>
      <w:sz w:val="26"/>
      <w:szCs w:val="25"/>
      <w:lang w:eastAsia="en-US"/>
    </w:rPr>
  </w:style>
  <w:style w:type="character" w:customStyle="1" w:styleId="TableheadChar">
    <w:name w:val="Table head Char"/>
    <w:link w:val="Tablehead"/>
    <w:rsid w:val="00623720"/>
    <w:rPr>
      <w:rFonts w:ascii="Verdana" w:eastAsia="Times New Roman" w:hAnsi="Verdana"/>
      <w:b/>
      <w:color w:val="FFFFFF"/>
      <w:lang w:eastAsia="en-US"/>
    </w:rPr>
  </w:style>
  <w:style w:type="character" w:customStyle="1" w:styleId="UnitBheadChar">
    <w:name w:val="Unit B head Char"/>
    <w:link w:val="UnitBhead"/>
    <w:rsid w:val="00BB1731"/>
    <w:rPr>
      <w:rFonts w:ascii="Century Gothic" w:eastAsia="Times New Roman" w:hAnsi="Century Gothic"/>
      <w:b/>
      <w:color w:val="000099"/>
      <w:sz w:val="22"/>
      <w:lang w:val="en-GB" w:eastAsia="en-US" w:bidi="ar-SA"/>
    </w:rPr>
  </w:style>
  <w:style w:type="paragraph" w:customStyle="1" w:styleId="HeaderO">
    <w:name w:val="HeaderO"/>
    <w:rsid w:val="00F75A09"/>
    <w:pPr>
      <w:spacing w:line="240" w:lineRule="atLeast"/>
      <w:jc w:val="right"/>
    </w:pPr>
    <w:rPr>
      <w:rFonts w:ascii="Verdana" w:eastAsia="Times New Roman" w:hAnsi="Verdana"/>
      <w:smallCaps/>
      <w:sz w:val="16"/>
      <w:szCs w:val="16"/>
      <w:lang w:eastAsia="en-US"/>
    </w:rPr>
  </w:style>
  <w:style w:type="paragraph" w:customStyle="1" w:styleId="HeaderE">
    <w:name w:val="HeaderE"/>
    <w:rsid w:val="00F75A09"/>
    <w:pPr>
      <w:spacing w:line="240" w:lineRule="atLeast"/>
    </w:pPr>
    <w:rPr>
      <w:rFonts w:ascii="Verdana" w:eastAsia="Times New Roman" w:hAnsi="Verdana"/>
      <w:smallCaps/>
      <w:sz w:val="16"/>
      <w:szCs w:val="16"/>
      <w:lang w:eastAsia="en-US"/>
    </w:rPr>
  </w:style>
  <w:style w:type="paragraph" w:styleId="Footer">
    <w:name w:val="footer"/>
    <w:link w:val="FooterChar"/>
    <w:rsid w:val="00A95912"/>
    <w:pPr>
      <w:pBdr>
        <w:top w:val="single" w:sz="4" w:space="4" w:color="7575D1"/>
      </w:pBdr>
      <w:jc w:val="right"/>
    </w:pPr>
    <w:rPr>
      <w:rFonts w:ascii="Century Gothic" w:eastAsia="Times New Roman" w:hAnsi="Century Gothic"/>
      <w:sz w:val="16"/>
      <w:szCs w:val="16"/>
      <w:lang w:eastAsia="en-US"/>
    </w:rPr>
  </w:style>
  <w:style w:type="character" w:customStyle="1" w:styleId="hwc">
    <w:name w:val="hwc"/>
    <w:basedOn w:val="DefaultParagraphFont"/>
    <w:rsid w:val="00E657A2"/>
  </w:style>
  <w:style w:type="paragraph" w:customStyle="1" w:styleId="UnitTitle">
    <w:name w:val="UnitTitle"/>
    <w:next w:val="Unitinfo"/>
    <w:rsid w:val="004D0C02"/>
    <w:pPr>
      <w:tabs>
        <w:tab w:val="left" w:pos="1400"/>
      </w:tabs>
      <w:spacing w:after="360" w:line="400" w:lineRule="atLeast"/>
      <w:ind w:left="1400" w:hanging="1400"/>
    </w:pPr>
    <w:rPr>
      <w:rFonts w:ascii="Verdana" w:eastAsia="Times New Roman" w:hAnsi="Verdana"/>
      <w:b/>
      <w:color w:val="000080"/>
      <w:sz w:val="36"/>
      <w:szCs w:val="34"/>
      <w:lang w:eastAsia="en-US"/>
    </w:rPr>
  </w:style>
  <w:style w:type="character" w:customStyle="1" w:styleId="TabletextCharChar">
    <w:name w:val="Table text Char Char"/>
    <w:link w:val="Tabletext"/>
    <w:rsid w:val="00623720"/>
    <w:rPr>
      <w:rFonts w:ascii="Verdana" w:eastAsia="Times New Roman" w:hAnsi="Verdana"/>
      <w:szCs w:val="18"/>
      <w:lang w:eastAsia="en-US"/>
    </w:rPr>
  </w:style>
  <w:style w:type="character" w:customStyle="1" w:styleId="apple-converted-space">
    <w:name w:val="apple-converted-space"/>
    <w:basedOn w:val="DefaultParagraphFont"/>
    <w:rsid w:val="00E657A2"/>
  </w:style>
  <w:style w:type="paragraph" w:customStyle="1" w:styleId="Unitinfonorulebold">
    <w:name w:val="Unit info no rule bold"/>
    <w:basedOn w:val="Unitinfonorule"/>
    <w:link w:val="UnitinfonoruleboldChar"/>
    <w:rsid w:val="00606B21"/>
    <w:rPr>
      <w:b/>
      <w:color w:val="000099"/>
    </w:rPr>
  </w:style>
  <w:style w:type="paragraph" w:customStyle="1" w:styleId="Unitinfobold">
    <w:name w:val="Unit info bold"/>
    <w:basedOn w:val="Unitinfo"/>
    <w:link w:val="UnitinfoboldChar"/>
    <w:rsid w:val="00606B21"/>
    <w:rPr>
      <w:b/>
      <w:color w:val="000099"/>
    </w:rPr>
  </w:style>
  <w:style w:type="character" w:customStyle="1" w:styleId="Text-bulletChar">
    <w:name w:val="Text-bullet Char"/>
    <w:link w:val="Text-bullet"/>
    <w:rsid w:val="00395B81"/>
    <w:rPr>
      <w:rFonts w:ascii="Century Gothic" w:hAnsi="Century Gothic"/>
      <w:bCs/>
      <w:sz w:val="18"/>
      <w:szCs w:val="18"/>
      <w:lang w:eastAsia="en-US"/>
    </w:rPr>
  </w:style>
  <w:style w:type="character" w:styleId="PlaceholderText">
    <w:name w:val="Placeholder Text"/>
    <w:basedOn w:val="DefaultParagraphFont"/>
    <w:uiPriority w:val="99"/>
    <w:semiHidden/>
    <w:rsid w:val="00AF3E3F"/>
    <w:rPr>
      <w:color w:val="808080"/>
    </w:rPr>
  </w:style>
  <w:style w:type="paragraph" w:customStyle="1" w:styleId="hb1">
    <w:name w:val="hb1"/>
    <w:basedOn w:val="Normal"/>
    <w:rsid w:val="00E2798E"/>
    <w:pPr>
      <w:pBdr>
        <w:bottom w:val="single" w:sz="12" w:space="3" w:color="auto"/>
      </w:pBdr>
      <w:tabs>
        <w:tab w:val="left" w:pos="1191"/>
        <w:tab w:val="left" w:pos="2705"/>
        <w:tab w:val="left" w:pos="3391"/>
      </w:tabs>
      <w:spacing w:after="480" w:line="400" w:lineRule="atLeast"/>
      <w:contextualSpacing/>
    </w:pPr>
    <w:rPr>
      <w:sz w:val="24"/>
      <w:szCs w:val="20"/>
      <w:lang w:eastAsia="en-US"/>
    </w:rPr>
  </w:style>
  <w:style w:type="character" w:customStyle="1" w:styleId="CommentTextChar2">
    <w:name w:val="Comment Text Char2"/>
    <w:link w:val="CommentText"/>
    <w:semiHidden/>
    <w:locked/>
    <w:rsid w:val="0036363B"/>
    <w:rPr>
      <w:rFonts w:ascii="Verdana" w:hAnsi="Verdana"/>
      <w:lang w:val="en-GB" w:eastAsia="en-GB" w:bidi="ar-SA"/>
    </w:rPr>
  </w:style>
  <w:style w:type="character" w:customStyle="1" w:styleId="CommentTextChar1">
    <w:name w:val="Comment Text Char1"/>
    <w:semiHidden/>
    <w:locked/>
    <w:rsid w:val="002919A5"/>
    <w:rPr>
      <w:rFonts w:ascii="Verdana" w:hAnsi="Verdana"/>
      <w:lang w:val="en-GB" w:eastAsia="en-GB" w:bidi="ar-SA"/>
    </w:rPr>
  </w:style>
  <w:style w:type="paragraph" w:customStyle="1" w:styleId="tablebulletsthirdlevel">
    <w:name w:val="table bullets third level"/>
    <w:rsid w:val="000B4E98"/>
    <w:pPr>
      <w:numPr>
        <w:ilvl w:val="1"/>
        <w:numId w:val="4"/>
      </w:numPr>
      <w:tabs>
        <w:tab w:val="left" w:pos="240"/>
      </w:tabs>
      <w:spacing w:before="40" w:after="40" w:line="220" w:lineRule="exact"/>
    </w:pPr>
    <w:rPr>
      <w:rFonts w:ascii="Century Gothic" w:eastAsia="Times New Roman" w:hAnsi="Century Gothic"/>
      <w:sz w:val="17"/>
    </w:rPr>
  </w:style>
  <w:style w:type="paragraph" w:customStyle="1" w:styleId="StyleUnitinfonoruleLeft0cmHanging3cmAfter18p">
    <w:name w:val="Style Unit info no rule + Left:  0 cm Hanging:  3 cm After:  18 p..."/>
    <w:basedOn w:val="hb1"/>
    <w:rsid w:val="00E2798E"/>
    <w:pPr>
      <w:spacing w:after="360"/>
      <w:ind w:left="1701" w:hanging="1701"/>
    </w:pPr>
  </w:style>
  <w:style w:type="character" w:customStyle="1" w:styleId="UnitInfoBoldBlue">
    <w:name w:val="Unit Info Bold Blue"/>
    <w:basedOn w:val="DefaultParagraphFont"/>
    <w:rsid w:val="004D0C02"/>
    <w:rPr>
      <w:rFonts w:ascii="Verdana" w:hAnsi="Verdana"/>
      <w:b/>
      <w:color w:val="000099"/>
      <w:sz w:val="24"/>
    </w:rPr>
  </w:style>
  <w:style w:type="table" w:styleId="TableGrid">
    <w:name w:val="Table Grid"/>
    <w:basedOn w:val="TableNormal"/>
    <w:rsid w:val="00C07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bulletssecondlevelCharChar">
    <w:name w:val="Table bullets second level Char Char"/>
    <w:link w:val="Tablebulletssecondlevel"/>
    <w:rsid w:val="000B4E98"/>
    <w:rPr>
      <w:rFonts w:ascii="Century Gothic" w:eastAsia="Times New Roman" w:hAnsi="Century Gothic"/>
      <w:sz w:val="17"/>
    </w:rPr>
  </w:style>
  <w:style w:type="paragraph" w:customStyle="1" w:styleId="LAheadingtext">
    <w:name w:val="LA heading text"/>
    <w:basedOn w:val="LAheadingtables"/>
    <w:rsid w:val="00A75D2B"/>
    <w:rPr>
      <w:color w:val="333399"/>
      <w:szCs w:val="19"/>
    </w:rPr>
  </w:style>
  <w:style w:type="character" w:customStyle="1" w:styleId="UnitInfoBoldBlue18">
    <w:name w:val="Unit Info Bold Blue 18"/>
    <w:basedOn w:val="DefaultParagraphFont"/>
    <w:rsid w:val="00DE0A93"/>
    <w:rPr>
      <w:rFonts w:ascii="Verdana" w:hAnsi="Verdana"/>
      <w:b/>
      <w:color w:val="000099"/>
      <w:sz w:val="36"/>
    </w:rPr>
  </w:style>
  <w:style w:type="character" w:customStyle="1" w:styleId="TextChar">
    <w:name w:val="Text Char"/>
    <w:link w:val="Text"/>
    <w:rsid w:val="009D213F"/>
    <w:rPr>
      <w:rFonts w:ascii="Verdana" w:eastAsia="Times New Roman" w:hAnsi="Verdana"/>
      <w:szCs w:val="18"/>
      <w:lang w:eastAsia="en-US"/>
    </w:rPr>
  </w:style>
  <w:style w:type="paragraph" w:styleId="ListParagraph">
    <w:name w:val="List Paragraph"/>
    <w:basedOn w:val="Normal"/>
    <w:uiPriority w:val="34"/>
    <w:qFormat/>
    <w:rsid w:val="008A5600"/>
    <w:pPr>
      <w:ind w:left="720"/>
      <w:contextualSpacing/>
    </w:pPr>
  </w:style>
  <w:style w:type="paragraph" w:customStyle="1" w:styleId="LearningObjective">
    <w:name w:val="LearningObjective"/>
    <w:rsid w:val="000A2184"/>
    <w:pPr>
      <w:tabs>
        <w:tab w:val="left" w:pos="240"/>
      </w:tabs>
      <w:spacing w:before="60" w:after="60" w:line="260" w:lineRule="atLeast"/>
      <w:ind w:left="240" w:right="1200" w:hanging="240"/>
    </w:pPr>
    <w:rPr>
      <w:rFonts w:ascii="Verdana" w:hAnsi="Verdana"/>
      <w:color w:val="000000"/>
      <w:szCs w:val="18"/>
      <w:lang w:eastAsia="en-US"/>
    </w:rPr>
  </w:style>
  <w:style w:type="paragraph" w:customStyle="1" w:styleId="Text-bullet">
    <w:name w:val="Text-bullet"/>
    <w:link w:val="Text-bulletChar"/>
    <w:rsid w:val="00395B81"/>
    <w:pPr>
      <w:numPr>
        <w:numId w:val="5"/>
      </w:numPr>
      <w:tabs>
        <w:tab w:val="left" w:pos="240"/>
      </w:tabs>
      <w:spacing w:before="40" w:after="40" w:line="260" w:lineRule="atLeast"/>
      <w:ind w:left="240" w:right="1200" w:hanging="240"/>
    </w:pPr>
    <w:rPr>
      <w:rFonts w:ascii="Century Gothic" w:hAnsi="Century Gothic"/>
      <w:bCs/>
      <w:sz w:val="18"/>
      <w:szCs w:val="18"/>
      <w:lang w:eastAsia="en-US"/>
    </w:rPr>
  </w:style>
  <w:style w:type="character" w:customStyle="1" w:styleId="LearningObjectiveBlue">
    <w:name w:val="Learning Objective Blue"/>
    <w:basedOn w:val="DefaultParagraphFont"/>
    <w:rsid w:val="000A2184"/>
    <w:rPr>
      <w:rFonts w:ascii="Verdana" w:hAnsi="Verdana"/>
      <w:b/>
      <w:color w:val="000099"/>
      <w:sz w:val="20"/>
    </w:rPr>
  </w:style>
  <w:style w:type="character" w:customStyle="1" w:styleId="KTARef">
    <w:name w:val="KTA_Ref"/>
    <w:basedOn w:val="DefaultParagraphFont"/>
    <w:rsid w:val="00852055"/>
    <w:rPr>
      <w:rFonts w:ascii="Verdana" w:hAnsi="Verdana"/>
      <w:b/>
      <w:sz w:val="20"/>
    </w:rPr>
  </w:style>
  <w:style w:type="character" w:customStyle="1" w:styleId="Style1">
    <w:name w:val="Style1"/>
    <w:basedOn w:val="DefaultParagraphFont"/>
    <w:rsid w:val="00852055"/>
  </w:style>
  <w:style w:type="paragraph" w:customStyle="1" w:styleId="Topictextandhead">
    <w:name w:val="Topic text and head"/>
    <w:rsid w:val="002021C1"/>
    <w:pPr>
      <w:tabs>
        <w:tab w:val="left" w:pos="400"/>
        <w:tab w:val="left" w:pos="480"/>
        <w:tab w:val="left" w:pos="720"/>
      </w:tabs>
      <w:spacing w:before="80" w:after="80" w:line="260" w:lineRule="exact"/>
      <w:ind w:left="400" w:right="600" w:hanging="400"/>
    </w:pPr>
    <w:rPr>
      <w:rFonts w:ascii="Verdana" w:eastAsia="Times New Roman" w:hAnsi="Verdana"/>
      <w:lang w:eastAsia="en-US"/>
    </w:rPr>
  </w:style>
  <w:style w:type="paragraph" w:customStyle="1" w:styleId="StyleKeyTeachingcoltextLeft0cmHanging065cm">
    <w:name w:val="Style Key Teaching col text + Left:  0 cm Hanging:  0.65 cm"/>
    <w:basedOn w:val="KeyTeachingcoltext"/>
    <w:rsid w:val="005117CB"/>
    <w:pPr>
      <w:ind w:left="510" w:hanging="510"/>
    </w:pPr>
    <w:rPr>
      <w:szCs w:val="20"/>
    </w:rPr>
  </w:style>
  <w:style w:type="paragraph" w:customStyle="1" w:styleId="StyleTopictextandheadNotBoldLeft0cmFirstline0cm">
    <w:name w:val="Style Topic text and head + Not Bold Left:  0 cm First line:  0 cm"/>
    <w:basedOn w:val="Topictextandhead"/>
    <w:rsid w:val="009B129E"/>
    <w:pPr>
      <w:ind w:left="0" w:firstLine="0"/>
    </w:pPr>
    <w:rPr>
      <w:b/>
    </w:rPr>
  </w:style>
  <w:style w:type="paragraph" w:customStyle="1" w:styleId="LAcolumntext">
    <w:name w:val="LA column text"/>
    <w:basedOn w:val="LAheadingtables"/>
    <w:autoRedefine/>
    <w:rsid w:val="00A75D2B"/>
    <w:pPr>
      <w:spacing w:before="60" w:line="240" w:lineRule="atLeast"/>
      <w:ind w:left="300" w:hanging="300"/>
    </w:pPr>
    <w:rPr>
      <w:sz w:val="18"/>
    </w:rPr>
  </w:style>
  <w:style w:type="paragraph" w:styleId="CommentText">
    <w:name w:val="annotation text"/>
    <w:basedOn w:val="Normal"/>
    <w:link w:val="CommentTextChar2"/>
    <w:semiHidden/>
    <w:rsid w:val="00BF40DF"/>
    <w:rPr>
      <w:rFonts w:eastAsia="Batang"/>
      <w:szCs w:val="20"/>
    </w:rPr>
  </w:style>
  <w:style w:type="paragraph" w:customStyle="1" w:styleId="Assessmenttabletext">
    <w:name w:val="Assessment table text"/>
    <w:link w:val="AssessmenttabletextCharChar"/>
    <w:autoRedefine/>
    <w:rsid w:val="00B5440F"/>
    <w:pPr>
      <w:tabs>
        <w:tab w:val="left" w:pos="0"/>
        <w:tab w:val="left" w:pos="2707"/>
      </w:tabs>
      <w:spacing w:before="60" w:after="60" w:line="220" w:lineRule="exact"/>
      <w:ind w:left="454" w:right="113" w:hanging="454"/>
    </w:pPr>
    <w:rPr>
      <w:rFonts w:ascii="Verdana" w:eastAsia="Times New Roman" w:hAnsi="Verdana"/>
      <w:sz w:val="17"/>
      <w:lang w:eastAsia="en-US"/>
    </w:rPr>
  </w:style>
  <w:style w:type="character" w:customStyle="1" w:styleId="AssessmenttabletextCharChar">
    <w:name w:val="Assessment table text Char Char"/>
    <w:link w:val="Assessmenttabletext"/>
    <w:rsid w:val="00B5440F"/>
    <w:rPr>
      <w:rFonts w:ascii="Verdana" w:eastAsia="Times New Roman" w:hAnsi="Verdana"/>
      <w:sz w:val="17"/>
      <w:lang w:eastAsia="en-US"/>
    </w:rPr>
  </w:style>
  <w:style w:type="paragraph" w:customStyle="1" w:styleId="AssessmentDistcoltext">
    <w:name w:val="Assessment Dist col text"/>
    <w:autoRedefine/>
    <w:rsid w:val="007317FF"/>
    <w:pPr>
      <w:tabs>
        <w:tab w:val="left" w:pos="480"/>
      </w:tabs>
      <w:spacing w:before="60" w:after="60" w:line="220" w:lineRule="exact"/>
      <w:ind w:left="454" w:right="113" w:hanging="454"/>
    </w:pPr>
    <w:rPr>
      <w:rFonts w:ascii="Verdana" w:eastAsia="Times New Roman" w:hAnsi="Verdana"/>
      <w:sz w:val="17"/>
      <w:szCs w:val="18"/>
      <w:lang w:eastAsia="en-US"/>
    </w:rPr>
  </w:style>
  <w:style w:type="paragraph" w:customStyle="1" w:styleId="KeyTeachingcoltext">
    <w:name w:val="Key Teaching col text"/>
    <w:basedOn w:val="Tabletext"/>
    <w:rsid w:val="00803B96"/>
    <w:pPr>
      <w:ind w:left="624" w:hanging="624"/>
    </w:pPr>
  </w:style>
  <w:style w:type="character" w:customStyle="1" w:styleId="Heading2Char">
    <w:name w:val="Heading 2 Char"/>
    <w:semiHidden/>
    <w:rsid w:val="00DD6E78"/>
    <w:rPr>
      <w:rFonts w:ascii="Cambria" w:hAnsi="Cambria" w:cs="Cambria"/>
      <w:b/>
      <w:bCs/>
      <w:i/>
      <w:iCs/>
      <w:sz w:val="28"/>
    </w:rPr>
  </w:style>
  <w:style w:type="character" w:customStyle="1" w:styleId="UnitinfoboldChar">
    <w:name w:val="Unit info bold Char"/>
    <w:link w:val="Unitinfobold"/>
    <w:rsid w:val="00606B21"/>
    <w:rPr>
      <w:rFonts w:ascii="Century Gothic" w:eastAsia="Times New Roman" w:hAnsi="Century Gothic"/>
      <w:b/>
      <w:color w:val="000099"/>
      <w:sz w:val="21"/>
      <w:szCs w:val="21"/>
      <w:lang w:val="en-GB" w:eastAsia="en-US" w:bidi="ar-SA"/>
    </w:rPr>
  </w:style>
  <w:style w:type="character" w:customStyle="1" w:styleId="UnitinfonoruleboldChar">
    <w:name w:val="Unit info no rule bold Char"/>
    <w:link w:val="Unitinfonorulebold"/>
    <w:rsid w:val="00606B21"/>
    <w:rPr>
      <w:rFonts w:ascii="Century Gothic" w:eastAsia="Times New Roman" w:hAnsi="Century Gothic"/>
      <w:b/>
      <w:color w:val="000099"/>
      <w:sz w:val="21"/>
      <w:szCs w:val="21"/>
      <w:lang w:val="en-GB" w:eastAsia="en-US" w:bidi="ar-SA"/>
    </w:rPr>
  </w:style>
  <w:style w:type="character" w:customStyle="1" w:styleId="Heading3Char">
    <w:name w:val="Heading 3 Char"/>
    <w:semiHidden/>
    <w:rsid w:val="00DD6E78"/>
    <w:rPr>
      <w:rFonts w:ascii="Cambria" w:hAnsi="Cambria" w:cs="Cambria"/>
      <w:b/>
      <w:bCs/>
      <w:sz w:val="26"/>
    </w:rPr>
  </w:style>
  <w:style w:type="paragraph" w:customStyle="1" w:styleId="Tablehead">
    <w:name w:val="Table head"/>
    <w:link w:val="TableheadChar"/>
    <w:rsid w:val="00623720"/>
    <w:pPr>
      <w:tabs>
        <w:tab w:val="left" w:pos="720"/>
      </w:tabs>
      <w:spacing w:before="100" w:after="100" w:line="260" w:lineRule="atLeast"/>
    </w:pPr>
    <w:rPr>
      <w:rFonts w:ascii="Verdana" w:eastAsia="Times New Roman" w:hAnsi="Verdana"/>
      <w:b/>
      <w:color w:val="FFFFFF"/>
      <w:lang w:eastAsia="en-US"/>
    </w:rPr>
  </w:style>
  <w:style w:type="paragraph" w:styleId="BalloonText">
    <w:name w:val="Balloon Text"/>
    <w:basedOn w:val="Normal"/>
    <w:semiHidden/>
    <w:rsid w:val="006B4858"/>
    <w:rPr>
      <w:rFonts w:ascii="Tahoma" w:hAnsi="Tahoma" w:cs="Tahoma"/>
      <w:sz w:val="16"/>
      <w:szCs w:val="16"/>
    </w:rPr>
  </w:style>
  <w:style w:type="character" w:customStyle="1" w:styleId="Heading4Char">
    <w:name w:val="Heading 4 Char"/>
    <w:semiHidden/>
    <w:rsid w:val="00DD6E78"/>
    <w:rPr>
      <w:rFonts w:ascii="Calibri" w:hAnsi="Calibri" w:cs="Calibri"/>
      <w:b/>
      <w:bCs/>
      <w:sz w:val="28"/>
    </w:rPr>
  </w:style>
  <w:style w:type="character" w:styleId="CommentReference">
    <w:name w:val="annotation reference"/>
    <w:semiHidden/>
    <w:rsid w:val="00A725B1"/>
    <w:rPr>
      <w:sz w:val="16"/>
      <w:szCs w:val="16"/>
    </w:rPr>
  </w:style>
  <w:style w:type="character" w:customStyle="1" w:styleId="Heading5Char">
    <w:name w:val="Heading 5 Char"/>
    <w:semiHidden/>
    <w:rsid w:val="00DD6E78"/>
    <w:rPr>
      <w:rFonts w:ascii="Calibri" w:hAnsi="Calibri" w:cs="Calibri"/>
      <w:b/>
      <w:bCs/>
      <w:i/>
      <w:iCs/>
      <w:sz w:val="26"/>
    </w:rPr>
  </w:style>
  <w:style w:type="character" w:customStyle="1" w:styleId="FooterChar">
    <w:name w:val="Footer Char"/>
    <w:link w:val="Footer"/>
    <w:rsid w:val="00A95912"/>
    <w:rPr>
      <w:rFonts w:ascii="Century Gothic" w:eastAsia="Times New Roman" w:hAnsi="Century Gothic"/>
      <w:sz w:val="16"/>
      <w:szCs w:val="16"/>
      <w:lang w:val="en-GB" w:eastAsia="en-US" w:bidi="ar-SA"/>
    </w:rPr>
  </w:style>
  <w:style w:type="paragraph" w:customStyle="1" w:styleId="continued">
    <w:name w:val="continued"/>
    <w:rsid w:val="00A95912"/>
    <w:pPr>
      <w:tabs>
        <w:tab w:val="left" w:pos="720"/>
      </w:tabs>
      <w:spacing w:before="60" w:after="60" w:line="260" w:lineRule="atLeast"/>
      <w:jc w:val="right"/>
    </w:pPr>
    <w:rPr>
      <w:rFonts w:ascii="Century Gothic" w:eastAsia="Times New Roman" w:hAnsi="Century Gothic"/>
      <w:i/>
      <w:sz w:val="16"/>
      <w:szCs w:val="18"/>
      <w:lang w:eastAsia="en-US"/>
    </w:rPr>
  </w:style>
  <w:style w:type="paragraph" w:styleId="CommentSubject">
    <w:name w:val="annotation subject"/>
    <w:basedOn w:val="Normal"/>
    <w:semiHidden/>
    <w:rsid w:val="00A80604"/>
    <w:rPr>
      <w:rFonts w:eastAsia="Batang"/>
      <w:b/>
      <w:bCs/>
      <w:szCs w:val="20"/>
    </w:rPr>
  </w:style>
  <w:style w:type="character" w:customStyle="1" w:styleId="Heading6Char">
    <w:name w:val="Heading 6 Char"/>
    <w:semiHidden/>
    <w:rsid w:val="00DD6E78"/>
    <w:rPr>
      <w:rFonts w:ascii="Calibri" w:hAnsi="Calibri" w:cs="Calibri"/>
      <w:b/>
      <w:bCs/>
    </w:rPr>
  </w:style>
  <w:style w:type="paragraph" w:styleId="DocumentMap">
    <w:name w:val="Document Map"/>
    <w:basedOn w:val="Normal"/>
    <w:semiHidden/>
    <w:rsid w:val="00B10F15"/>
    <w:pPr>
      <w:shd w:val="clear" w:color="auto" w:fill="000080"/>
    </w:pPr>
    <w:rPr>
      <w:rFonts w:ascii="Tahoma" w:hAnsi="Tahoma" w:cs="Tahoma"/>
      <w:szCs w:val="20"/>
    </w:rPr>
  </w:style>
  <w:style w:type="character" w:customStyle="1" w:styleId="Heading7Char">
    <w:name w:val="Heading 7 Char"/>
    <w:semiHidden/>
    <w:rsid w:val="00DD6E78"/>
    <w:rPr>
      <w:rFonts w:ascii="Calibri" w:hAnsi="Calibri" w:cs="Calibri"/>
      <w:sz w:val="24"/>
    </w:rPr>
  </w:style>
  <w:style w:type="character" w:customStyle="1" w:styleId="Heading8Char">
    <w:name w:val="Heading 8 Char"/>
    <w:semiHidden/>
    <w:rsid w:val="00DD6E78"/>
    <w:rPr>
      <w:rFonts w:ascii="Calibri" w:hAnsi="Calibri" w:cs="Calibri"/>
      <w:i/>
      <w:iCs/>
      <w:sz w:val="24"/>
    </w:rPr>
  </w:style>
  <w:style w:type="character" w:customStyle="1" w:styleId="Heading9Char">
    <w:name w:val="Heading 9 Char"/>
    <w:semiHidden/>
    <w:rsid w:val="00DD6E78"/>
    <w:rPr>
      <w:rFonts w:ascii="Cambria" w:hAnsi="Cambria" w:cs="Cambria"/>
    </w:rPr>
  </w:style>
  <w:style w:type="paragraph" w:customStyle="1" w:styleId="UnitBhead">
    <w:name w:val="Unit B head"/>
    <w:next w:val="Normal"/>
    <w:link w:val="UnitBheadChar"/>
    <w:rsid w:val="00BB1731"/>
    <w:pPr>
      <w:spacing w:after="100" w:line="260" w:lineRule="exact"/>
    </w:pPr>
    <w:rPr>
      <w:rFonts w:ascii="Century Gothic" w:eastAsia="Times New Roman" w:hAnsi="Century Gothic"/>
      <w:b/>
      <w:color w:val="000099"/>
      <w:sz w:val="22"/>
      <w:lang w:eastAsia="en-US"/>
    </w:rPr>
  </w:style>
  <w:style w:type="paragraph" w:customStyle="1" w:styleId="LAheadingtables">
    <w:name w:val="LA heading tables"/>
    <w:link w:val="LAheadingtablesChar"/>
    <w:rsid w:val="009B129E"/>
    <w:pPr>
      <w:tabs>
        <w:tab w:val="left" w:pos="300"/>
      </w:tabs>
      <w:spacing w:before="40" w:after="60" w:line="250" w:lineRule="atLeast"/>
    </w:pPr>
    <w:rPr>
      <w:rFonts w:ascii="Verdana" w:eastAsia="Times New Roman" w:hAnsi="Verdana"/>
      <w:b/>
      <w:color w:val="666699"/>
      <w:szCs w:val="22"/>
      <w:lang w:eastAsia="en-US"/>
    </w:rPr>
  </w:style>
  <w:style w:type="paragraph" w:customStyle="1" w:styleId="Tablebulletssecondlevel">
    <w:name w:val="Table bullets second level"/>
    <w:link w:val="TablebulletssecondlevelCharChar"/>
    <w:rsid w:val="000B4E98"/>
    <w:pPr>
      <w:numPr>
        <w:numId w:val="3"/>
      </w:numPr>
      <w:spacing w:before="40" w:after="40" w:line="220" w:lineRule="exact"/>
      <w:ind w:right="700" w:hanging="240"/>
    </w:pPr>
    <w:rPr>
      <w:rFonts w:ascii="Century Gothic" w:eastAsia="Times New Roman" w:hAnsi="Century Gothic"/>
      <w:sz w:val="17"/>
    </w:rPr>
  </w:style>
  <w:style w:type="character" w:customStyle="1" w:styleId="CommentTextChar">
    <w:name w:val="Comment Text Char"/>
    <w:semiHidden/>
    <w:rsid w:val="00DD6E78"/>
    <w:rPr>
      <w:rFonts w:ascii="Verdana" w:hAnsi="Verdana" w:cs="Verdana"/>
      <w:sz w:val="20"/>
    </w:rPr>
  </w:style>
  <w:style w:type="paragraph" w:customStyle="1" w:styleId="Text-bulletsecond">
    <w:name w:val="Text-bullet second"/>
    <w:rsid w:val="00B44713"/>
    <w:pPr>
      <w:numPr>
        <w:numId w:val="2"/>
      </w:numPr>
      <w:tabs>
        <w:tab w:val="left" w:pos="240"/>
      </w:tabs>
      <w:spacing w:before="40" w:after="40" w:line="260" w:lineRule="exact"/>
      <w:ind w:right="800"/>
    </w:pPr>
    <w:rPr>
      <w:rFonts w:ascii="Century Gothic" w:eastAsia="Times New Roman" w:hAnsi="Century Gothic"/>
      <w:sz w:val="18"/>
    </w:rPr>
  </w:style>
  <w:style w:type="character" w:customStyle="1" w:styleId="HeaderChar">
    <w:name w:val="Header Char"/>
    <w:semiHidden/>
    <w:rsid w:val="00DD6E78"/>
    <w:rPr>
      <w:rFonts w:ascii="Verdana" w:hAnsi="Verdana" w:cs="Verdana"/>
    </w:rPr>
  </w:style>
  <w:style w:type="character" w:styleId="FootnoteReference">
    <w:name w:val="footnote reference"/>
    <w:semiHidden/>
    <w:rsid w:val="00011A52"/>
    <w:rPr>
      <w:vertAlign w:val="superscript"/>
    </w:rPr>
  </w:style>
  <w:style w:type="paragraph" w:styleId="FootnoteText">
    <w:name w:val="footnote text"/>
    <w:basedOn w:val="Normal"/>
    <w:semiHidden/>
    <w:rsid w:val="00011A52"/>
    <w:rPr>
      <w:rFonts w:ascii="Times New Roman" w:hAnsi="Times New Roman"/>
      <w:szCs w:val="20"/>
      <w:lang w:eastAsia="en-US"/>
    </w:rPr>
  </w:style>
  <w:style w:type="character" w:customStyle="1" w:styleId="BalloonTextChar">
    <w:name w:val="Balloon Text Char"/>
    <w:semiHidden/>
    <w:rsid w:val="00DD6E78"/>
    <w:rPr>
      <w:rFonts w:cs="Times New Roman"/>
      <w:sz w:val="2"/>
    </w:rPr>
  </w:style>
  <w:style w:type="paragraph" w:customStyle="1" w:styleId="Text">
    <w:name w:val="Text"/>
    <w:link w:val="TextChar"/>
    <w:rsid w:val="009D213F"/>
    <w:pPr>
      <w:spacing w:before="60" w:after="60" w:line="260" w:lineRule="atLeast"/>
      <w:ind w:right="600"/>
    </w:pPr>
    <w:rPr>
      <w:rFonts w:ascii="Verdana" w:eastAsia="Times New Roman" w:hAnsi="Verdana"/>
      <w:szCs w:val="18"/>
      <w:lang w:eastAsia="en-US"/>
    </w:rPr>
  </w:style>
  <w:style w:type="character" w:styleId="FollowedHyperlink">
    <w:name w:val="FollowedHyperlink"/>
    <w:semiHidden/>
    <w:rsid w:val="00011A52"/>
    <w:rPr>
      <w:color w:val="800080"/>
      <w:u w:val="single"/>
    </w:rPr>
  </w:style>
  <w:style w:type="paragraph" w:customStyle="1" w:styleId="Tabletext">
    <w:name w:val="Table text"/>
    <w:link w:val="TabletextCharChar"/>
    <w:rsid w:val="00623720"/>
    <w:pPr>
      <w:tabs>
        <w:tab w:val="left" w:pos="400"/>
      </w:tabs>
      <w:spacing w:before="60" w:after="60" w:line="220" w:lineRule="exact"/>
    </w:pPr>
    <w:rPr>
      <w:rFonts w:ascii="Verdana" w:eastAsia="Times New Roman" w:hAnsi="Verdana"/>
      <w:szCs w:val="18"/>
      <w:lang w:eastAsia="en-US"/>
    </w:rPr>
  </w:style>
  <w:style w:type="character" w:customStyle="1" w:styleId="CommentSubjectChar">
    <w:name w:val="Comment Subject Char"/>
    <w:semiHidden/>
    <w:rsid w:val="00DD6E78"/>
    <w:rPr>
      <w:rFonts w:ascii="Verdana" w:hAnsi="Verdana" w:cs="Verdana"/>
      <w:b/>
      <w:bCs/>
      <w:sz w:val="20"/>
    </w:rPr>
  </w:style>
  <w:style w:type="paragraph" w:customStyle="1" w:styleId="Tablebullets">
    <w:name w:val="Table bullets"/>
    <w:rsid w:val="000B4E98"/>
    <w:pPr>
      <w:numPr>
        <w:numId w:val="6"/>
      </w:numPr>
      <w:spacing w:before="60" w:after="60" w:line="220" w:lineRule="exact"/>
      <w:ind w:left="240" w:hanging="240"/>
    </w:pPr>
    <w:rPr>
      <w:rFonts w:ascii="Century Gothic" w:eastAsia="Times New Roman" w:hAnsi="Century Gothic"/>
      <w:sz w:val="17"/>
      <w:szCs w:val="18"/>
      <w:lang w:eastAsia="en-US"/>
    </w:rPr>
  </w:style>
  <w:style w:type="character" w:customStyle="1" w:styleId="DocumentMapChar">
    <w:name w:val="Document Map Char"/>
    <w:semiHidden/>
    <w:rsid w:val="00DD6E78"/>
    <w:rPr>
      <w:rFonts w:cs="Times New Roman"/>
      <w:sz w:val="2"/>
    </w:rPr>
  </w:style>
  <w:style w:type="paragraph" w:styleId="TOC5">
    <w:name w:val="toc 5"/>
    <w:basedOn w:val="Normal"/>
    <w:next w:val="Normal"/>
    <w:autoRedefine/>
    <w:semiHidden/>
    <w:rsid w:val="00197298"/>
    <w:pPr>
      <w:ind w:left="960"/>
    </w:pPr>
    <w:rPr>
      <w:rFonts w:ascii="Times New Roman" w:hAnsi="Times New Roman"/>
      <w:sz w:val="24"/>
      <w:lang w:eastAsia="en-US"/>
    </w:rPr>
  </w:style>
  <w:style w:type="character" w:customStyle="1" w:styleId="FootnoteTextChar">
    <w:name w:val="Footnote Text Char"/>
    <w:semiHidden/>
    <w:rsid w:val="00DD6E78"/>
    <w:rPr>
      <w:rFonts w:ascii="Verdana" w:hAnsi="Verdana" w:cs="Verdana"/>
      <w:sz w:val="20"/>
    </w:rPr>
  </w:style>
  <w:style w:type="paragraph" w:styleId="NormalWeb">
    <w:name w:val="Normal (Web)"/>
    <w:basedOn w:val="Normal"/>
    <w:semiHidden/>
    <w:unhideWhenUsed/>
    <w:rsid w:val="00011A52"/>
    <w:pPr>
      <w:spacing w:before="100" w:beforeAutospacing="1" w:after="100" w:afterAutospacing="1"/>
    </w:pPr>
    <w:rPr>
      <w:rFonts w:ascii="Times New Roman" w:eastAsia="Calibri" w:hAnsi="Times New Roman"/>
      <w:sz w:val="24"/>
    </w:rPr>
  </w:style>
  <w:style w:type="character" w:customStyle="1" w:styleId="UnitinfoCharChar">
    <w:name w:val="Unit info Char Char"/>
    <w:link w:val="Unitinfo"/>
    <w:rsid w:val="004D0C02"/>
    <w:rPr>
      <w:rFonts w:ascii="Verdana" w:eastAsia="Times New Roman" w:hAnsi="Verdana"/>
      <w:sz w:val="24"/>
      <w:szCs w:val="21"/>
      <w:lang w:eastAsia="en-US"/>
    </w:rPr>
  </w:style>
  <w:style w:type="character" w:customStyle="1" w:styleId="UnitAheadCharChar">
    <w:name w:val="Unit A head Char Char"/>
    <w:link w:val="UnitAhead"/>
    <w:rsid w:val="008A5600"/>
    <w:rPr>
      <w:rFonts w:ascii="Verdana" w:hAnsi="Verdana"/>
      <w:b/>
      <w:color w:val="000099"/>
      <w:sz w:val="26"/>
      <w:szCs w:val="25"/>
      <w:lang w:eastAsia="en-US"/>
    </w:rPr>
  </w:style>
  <w:style w:type="character" w:customStyle="1" w:styleId="Style2">
    <w:name w:val="Style2"/>
    <w:basedOn w:val="AssessmenttabletextCharChar"/>
    <w:uiPriority w:val="1"/>
    <w:rsid w:val="00103530"/>
    <w:rPr>
      <w:rFonts w:ascii="Verdana" w:eastAsia="Times New Roman" w:hAnsi="Verdana"/>
      <w:b/>
      <w:sz w:val="17"/>
      <w:lang w:eastAsia="en-US"/>
    </w:rPr>
  </w:style>
  <w:style w:type="paragraph" w:styleId="Revision">
    <w:name w:val="Revision"/>
    <w:hidden/>
    <w:uiPriority w:val="99"/>
    <w:semiHidden/>
    <w:rsid w:val="00660576"/>
    <w:rPr>
      <w:rFonts w:ascii="Verdana" w:eastAsia="Times New Roman" w:hAnsi="Verdan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ber_h\Downloads\newNationalsTemplate_Unit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5A8F42A3254DB4A4490C5E86C85E44"/>
        <w:category>
          <w:name w:val="General"/>
          <w:gallery w:val="placeholder"/>
        </w:category>
        <w:types>
          <w:type w:val="bbPlcHdr"/>
        </w:types>
        <w:behaviors>
          <w:behavior w:val="content"/>
        </w:behaviors>
        <w:guid w:val="{D5752851-1BA3-43BA-B769-B5E10908F103}"/>
      </w:docPartPr>
      <w:docPartBody>
        <w:p w:rsidR="00722F65" w:rsidRDefault="00452127" w:rsidP="00E01C50">
          <w:pPr>
            <w:pStyle w:val="B75A8F42A3254DB4A4490C5E86C85E4473"/>
          </w:pPr>
          <w:r>
            <w:rPr>
              <w:rStyle w:val="PlaceholderText"/>
              <w:rFonts w:eastAsia="Batang"/>
              <w:b/>
            </w:rPr>
            <w:t>Choose a level</w:t>
          </w:r>
          <w:r w:rsidRPr="007412F5">
            <w:rPr>
              <w:rStyle w:val="PlaceholderText"/>
              <w:rFonts w:eastAsia="Batang"/>
              <w:b/>
            </w:rPr>
            <w:t>.</w:t>
          </w:r>
        </w:p>
      </w:docPartBody>
    </w:docPart>
    <w:docPart>
      <w:docPartPr>
        <w:name w:val="72B308DE6D6A4AEC98E0143E2084D9B0"/>
        <w:category>
          <w:name w:val="General"/>
          <w:gallery w:val="placeholder"/>
        </w:category>
        <w:types>
          <w:type w:val="bbPlcHdr"/>
        </w:types>
        <w:behaviors>
          <w:behavior w:val="content"/>
        </w:behaviors>
        <w:guid w:val="{CC56820F-E372-490F-9FCD-121B8520A217}"/>
      </w:docPartPr>
      <w:docPartBody>
        <w:p w:rsidR="00722F65" w:rsidRDefault="00452127" w:rsidP="00E01C50">
          <w:pPr>
            <w:pStyle w:val="72B308DE6D6A4AEC98E0143E2084D9B075"/>
          </w:pPr>
          <w:r>
            <w:rPr>
              <w:rStyle w:val="PlaceholderText"/>
              <w:rFonts w:eastAsia="Batang"/>
              <w:b/>
            </w:rPr>
            <w:t>Click here to enter size</w:t>
          </w:r>
          <w:r w:rsidRPr="007412F5">
            <w:rPr>
              <w:rStyle w:val="PlaceholderText"/>
              <w:rFonts w:eastAsia="Batang"/>
              <w:b/>
            </w:rPr>
            <w:t>.</w:t>
          </w:r>
        </w:p>
      </w:docPartBody>
    </w:docPart>
    <w:docPart>
      <w:docPartPr>
        <w:name w:val="E3E23376D6684BD1B4E5BDAFBDE8FD57"/>
        <w:category>
          <w:name w:val="General"/>
          <w:gallery w:val="placeholder"/>
        </w:category>
        <w:types>
          <w:type w:val="bbPlcHdr"/>
        </w:types>
        <w:behaviors>
          <w:behavior w:val="content"/>
        </w:behaviors>
        <w:guid w:val="{2F88315F-2D88-4A6D-BB22-35A4DBD2621A}"/>
      </w:docPartPr>
      <w:docPartBody>
        <w:p w:rsidR="00722F65" w:rsidRDefault="00452127" w:rsidP="00E01C50">
          <w:pPr>
            <w:pStyle w:val="E3E23376D6684BD1B4E5BDAFBDE8FD5770"/>
          </w:pPr>
          <w:r>
            <w:rPr>
              <w:rStyle w:val="PlaceholderText"/>
              <w:rFonts w:eastAsia="Batang"/>
            </w:rPr>
            <w:t>#</w:t>
          </w:r>
        </w:p>
      </w:docPartBody>
    </w:docPart>
    <w:docPart>
      <w:docPartPr>
        <w:name w:val="8DF7921D3E294F0985F20F440E7D51CC"/>
        <w:category>
          <w:name w:val="General"/>
          <w:gallery w:val="placeholder"/>
        </w:category>
        <w:types>
          <w:type w:val="bbPlcHdr"/>
        </w:types>
        <w:behaviors>
          <w:behavior w:val="content"/>
        </w:behaviors>
        <w:guid w:val="{91E4B13B-7577-40AA-AE26-2D5B19A071AF}"/>
      </w:docPartPr>
      <w:docPartBody>
        <w:p w:rsidR="00722F65" w:rsidRDefault="00452127" w:rsidP="00E01C50">
          <w:pPr>
            <w:pStyle w:val="8DF7921D3E294F0985F20F440E7D51CC70"/>
          </w:pPr>
          <w:r>
            <w:rPr>
              <w:rStyle w:val="PlaceholderText"/>
              <w:rFonts w:eastAsia="Batang"/>
            </w:rPr>
            <w:t>Click here to enter unit title</w:t>
          </w:r>
          <w:r w:rsidRPr="0064747C">
            <w:rPr>
              <w:rStyle w:val="PlaceholderText"/>
              <w:rFonts w:eastAsia="Batang"/>
            </w:rPr>
            <w:t>.</w:t>
          </w:r>
        </w:p>
      </w:docPartBody>
    </w:docPart>
    <w:docPart>
      <w:docPartPr>
        <w:name w:val="AF8C25C757D04C14AD87DFD1E2343569"/>
        <w:category>
          <w:name w:val="General"/>
          <w:gallery w:val="placeholder"/>
        </w:category>
        <w:types>
          <w:type w:val="bbPlcHdr"/>
        </w:types>
        <w:behaviors>
          <w:behavior w:val="content"/>
        </w:behaviors>
        <w:guid w:val="{EF519F96-EE6F-473B-8971-E61F1FF161AA}"/>
      </w:docPartPr>
      <w:docPartBody>
        <w:p w:rsidR="00722F65" w:rsidRDefault="00452127" w:rsidP="00E01C50">
          <w:pPr>
            <w:pStyle w:val="AF8C25C757D04C14AD87DFD1E234356969"/>
          </w:pPr>
          <w:r w:rsidRPr="0064747C">
            <w:rPr>
              <w:rStyle w:val="PlaceholderText"/>
              <w:rFonts w:eastAsia="Batang"/>
            </w:rPr>
            <w:t>Click here to enter text.</w:t>
          </w:r>
        </w:p>
      </w:docPartBody>
    </w:docPart>
    <w:docPart>
      <w:docPartPr>
        <w:name w:val="0640149426A94A58BB1905F5E84D923E"/>
        <w:category>
          <w:name w:val="General"/>
          <w:gallery w:val="placeholder"/>
        </w:category>
        <w:types>
          <w:type w:val="bbPlcHdr"/>
        </w:types>
        <w:behaviors>
          <w:behavior w:val="content"/>
        </w:behaviors>
        <w:guid w:val="{056F925E-8A82-469B-9D54-6B2871B99013}"/>
      </w:docPartPr>
      <w:docPartBody>
        <w:p w:rsidR="00722F65" w:rsidRDefault="00452127" w:rsidP="00E01C50">
          <w:pPr>
            <w:pStyle w:val="0640149426A94A58BB1905F5E84D923E74"/>
          </w:pPr>
          <w:r w:rsidRPr="0064747C">
            <w:rPr>
              <w:rStyle w:val="PlaceholderText"/>
              <w:rFonts w:eastAsia="Batang"/>
            </w:rPr>
            <w:t>Click here to enter text.</w:t>
          </w:r>
        </w:p>
      </w:docPartBody>
    </w:docPart>
    <w:docPart>
      <w:docPartPr>
        <w:name w:val="DefaultPlaceholder_1081868574"/>
        <w:category>
          <w:name w:val="General"/>
          <w:gallery w:val="placeholder"/>
        </w:category>
        <w:types>
          <w:type w:val="bbPlcHdr"/>
        </w:types>
        <w:behaviors>
          <w:behavior w:val="content"/>
        </w:behaviors>
        <w:guid w:val="{0D37D327-368C-4C44-903A-BBD475E64407}"/>
      </w:docPartPr>
      <w:docPartBody>
        <w:p w:rsidR="00E01C50" w:rsidRDefault="00E01C50">
          <w:r w:rsidRPr="00BB1B89">
            <w:rPr>
              <w:rStyle w:val="PlaceholderText"/>
            </w:rPr>
            <w:t>Click here to enter text.</w:t>
          </w:r>
        </w:p>
      </w:docPartBody>
    </w:docPart>
    <w:docPart>
      <w:docPartPr>
        <w:name w:val="68DB3E0D3D4D4DDEBA3E287E19EFE8FE"/>
        <w:category>
          <w:name w:val="General"/>
          <w:gallery w:val="placeholder"/>
        </w:category>
        <w:types>
          <w:type w:val="bbPlcHdr"/>
        </w:types>
        <w:behaviors>
          <w:behavior w:val="content"/>
        </w:behaviors>
        <w:guid w:val="{26988D10-1790-4D37-9BCB-8D5C0FE917FF}"/>
      </w:docPartPr>
      <w:docPartBody>
        <w:p w:rsidR="00E01C50" w:rsidRDefault="00452127" w:rsidP="00E01C50">
          <w:pPr>
            <w:pStyle w:val="68DB3E0D3D4D4DDEBA3E287E19EFE8FE22"/>
          </w:pPr>
          <w:r>
            <w:rPr>
              <w:rStyle w:val="PlaceholderText"/>
              <w:rFonts w:eastAsia="Batang"/>
              <w:b/>
            </w:rPr>
            <w:t>Click here to enter unit type</w:t>
          </w:r>
          <w:r w:rsidRPr="0073281B">
            <w:rPr>
              <w:rStyle w:val="PlaceholderText"/>
              <w:rFonts w:eastAsia="Batang"/>
              <w:b/>
            </w:rPr>
            <w:t>.</w:t>
          </w:r>
        </w:p>
      </w:docPartBody>
    </w:docPart>
    <w:docPart>
      <w:docPartPr>
        <w:name w:val="41C8B5D48AE14750A1AEDECB7A1BECC5"/>
        <w:category>
          <w:name w:val="General"/>
          <w:gallery w:val="placeholder"/>
        </w:category>
        <w:types>
          <w:type w:val="bbPlcHdr"/>
        </w:types>
        <w:behaviors>
          <w:behavior w:val="content"/>
        </w:behaviors>
        <w:guid w:val="{7D684FB6-7747-474D-B8EB-B61E5552BDF1}"/>
      </w:docPartPr>
      <w:docPartBody>
        <w:p w:rsidR="00E01C50" w:rsidRDefault="00452127" w:rsidP="00E01C50">
          <w:pPr>
            <w:pStyle w:val="41C8B5D48AE14750A1AEDECB7A1BECC520"/>
          </w:pPr>
          <w:r>
            <w:rPr>
              <w:rStyle w:val="PlaceholderText"/>
            </w:rPr>
            <w:t>#</w:t>
          </w:r>
        </w:p>
      </w:docPartBody>
    </w:docPart>
    <w:docPart>
      <w:docPartPr>
        <w:name w:val="32D764D23C7A468FB9AEF47BBBBBC996"/>
        <w:category>
          <w:name w:val="General"/>
          <w:gallery w:val="placeholder"/>
        </w:category>
        <w:types>
          <w:type w:val="bbPlcHdr"/>
        </w:types>
        <w:behaviors>
          <w:behavior w:val="content"/>
        </w:behaviors>
        <w:guid w:val="{454F9794-890A-41B1-8615-C3894FE4F857}"/>
      </w:docPartPr>
      <w:docPartBody>
        <w:p w:rsidR="00E01C50" w:rsidRDefault="00452127" w:rsidP="00E01C50">
          <w:pPr>
            <w:pStyle w:val="32D764D23C7A468FB9AEF47BBBBBC99620"/>
          </w:pPr>
          <w:r w:rsidRPr="00BB1B89">
            <w:rPr>
              <w:rStyle w:val="PlaceholderText"/>
            </w:rPr>
            <w:t>Click here to enter text.</w:t>
          </w:r>
        </w:p>
      </w:docPartBody>
    </w:docPart>
    <w:docPart>
      <w:docPartPr>
        <w:name w:val="9107382536A54676AA1C4EE7432F6D8A"/>
        <w:category>
          <w:name w:val="General"/>
          <w:gallery w:val="placeholder"/>
        </w:category>
        <w:types>
          <w:type w:val="bbPlcHdr"/>
        </w:types>
        <w:behaviors>
          <w:behavior w:val="content"/>
        </w:behaviors>
        <w:guid w:val="{C94EAF66-8F67-473F-AB98-4C16D17AB9DF}"/>
      </w:docPartPr>
      <w:docPartBody>
        <w:p w:rsidR="00E01C50" w:rsidRDefault="00452127" w:rsidP="00E01C50">
          <w:pPr>
            <w:pStyle w:val="9107382536A54676AA1C4EE7432F6D8A20"/>
          </w:pPr>
          <w:r>
            <w:rPr>
              <w:rStyle w:val="PlaceholderText"/>
            </w:rPr>
            <w:t>#</w:t>
          </w:r>
        </w:p>
      </w:docPartBody>
    </w:docPart>
    <w:docPart>
      <w:docPartPr>
        <w:name w:val="8806661844D04F70972BB299C1E5997C"/>
        <w:category>
          <w:name w:val="General"/>
          <w:gallery w:val="placeholder"/>
        </w:category>
        <w:types>
          <w:type w:val="bbPlcHdr"/>
        </w:types>
        <w:behaviors>
          <w:behavior w:val="content"/>
        </w:behaviors>
        <w:guid w:val="{FA30C124-7DC7-4A7C-AED7-426547773091}"/>
      </w:docPartPr>
      <w:docPartBody>
        <w:p w:rsidR="00E01C50" w:rsidRDefault="00452127" w:rsidP="00E01C50">
          <w:pPr>
            <w:pStyle w:val="8806661844D04F70972BB299C1E5997C20"/>
          </w:pPr>
          <w:r w:rsidRPr="00BB1B89">
            <w:rPr>
              <w:rStyle w:val="PlaceholderText"/>
            </w:rPr>
            <w:t>Click here to enter text.</w:t>
          </w:r>
        </w:p>
      </w:docPartBody>
    </w:docPart>
    <w:docPart>
      <w:docPartPr>
        <w:name w:val="7F34BDFD01FE4E829790205C6C49AA32"/>
        <w:category>
          <w:name w:val="General"/>
          <w:gallery w:val="placeholder"/>
        </w:category>
        <w:types>
          <w:type w:val="bbPlcHdr"/>
        </w:types>
        <w:behaviors>
          <w:behavior w:val="content"/>
        </w:behaviors>
        <w:guid w:val="{7BADC1F6-E640-49EC-8769-31C3C79898F9}"/>
      </w:docPartPr>
      <w:docPartBody>
        <w:p w:rsidR="00E01C50" w:rsidRDefault="00452127" w:rsidP="00E01C50">
          <w:pPr>
            <w:pStyle w:val="7F34BDFD01FE4E829790205C6C49AA3220"/>
          </w:pPr>
          <w:r>
            <w:rPr>
              <w:rStyle w:val="PlaceholderText"/>
            </w:rPr>
            <w:t>#</w:t>
          </w:r>
        </w:p>
      </w:docPartBody>
    </w:docPart>
    <w:docPart>
      <w:docPartPr>
        <w:name w:val="98594F30A7FD49D38C9C1052326F9803"/>
        <w:category>
          <w:name w:val="General"/>
          <w:gallery w:val="placeholder"/>
        </w:category>
        <w:types>
          <w:type w:val="bbPlcHdr"/>
        </w:types>
        <w:behaviors>
          <w:behavior w:val="content"/>
        </w:behaviors>
        <w:guid w:val="{79653FC4-EB74-4391-8B52-07F542EF5E16}"/>
      </w:docPartPr>
      <w:docPartBody>
        <w:p w:rsidR="00E01C50" w:rsidRDefault="00452127" w:rsidP="00E01C50">
          <w:pPr>
            <w:pStyle w:val="98594F30A7FD49D38C9C1052326F980320"/>
          </w:pPr>
          <w:r w:rsidRPr="00BB1B89">
            <w:rPr>
              <w:rStyle w:val="PlaceholderText"/>
            </w:rPr>
            <w:t>Click here to enter text.</w:t>
          </w:r>
        </w:p>
      </w:docPartBody>
    </w:docPart>
    <w:docPart>
      <w:docPartPr>
        <w:name w:val="5CA690BCA25D44639E1A07F9ECC3F532"/>
        <w:category>
          <w:name w:val="General"/>
          <w:gallery w:val="placeholder"/>
        </w:category>
        <w:types>
          <w:type w:val="bbPlcHdr"/>
        </w:types>
        <w:behaviors>
          <w:behavior w:val="content"/>
        </w:behaviors>
        <w:guid w:val="{F32C8D0A-477E-472F-8506-C89B6F9A2C5C}"/>
      </w:docPartPr>
      <w:docPartBody>
        <w:p w:rsidR="00E01C50" w:rsidRDefault="00452127" w:rsidP="00E01C50">
          <w:pPr>
            <w:pStyle w:val="5CA690BCA25D44639E1A07F9ECC3F53220"/>
          </w:pPr>
          <w:r>
            <w:rPr>
              <w:rStyle w:val="PlaceholderText"/>
            </w:rPr>
            <w:t>#</w:t>
          </w:r>
        </w:p>
      </w:docPartBody>
    </w:docPart>
    <w:docPart>
      <w:docPartPr>
        <w:name w:val="E1613C8248574BCD9F3BA924235958A4"/>
        <w:category>
          <w:name w:val="General"/>
          <w:gallery w:val="placeholder"/>
        </w:category>
        <w:types>
          <w:type w:val="bbPlcHdr"/>
        </w:types>
        <w:behaviors>
          <w:behavior w:val="content"/>
        </w:behaviors>
        <w:guid w:val="{33FEA610-4C33-4AE7-BFBC-26DE0A99CF27}"/>
      </w:docPartPr>
      <w:docPartBody>
        <w:p w:rsidR="00E01C50" w:rsidRDefault="00452127" w:rsidP="00E01C50">
          <w:pPr>
            <w:pStyle w:val="E1613C8248574BCD9F3BA924235958A420"/>
          </w:pPr>
          <w:r w:rsidRPr="00BB1B89">
            <w:rPr>
              <w:rStyle w:val="PlaceholderText"/>
            </w:rPr>
            <w:t>Click here to enter text.</w:t>
          </w:r>
        </w:p>
      </w:docPartBody>
    </w:docPart>
    <w:docPart>
      <w:docPartPr>
        <w:name w:val="D02A048BF3314BA3B0D6C8E25D72071B"/>
        <w:category>
          <w:name w:val="General"/>
          <w:gallery w:val="placeholder"/>
        </w:category>
        <w:types>
          <w:type w:val="bbPlcHdr"/>
        </w:types>
        <w:behaviors>
          <w:behavior w:val="content"/>
        </w:behaviors>
        <w:guid w:val="{1AB8AD6F-5ECB-4970-972B-68E4F0060802}"/>
      </w:docPartPr>
      <w:docPartBody>
        <w:p w:rsidR="00E01C50" w:rsidRDefault="00452127" w:rsidP="00E01C50">
          <w:pPr>
            <w:pStyle w:val="D02A048BF3314BA3B0D6C8E25D72071B9"/>
          </w:pPr>
          <w:r w:rsidRPr="00483549">
            <w:rPr>
              <w:rStyle w:val="PlaceholderText"/>
              <w:rFonts w:eastAsia="Batang"/>
            </w:rPr>
            <w:t>Click here to enter text.</w:t>
          </w:r>
        </w:p>
      </w:docPartBody>
    </w:docPart>
    <w:docPart>
      <w:docPartPr>
        <w:name w:val="7E913FECA7A245B38CAD197A83554376"/>
        <w:category>
          <w:name w:val="General"/>
          <w:gallery w:val="placeholder"/>
        </w:category>
        <w:types>
          <w:type w:val="bbPlcHdr"/>
        </w:types>
        <w:behaviors>
          <w:behavior w:val="content"/>
        </w:behaviors>
        <w:guid w:val="{6CE2894D-0B37-435F-BA21-8781A5A7BC25}"/>
      </w:docPartPr>
      <w:docPartBody>
        <w:p w:rsidR="00E01C50" w:rsidRDefault="00452127" w:rsidP="00E01C50">
          <w:pPr>
            <w:pStyle w:val="7E913FECA7A245B38CAD197A835543766"/>
          </w:pPr>
          <w:r w:rsidRPr="002363CB">
            <w:rPr>
              <w:rStyle w:val="PlaceholderText"/>
              <w:rFonts w:eastAsia="Batang"/>
              <w:color w:val="FFFFFF" w:themeColor="background1"/>
              <w:sz w:val="22"/>
              <w:szCs w:val="22"/>
            </w:rPr>
            <w:t>#</w:t>
          </w:r>
        </w:p>
      </w:docPartBody>
    </w:docPart>
    <w:docPart>
      <w:docPartPr>
        <w:name w:val="1C98599B0583442D94D82F80EEC8D1E3"/>
        <w:category>
          <w:name w:val="General"/>
          <w:gallery w:val="placeholder"/>
        </w:category>
        <w:types>
          <w:type w:val="bbPlcHdr"/>
        </w:types>
        <w:behaviors>
          <w:behavior w:val="content"/>
        </w:behaviors>
        <w:guid w:val="{C6B160A6-B039-4E0E-A3B2-7DFDF744CF6F}"/>
      </w:docPartPr>
      <w:docPartBody>
        <w:p w:rsidR="00E01C50" w:rsidRDefault="00452127" w:rsidP="00E01C50">
          <w:pPr>
            <w:pStyle w:val="1C98599B0583442D94D82F80EEC8D1E35"/>
          </w:pPr>
          <w:r>
            <w:rPr>
              <w:rStyle w:val="PlaceholderText"/>
              <w:rFonts w:eastAsia="Batang"/>
              <w:color w:val="FFFFFF" w:themeColor="background1"/>
            </w:rPr>
            <w:t>Click here to enter text.</w:t>
          </w:r>
        </w:p>
      </w:docPartBody>
    </w:docPart>
    <w:docPart>
      <w:docPartPr>
        <w:name w:val="9721FC765A7B47958C4B2E4EC47AB997"/>
        <w:category>
          <w:name w:val="General"/>
          <w:gallery w:val="placeholder"/>
        </w:category>
        <w:types>
          <w:type w:val="bbPlcHdr"/>
        </w:types>
        <w:behaviors>
          <w:behavior w:val="content"/>
        </w:behaviors>
        <w:guid w:val="{894D514C-CC98-4A2C-8552-A8E58629C418}"/>
      </w:docPartPr>
      <w:docPartBody>
        <w:p w:rsidR="00E01C50" w:rsidRDefault="00452127" w:rsidP="00E01C50">
          <w:pPr>
            <w:pStyle w:val="9721FC765A7B47958C4B2E4EC47AB9975"/>
          </w:pPr>
          <w:r w:rsidRPr="00BB1B89">
            <w:rPr>
              <w:rStyle w:val="PlaceholderText"/>
              <w:rFonts w:eastAsia="Batang"/>
            </w:rPr>
            <w:t>Click here to enter text.</w:t>
          </w:r>
        </w:p>
      </w:docPartBody>
    </w:docPart>
    <w:docPart>
      <w:docPartPr>
        <w:name w:val="D7FDE6318C044A91A032B814E4904D98"/>
        <w:category>
          <w:name w:val="General"/>
          <w:gallery w:val="placeholder"/>
        </w:category>
        <w:types>
          <w:type w:val="bbPlcHdr"/>
        </w:types>
        <w:behaviors>
          <w:behavior w:val="content"/>
        </w:behaviors>
        <w:guid w:val="{0807C216-9AEE-4F37-AF9C-46D0EF4A90D4}"/>
      </w:docPartPr>
      <w:docPartBody>
        <w:p w:rsidR="00E01C50" w:rsidRDefault="00452127" w:rsidP="00E01C50">
          <w:pPr>
            <w:pStyle w:val="D7FDE6318C044A91A032B814E4904D985"/>
          </w:pPr>
          <w:r w:rsidRPr="00BB1B89">
            <w:rPr>
              <w:rStyle w:val="PlaceholderText"/>
              <w:rFonts w:eastAsia="Batang"/>
            </w:rPr>
            <w:t>Click here to enter text.</w:t>
          </w:r>
        </w:p>
      </w:docPartBody>
    </w:docPart>
    <w:docPart>
      <w:docPartPr>
        <w:name w:val="5340C3CE930C488EB9392B089F5072AC"/>
        <w:category>
          <w:name w:val="General"/>
          <w:gallery w:val="placeholder"/>
        </w:category>
        <w:types>
          <w:type w:val="bbPlcHdr"/>
        </w:types>
        <w:behaviors>
          <w:behavior w:val="content"/>
        </w:behaviors>
        <w:guid w:val="{CA832758-9D93-4974-A2DC-A01B48DE80A5}"/>
      </w:docPartPr>
      <w:docPartBody>
        <w:p w:rsidR="00E01C50" w:rsidRDefault="00452127" w:rsidP="00E01C50">
          <w:pPr>
            <w:pStyle w:val="5340C3CE930C488EB9392B089F5072AC4"/>
          </w:pPr>
          <w:r w:rsidRPr="006A1D1C">
            <w:rPr>
              <w:rStyle w:val="PlaceholderText"/>
              <w:rFonts w:eastAsia="Batang"/>
              <w:color w:val="FFFFFF" w:themeColor="background1"/>
            </w:rPr>
            <w:t>Click here to enter text.</w:t>
          </w:r>
        </w:p>
      </w:docPartBody>
    </w:docPart>
    <w:docPart>
      <w:docPartPr>
        <w:name w:val="A5306018CA5041998A977D5114B9F72A"/>
        <w:category>
          <w:name w:val="General"/>
          <w:gallery w:val="placeholder"/>
        </w:category>
        <w:types>
          <w:type w:val="bbPlcHdr"/>
        </w:types>
        <w:behaviors>
          <w:behavior w:val="content"/>
        </w:behaviors>
        <w:guid w:val="{0041EDA0-AE84-40FA-9E01-D2FCE2CB9F1D}"/>
      </w:docPartPr>
      <w:docPartBody>
        <w:p w:rsidR="00E01C50" w:rsidRDefault="00452127" w:rsidP="00E01C50">
          <w:pPr>
            <w:pStyle w:val="A5306018CA5041998A977D5114B9F72A4"/>
          </w:pPr>
          <w:r w:rsidRPr="002363CB">
            <w:rPr>
              <w:rStyle w:val="PlaceholderText"/>
              <w:rFonts w:eastAsia="Batang"/>
              <w:color w:val="FFFFFF" w:themeColor="background1"/>
              <w:sz w:val="22"/>
              <w:szCs w:val="22"/>
            </w:rPr>
            <w:t>#</w:t>
          </w:r>
        </w:p>
      </w:docPartBody>
    </w:docPart>
    <w:docPart>
      <w:docPartPr>
        <w:name w:val="106241F485B24763835F00AA1D2DAE05"/>
        <w:category>
          <w:name w:val="General"/>
          <w:gallery w:val="placeholder"/>
        </w:category>
        <w:types>
          <w:type w:val="bbPlcHdr"/>
        </w:types>
        <w:behaviors>
          <w:behavior w:val="content"/>
        </w:behaviors>
        <w:guid w:val="{3E2E149C-9457-442C-BFA9-34CC3938297B}"/>
      </w:docPartPr>
      <w:docPartBody>
        <w:p w:rsidR="00E01C50" w:rsidRDefault="00452127" w:rsidP="00E01C50">
          <w:pPr>
            <w:pStyle w:val="106241F485B24763835F00AA1D2DAE054"/>
          </w:pPr>
          <w:r w:rsidRPr="006A1D1C">
            <w:rPr>
              <w:rStyle w:val="PlaceholderText"/>
              <w:rFonts w:eastAsia="Batang"/>
              <w:color w:val="FFFFFF" w:themeColor="background1"/>
            </w:rPr>
            <w:t>Click here to enter text.</w:t>
          </w:r>
        </w:p>
      </w:docPartBody>
    </w:docPart>
    <w:docPart>
      <w:docPartPr>
        <w:name w:val="233AE8F0F10244939C1319210F2D29EF"/>
        <w:category>
          <w:name w:val="General"/>
          <w:gallery w:val="placeholder"/>
        </w:category>
        <w:types>
          <w:type w:val="bbPlcHdr"/>
        </w:types>
        <w:behaviors>
          <w:behavior w:val="content"/>
        </w:behaviors>
        <w:guid w:val="{F6F1FB0C-C50C-4713-A4E4-16320198AF6B}"/>
      </w:docPartPr>
      <w:docPartBody>
        <w:p w:rsidR="00E01C50" w:rsidRDefault="00452127" w:rsidP="00E01C50">
          <w:pPr>
            <w:pStyle w:val="233AE8F0F10244939C1319210F2D29EF4"/>
          </w:pPr>
          <w:r w:rsidRPr="00BB1B89">
            <w:rPr>
              <w:rStyle w:val="PlaceholderText"/>
              <w:rFonts w:eastAsia="Batang"/>
            </w:rPr>
            <w:t>Click here to enter text.</w:t>
          </w:r>
        </w:p>
      </w:docPartBody>
    </w:docPart>
    <w:docPart>
      <w:docPartPr>
        <w:name w:val="F08E7D3DA0B94B5CA20CCE5967606504"/>
        <w:category>
          <w:name w:val="General"/>
          <w:gallery w:val="placeholder"/>
        </w:category>
        <w:types>
          <w:type w:val="bbPlcHdr"/>
        </w:types>
        <w:behaviors>
          <w:behavior w:val="content"/>
        </w:behaviors>
        <w:guid w:val="{30BEA58E-98A2-45D9-8ED8-2347A2A6E71F}"/>
      </w:docPartPr>
      <w:docPartBody>
        <w:p w:rsidR="00E01C50" w:rsidRDefault="00452127" w:rsidP="00E01C50">
          <w:pPr>
            <w:pStyle w:val="F08E7D3DA0B94B5CA20CCE59676065044"/>
          </w:pPr>
          <w:r w:rsidRPr="00BB1B89">
            <w:rPr>
              <w:rStyle w:val="PlaceholderText"/>
              <w:rFonts w:eastAsia="Batang"/>
            </w:rPr>
            <w:t>Click here to enter text.</w:t>
          </w:r>
        </w:p>
      </w:docPartBody>
    </w:docPart>
    <w:docPart>
      <w:docPartPr>
        <w:name w:val="4CAD371E67E44971AA6068CF44EC4B57"/>
        <w:category>
          <w:name w:val="General"/>
          <w:gallery w:val="placeholder"/>
        </w:category>
        <w:types>
          <w:type w:val="bbPlcHdr"/>
        </w:types>
        <w:behaviors>
          <w:behavior w:val="content"/>
        </w:behaviors>
        <w:guid w:val="{D94D2DCD-F8D3-410D-8F00-8B9F8F160164}"/>
      </w:docPartPr>
      <w:docPartBody>
        <w:p w:rsidR="00E01C50" w:rsidRDefault="00452127" w:rsidP="00E01C50">
          <w:pPr>
            <w:pStyle w:val="4CAD371E67E44971AA6068CF44EC4B57"/>
          </w:pPr>
          <w:r>
            <w:rPr>
              <w:rStyle w:val="PlaceholderText"/>
              <w:rFonts w:eastAsia="Batang"/>
            </w:rPr>
            <w:t>###</w:t>
          </w:r>
        </w:p>
      </w:docPartBody>
    </w:docPart>
    <w:docPart>
      <w:docPartPr>
        <w:name w:val="AFA0BB8A319C403A9D2F25C964F29595"/>
        <w:category>
          <w:name w:val="General"/>
          <w:gallery w:val="placeholder"/>
        </w:category>
        <w:types>
          <w:type w:val="bbPlcHdr"/>
        </w:types>
        <w:behaviors>
          <w:behavior w:val="content"/>
        </w:behaviors>
        <w:guid w:val="{763562CF-E7C4-4738-BD52-E52F593DBBBC}"/>
      </w:docPartPr>
      <w:docPartBody>
        <w:p w:rsidR="00E01C50" w:rsidRDefault="00452127" w:rsidP="00E01C50">
          <w:pPr>
            <w:pStyle w:val="AFA0BB8A319C403A9D2F25C964F29595"/>
          </w:pPr>
          <w:r w:rsidRPr="00276A38">
            <w:rPr>
              <w:rStyle w:val="PlaceholderText"/>
              <w:rFonts w:eastAsia="Batang"/>
            </w:rPr>
            <w:t>Click here to enter text.</w:t>
          </w:r>
        </w:p>
      </w:docPartBody>
    </w:docPart>
    <w:docPart>
      <w:docPartPr>
        <w:name w:val="D89F09612E7743E0AB2BA0DDF50B6DA1"/>
        <w:category>
          <w:name w:val="General"/>
          <w:gallery w:val="placeholder"/>
        </w:category>
        <w:types>
          <w:type w:val="bbPlcHdr"/>
        </w:types>
        <w:behaviors>
          <w:behavior w:val="content"/>
        </w:behaviors>
        <w:guid w:val="{A2921C41-11B8-4457-BBF1-47175687B8FB}"/>
      </w:docPartPr>
      <w:docPartBody>
        <w:p w:rsidR="00E01C50" w:rsidRDefault="00452127" w:rsidP="00E01C50">
          <w:pPr>
            <w:pStyle w:val="D89F09612E7743E0AB2BA0DDF50B6DA1"/>
          </w:pPr>
          <w:r>
            <w:rPr>
              <w:rStyle w:val="PlaceholderText"/>
              <w:rFonts w:eastAsia="Batang"/>
            </w:rPr>
            <w:t>###</w:t>
          </w:r>
        </w:p>
      </w:docPartBody>
    </w:docPart>
    <w:docPart>
      <w:docPartPr>
        <w:name w:val="0BB6E363101C407081364C0D879B29DF"/>
        <w:category>
          <w:name w:val="General"/>
          <w:gallery w:val="placeholder"/>
        </w:category>
        <w:types>
          <w:type w:val="bbPlcHdr"/>
        </w:types>
        <w:behaviors>
          <w:behavior w:val="content"/>
        </w:behaviors>
        <w:guid w:val="{6E131556-2ABB-4095-9C36-DCC70744A336}"/>
      </w:docPartPr>
      <w:docPartBody>
        <w:p w:rsidR="00E01C50" w:rsidRDefault="00452127" w:rsidP="00E01C50">
          <w:pPr>
            <w:pStyle w:val="0BB6E363101C407081364C0D879B29DF"/>
          </w:pPr>
          <w:r w:rsidRPr="00276A38">
            <w:rPr>
              <w:rStyle w:val="PlaceholderText"/>
              <w:rFonts w:eastAsia="Batang"/>
            </w:rPr>
            <w:t>Click here to enter text.</w:t>
          </w:r>
        </w:p>
      </w:docPartBody>
    </w:docPart>
    <w:docPart>
      <w:docPartPr>
        <w:name w:val="FFD37F0C422C454A866A1B7771EB1A97"/>
        <w:category>
          <w:name w:val="General"/>
          <w:gallery w:val="placeholder"/>
        </w:category>
        <w:types>
          <w:type w:val="bbPlcHdr"/>
        </w:types>
        <w:behaviors>
          <w:behavior w:val="content"/>
        </w:behaviors>
        <w:guid w:val="{BCD41552-3DBF-41EB-AF41-D368B28DE8C0}"/>
      </w:docPartPr>
      <w:docPartBody>
        <w:p w:rsidR="00E01C50" w:rsidRDefault="00452127" w:rsidP="00E01C50">
          <w:pPr>
            <w:pStyle w:val="FFD37F0C422C454A866A1B7771EB1A97"/>
          </w:pPr>
          <w:r>
            <w:rPr>
              <w:rStyle w:val="PlaceholderText"/>
              <w:rFonts w:eastAsia="Batang"/>
            </w:rPr>
            <w:t>###</w:t>
          </w:r>
        </w:p>
      </w:docPartBody>
    </w:docPart>
    <w:docPart>
      <w:docPartPr>
        <w:name w:val="FF9B023BDEB047A984AFD34368BF5BB1"/>
        <w:category>
          <w:name w:val="General"/>
          <w:gallery w:val="placeholder"/>
        </w:category>
        <w:types>
          <w:type w:val="bbPlcHdr"/>
        </w:types>
        <w:behaviors>
          <w:behavior w:val="content"/>
        </w:behaviors>
        <w:guid w:val="{D40DBF06-9F22-49E1-8C15-BCAEDB9BECFC}"/>
      </w:docPartPr>
      <w:docPartBody>
        <w:p w:rsidR="00E01C50" w:rsidRDefault="00452127" w:rsidP="00E01C50">
          <w:pPr>
            <w:pStyle w:val="FF9B023BDEB047A984AFD34368BF5BB1"/>
          </w:pPr>
          <w:r w:rsidRPr="00276A38">
            <w:rPr>
              <w:rStyle w:val="PlaceholderText"/>
              <w:rFonts w:eastAsia="Batang"/>
            </w:rPr>
            <w:t>Click here to enter text.</w:t>
          </w:r>
        </w:p>
      </w:docPartBody>
    </w:docPart>
    <w:docPart>
      <w:docPartPr>
        <w:name w:val="D5EEB75EC5F747D39BDCD241C0DDFEA3"/>
        <w:category>
          <w:name w:val="General"/>
          <w:gallery w:val="placeholder"/>
        </w:category>
        <w:types>
          <w:type w:val="bbPlcHdr"/>
        </w:types>
        <w:behaviors>
          <w:behavior w:val="content"/>
        </w:behaviors>
        <w:guid w:val="{E4D79B50-3652-41E9-A67B-8D9B83E395C8}"/>
      </w:docPartPr>
      <w:docPartBody>
        <w:p w:rsidR="00C63FAE" w:rsidRDefault="00452127">
          <w:r w:rsidRPr="00774B59">
            <w:rPr>
              <w:rStyle w:val="PlaceholderText"/>
            </w:rPr>
            <w:t>Click here to enter text.</w:t>
          </w:r>
        </w:p>
      </w:docPartBody>
    </w:docPart>
    <w:docPart>
      <w:docPartPr>
        <w:name w:val="15F1A659D5BC4860BE03102D2F1964B8"/>
        <w:category>
          <w:name w:val="General"/>
          <w:gallery w:val="placeholder"/>
        </w:category>
        <w:types>
          <w:type w:val="bbPlcHdr"/>
        </w:types>
        <w:behaviors>
          <w:behavior w:val="content"/>
        </w:behaviors>
        <w:guid w:val="{B2E6555C-9F91-4BE6-891B-00FD1AF75269}"/>
      </w:docPartPr>
      <w:docPartBody>
        <w:p w:rsidR="00C63FAE" w:rsidRDefault="004C5DF3">
          <w:r w:rsidRPr="00774B59">
            <w:rPr>
              <w:rStyle w:val="PlaceholderText"/>
            </w:rPr>
            <w:t>Click here to enter text.</w:t>
          </w:r>
        </w:p>
      </w:docPartBody>
    </w:docPart>
    <w:docPart>
      <w:docPartPr>
        <w:name w:val="FB78D8C2D37449E3B18BC7326550C40C"/>
        <w:category>
          <w:name w:val="General"/>
          <w:gallery w:val="placeholder"/>
        </w:category>
        <w:types>
          <w:type w:val="bbPlcHdr"/>
        </w:types>
        <w:behaviors>
          <w:behavior w:val="content"/>
        </w:behaviors>
        <w:guid w:val="{0548E5D3-22F4-4D68-900A-A759DAF9FBAF}"/>
      </w:docPartPr>
      <w:docPartBody>
        <w:p w:rsidR="00C63FAE" w:rsidRDefault="00452127">
          <w:r>
            <w:rPr>
              <w:rStyle w:val="PlaceholderText"/>
            </w:rPr>
            <w:t>#</w:t>
          </w:r>
        </w:p>
      </w:docPartBody>
    </w:docPart>
    <w:docPart>
      <w:docPartPr>
        <w:name w:val="A71667CC0A234C71B94FC47C7F24A33E"/>
        <w:category>
          <w:name w:val="General"/>
          <w:gallery w:val="placeholder"/>
        </w:category>
        <w:types>
          <w:type w:val="bbPlcHdr"/>
        </w:types>
        <w:behaviors>
          <w:behavior w:val="content"/>
        </w:behaviors>
        <w:guid w:val="{5A734E35-E16C-4658-9A6A-EA3512DE54F8}"/>
      </w:docPartPr>
      <w:docPartBody>
        <w:p w:rsidR="00C63FAE" w:rsidRDefault="00452127">
          <w:r w:rsidRPr="00BB1B89">
            <w:rPr>
              <w:rStyle w:val="PlaceholderText"/>
            </w:rPr>
            <w:t>Click here to enter text.</w:t>
          </w:r>
        </w:p>
      </w:docPartBody>
    </w:docPart>
    <w:docPart>
      <w:docPartPr>
        <w:name w:val="B2DE0C7891C249BA8A5B2168FC39653E"/>
        <w:category>
          <w:name w:val="General"/>
          <w:gallery w:val="placeholder"/>
        </w:category>
        <w:types>
          <w:type w:val="bbPlcHdr"/>
        </w:types>
        <w:behaviors>
          <w:behavior w:val="content"/>
        </w:behaviors>
        <w:guid w:val="{58DEC9CA-15A4-4F95-B78E-45B16341A1DC}"/>
      </w:docPartPr>
      <w:docPartBody>
        <w:p w:rsidR="00C63FAE" w:rsidRDefault="00452127">
          <w:r>
            <w:rPr>
              <w:rStyle w:val="PlaceholderText"/>
            </w:rPr>
            <w:t>#</w:t>
          </w:r>
        </w:p>
      </w:docPartBody>
    </w:docPart>
    <w:docPart>
      <w:docPartPr>
        <w:name w:val="20745CF06C5F40B6AF4D79066F2C6201"/>
        <w:category>
          <w:name w:val="General"/>
          <w:gallery w:val="placeholder"/>
        </w:category>
        <w:types>
          <w:type w:val="bbPlcHdr"/>
        </w:types>
        <w:behaviors>
          <w:behavior w:val="content"/>
        </w:behaviors>
        <w:guid w:val="{8D794B9E-1856-4A2D-A9C5-AEBC03A11CF5}"/>
      </w:docPartPr>
      <w:docPartBody>
        <w:p w:rsidR="00C63FAE" w:rsidRDefault="00452127">
          <w:r w:rsidRPr="00BB1B89">
            <w:rPr>
              <w:rStyle w:val="PlaceholderText"/>
            </w:rPr>
            <w:t>C</w:t>
          </w:r>
          <w:r>
            <w:rPr>
              <w:rStyle w:val="PlaceholderText"/>
            </w:rPr>
            <w:t>lick here to enter text.</w:t>
          </w:r>
        </w:p>
      </w:docPartBody>
    </w:docPart>
    <w:docPart>
      <w:docPartPr>
        <w:name w:val="CF2D0EEAA3F14B56AC86B382E0942E38"/>
        <w:category>
          <w:name w:val="General"/>
          <w:gallery w:val="placeholder"/>
        </w:category>
        <w:types>
          <w:type w:val="bbPlcHdr"/>
        </w:types>
        <w:behaviors>
          <w:behavior w:val="content"/>
        </w:behaviors>
        <w:guid w:val="{4B37B005-07F3-4494-BB9B-FEE2D1DFE99C}"/>
      </w:docPartPr>
      <w:docPartBody>
        <w:p w:rsidR="00C63FAE" w:rsidRDefault="00452127">
          <w:r>
            <w:rPr>
              <w:rStyle w:val="PlaceholderText"/>
            </w:rPr>
            <w:t>#</w:t>
          </w:r>
        </w:p>
      </w:docPartBody>
    </w:docPart>
    <w:docPart>
      <w:docPartPr>
        <w:name w:val="B0151BCF6E8D4FB692199D362BC533B2"/>
        <w:category>
          <w:name w:val="General"/>
          <w:gallery w:val="placeholder"/>
        </w:category>
        <w:types>
          <w:type w:val="bbPlcHdr"/>
        </w:types>
        <w:behaviors>
          <w:behavior w:val="content"/>
        </w:behaviors>
        <w:guid w:val="{035E6C98-6EF1-4DF5-B405-1A06BB419138}"/>
      </w:docPartPr>
      <w:docPartBody>
        <w:p w:rsidR="00C63FAE" w:rsidRDefault="00452127">
          <w:r w:rsidRPr="00BB1B89">
            <w:rPr>
              <w:rStyle w:val="PlaceholderText"/>
            </w:rPr>
            <w:t>C</w:t>
          </w:r>
          <w:r>
            <w:rPr>
              <w:rStyle w:val="PlaceholderText"/>
            </w:rPr>
            <w:t>lick here to enter text.</w:t>
          </w:r>
        </w:p>
      </w:docPartBody>
    </w:docPart>
    <w:docPart>
      <w:docPartPr>
        <w:name w:val="5F994CF3E20C4AAFA59946074D3E0B7B"/>
        <w:category>
          <w:name w:val="General"/>
          <w:gallery w:val="placeholder"/>
        </w:category>
        <w:types>
          <w:type w:val="bbPlcHdr"/>
        </w:types>
        <w:behaviors>
          <w:behavior w:val="content"/>
        </w:behaviors>
        <w:guid w:val="{E2B5A999-51DE-4A51-942D-38DF499463B7}"/>
      </w:docPartPr>
      <w:docPartBody>
        <w:p w:rsidR="00C63FAE" w:rsidRDefault="00452127">
          <w:r>
            <w:rPr>
              <w:rStyle w:val="PlaceholderText"/>
            </w:rPr>
            <w:t>#</w:t>
          </w:r>
        </w:p>
      </w:docPartBody>
    </w:docPart>
    <w:docPart>
      <w:docPartPr>
        <w:name w:val="42C77031D3BC4A138987C57949DCEB75"/>
        <w:category>
          <w:name w:val="General"/>
          <w:gallery w:val="placeholder"/>
        </w:category>
        <w:types>
          <w:type w:val="bbPlcHdr"/>
        </w:types>
        <w:behaviors>
          <w:behavior w:val="content"/>
        </w:behaviors>
        <w:guid w:val="{5A6A05B5-B9DE-4A04-A462-9584EF463F2C}"/>
      </w:docPartPr>
      <w:docPartBody>
        <w:p w:rsidR="00C63FAE" w:rsidRDefault="00452127">
          <w:r w:rsidRPr="00BB1B89">
            <w:rPr>
              <w:rStyle w:val="PlaceholderText"/>
            </w:rPr>
            <w:t>C</w:t>
          </w:r>
          <w:r>
            <w:rPr>
              <w:rStyle w:val="PlaceholderText"/>
            </w:rPr>
            <w:t>lick here to enter text.</w:t>
          </w:r>
        </w:p>
      </w:docPartBody>
    </w:docPart>
    <w:docPart>
      <w:docPartPr>
        <w:name w:val="4190F9F04DE54B7E88525C74289CF550"/>
        <w:category>
          <w:name w:val="General"/>
          <w:gallery w:val="placeholder"/>
        </w:category>
        <w:types>
          <w:type w:val="bbPlcHdr"/>
        </w:types>
        <w:behaviors>
          <w:behavior w:val="content"/>
        </w:behaviors>
        <w:guid w:val="{152BDECE-A896-48DD-8770-2F0A0E97EA40}"/>
      </w:docPartPr>
      <w:docPartBody>
        <w:p w:rsidR="00C63FAE" w:rsidRDefault="00452127">
          <w:r>
            <w:rPr>
              <w:rStyle w:val="PlaceholderText"/>
            </w:rPr>
            <w:t>#</w:t>
          </w:r>
        </w:p>
      </w:docPartBody>
    </w:docPart>
    <w:docPart>
      <w:docPartPr>
        <w:name w:val="021C306F08884970BB8FB21761623AAE"/>
        <w:category>
          <w:name w:val="General"/>
          <w:gallery w:val="placeholder"/>
        </w:category>
        <w:types>
          <w:type w:val="bbPlcHdr"/>
        </w:types>
        <w:behaviors>
          <w:behavior w:val="content"/>
        </w:behaviors>
        <w:guid w:val="{17970AAE-CACD-4FDD-B047-6E0A9A28F3AA}"/>
      </w:docPartPr>
      <w:docPartBody>
        <w:p w:rsidR="00C63FAE" w:rsidRDefault="00452127">
          <w:r w:rsidRPr="00BB1B89">
            <w:rPr>
              <w:rStyle w:val="PlaceholderText"/>
            </w:rPr>
            <w:t>C</w:t>
          </w:r>
          <w:r>
            <w:rPr>
              <w:rStyle w:val="PlaceholderText"/>
            </w:rPr>
            <w:t>lick here to enter text.</w:t>
          </w:r>
        </w:p>
      </w:docPartBody>
    </w:docPart>
    <w:docPart>
      <w:docPartPr>
        <w:name w:val="4AE2A78B1D834FEC87646FB069415FFE"/>
        <w:category>
          <w:name w:val="General"/>
          <w:gallery w:val="placeholder"/>
        </w:category>
        <w:types>
          <w:type w:val="bbPlcHdr"/>
        </w:types>
        <w:behaviors>
          <w:behavior w:val="content"/>
        </w:behaviors>
        <w:guid w:val="{51EEE03D-1C41-41BD-B548-CCAA15CF694A}"/>
      </w:docPartPr>
      <w:docPartBody>
        <w:p w:rsidR="00C63FAE" w:rsidRDefault="00E01C50">
          <w:r w:rsidRPr="00BB1B89">
            <w:rPr>
              <w:rStyle w:val="PlaceholderText"/>
            </w:rPr>
            <w:t>Click here to enter text.</w:t>
          </w:r>
        </w:p>
      </w:docPartBody>
    </w:docPart>
    <w:docPart>
      <w:docPartPr>
        <w:name w:val="9BD77BB64F954E96A59EE58776079084"/>
        <w:category>
          <w:name w:val="General"/>
          <w:gallery w:val="placeholder"/>
        </w:category>
        <w:types>
          <w:type w:val="bbPlcHdr"/>
        </w:types>
        <w:behaviors>
          <w:behavior w:val="content"/>
        </w:behaviors>
        <w:guid w:val="{4A072E0B-1604-4428-A8F2-5D8DA711F45F}"/>
      </w:docPartPr>
      <w:docPartBody>
        <w:p w:rsidR="00C63FAE" w:rsidRDefault="00452127">
          <w:r>
            <w:rPr>
              <w:rStyle w:val="PlaceholderText"/>
              <w:rFonts w:eastAsia="Batang"/>
              <w:color w:val="FFFFFF" w:themeColor="background1"/>
            </w:rPr>
            <w:t>Click here to enter text.</w:t>
          </w:r>
        </w:p>
      </w:docPartBody>
    </w:docPart>
    <w:docPart>
      <w:docPartPr>
        <w:name w:val="FDE382B8A1E94573B655C176CF2159D8"/>
        <w:category>
          <w:name w:val="General"/>
          <w:gallery w:val="placeholder"/>
        </w:category>
        <w:types>
          <w:type w:val="bbPlcHdr"/>
        </w:types>
        <w:behaviors>
          <w:behavior w:val="content"/>
        </w:behaviors>
        <w:guid w:val="{AA14841E-3CAD-4D51-8437-47C46D276A6B}"/>
      </w:docPartPr>
      <w:docPartBody>
        <w:p w:rsidR="00C63FAE" w:rsidRDefault="00452127">
          <w:r>
            <w:rPr>
              <w:rStyle w:val="PlaceholderText"/>
            </w:rPr>
            <w:t>#</w:t>
          </w:r>
        </w:p>
      </w:docPartBody>
    </w:docPart>
    <w:docPart>
      <w:docPartPr>
        <w:name w:val="3670777E3F864C1285F56AE5735C977F"/>
        <w:category>
          <w:name w:val="General"/>
          <w:gallery w:val="placeholder"/>
        </w:category>
        <w:types>
          <w:type w:val="bbPlcHdr"/>
        </w:types>
        <w:behaviors>
          <w:behavior w:val="content"/>
        </w:behaviors>
        <w:guid w:val="{D586256A-B52B-4BA3-AA96-1494F3C4F7BD}"/>
      </w:docPartPr>
      <w:docPartBody>
        <w:p w:rsidR="00C63FAE" w:rsidRDefault="00452127">
          <w:r w:rsidRPr="00BB1B89">
            <w:rPr>
              <w:rStyle w:val="PlaceholderText"/>
            </w:rPr>
            <w:t>Click here to enter text.</w:t>
          </w:r>
        </w:p>
      </w:docPartBody>
    </w:docPart>
    <w:docPart>
      <w:docPartPr>
        <w:name w:val="85193BB311B341B2A45C9DD998075138"/>
        <w:category>
          <w:name w:val="General"/>
          <w:gallery w:val="placeholder"/>
        </w:category>
        <w:types>
          <w:type w:val="bbPlcHdr"/>
        </w:types>
        <w:behaviors>
          <w:behavior w:val="content"/>
        </w:behaviors>
        <w:guid w:val="{7294457B-1609-4594-8C04-F033110E72C0}"/>
      </w:docPartPr>
      <w:docPartBody>
        <w:p w:rsidR="00C63FAE" w:rsidRDefault="00452127">
          <w:r>
            <w:rPr>
              <w:rStyle w:val="PlaceholderText"/>
            </w:rPr>
            <w:t>#</w:t>
          </w:r>
        </w:p>
      </w:docPartBody>
    </w:docPart>
    <w:docPart>
      <w:docPartPr>
        <w:name w:val="3D38C2B236E2434EBAB0C057919D8F6F"/>
        <w:category>
          <w:name w:val="General"/>
          <w:gallery w:val="placeholder"/>
        </w:category>
        <w:types>
          <w:type w:val="bbPlcHdr"/>
        </w:types>
        <w:behaviors>
          <w:behavior w:val="content"/>
        </w:behaviors>
        <w:guid w:val="{16A4C5E3-3E12-492E-ABDB-3EE7A9807EA1}"/>
      </w:docPartPr>
      <w:docPartBody>
        <w:p w:rsidR="00C63FAE" w:rsidRDefault="00452127">
          <w:r w:rsidRPr="00BB1B89">
            <w:rPr>
              <w:rStyle w:val="PlaceholderText"/>
            </w:rPr>
            <w:t>Click here to enter text.</w:t>
          </w:r>
        </w:p>
      </w:docPartBody>
    </w:docPart>
    <w:docPart>
      <w:docPartPr>
        <w:name w:val="038AFE7D33F24FA0A3B9F1F4B13A8E9E"/>
        <w:category>
          <w:name w:val="General"/>
          <w:gallery w:val="placeholder"/>
        </w:category>
        <w:types>
          <w:type w:val="bbPlcHdr"/>
        </w:types>
        <w:behaviors>
          <w:behavior w:val="content"/>
        </w:behaviors>
        <w:guid w:val="{DFCD84BA-D524-489F-AC28-403BF05DF0C8}"/>
      </w:docPartPr>
      <w:docPartBody>
        <w:p w:rsidR="00C63FAE" w:rsidRDefault="00452127">
          <w:r>
            <w:rPr>
              <w:rStyle w:val="PlaceholderText"/>
            </w:rPr>
            <w:t>#</w:t>
          </w:r>
        </w:p>
      </w:docPartBody>
    </w:docPart>
    <w:docPart>
      <w:docPartPr>
        <w:name w:val="E7671D6C9F7F41DAB971F894383362B1"/>
        <w:category>
          <w:name w:val="General"/>
          <w:gallery w:val="placeholder"/>
        </w:category>
        <w:types>
          <w:type w:val="bbPlcHdr"/>
        </w:types>
        <w:behaviors>
          <w:behavior w:val="content"/>
        </w:behaviors>
        <w:guid w:val="{04E68207-77E9-42DE-8B64-A4627E3620E1}"/>
      </w:docPartPr>
      <w:docPartBody>
        <w:p w:rsidR="00C63FAE" w:rsidRDefault="00452127">
          <w:r w:rsidRPr="00BB1B89">
            <w:rPr>
              <w:rStyle w:val="PlaceholderText"/>
            </w:rPr>
            <w:t>Click here to enter text.</w:t>
          </w:r>
        </w:p>
      </w:docPartBody>
    </w:docPart>
    <w:docPart>
      <w:docPartPr>
        <w:name w:val="BD65BAF087F5409BBD1B3253C9F259E9"/>
        <w:category>
          <w:name w:val="General"/>
          <w:gallery w:val="placeholder"/>
        </w:category>
        <w:types>
          <w:type w:val="bbPlcHdr"/>
        </w:types>
        <w:behaviors>
          <w:behavior w:val="content"/>
        </w:behaviors>
        <w:guid w:val="{AD86B084-5629-40B4-AC4F-995BD649A254}"/>
      </w:docPartPr>
      <w:docPartBody>
        <w:p w:rsidR="00544568" w:rsidRDefault="00452127">
          <w:r w:rsidRPr="007B75EE">
            <w:rPr>
              <w:rStyle w:val="PlaceholderText"/>
              <w:rFonts w:eastAsia="Batang"/>
              <w:b/>
            </w:rPr>
            <w:t>##</w:t>
          </w:r>
        </w:p>
      </w:docPartBody>
    </w:docPart>
    <w:docPart>
      <w:docPartPr>
        <w:name w:val="470A6E2F6A324049A1E49FB93FAD9545"/>
        <w:category>
          <w:name w:val="General"/>
          <w:gallery w:val="placeholder"/>
        </w:category>
        <w:types>
          <w:type w:val="bbPlcHdr"/>
        </w:types>
        <w:behaviors>
          <w:behavior w:val="content"/>
        </w:behaviors>
        <w:guid w:val="{7824602B-1919-4520-80F6-25C25E52711A}"/>
      </w:docPartPr>
      <w:docPartBody>
        <w:p w:rsidR="00544568" w:rsidRDefault="00452127">
          <w:r w:rsidRPr="00BB1B89">
            <w:rPr>
              <w:rStyle w:val="PlaceholderText"/>
              <w:rFonts w:eastAsia="Batang"/>
            </w:rPr>
            <w:t>Click here to enter text.</w:t>
          </w:r>
        </w:p>
      </w:docPartBody>
    </w:docPart>
    <w:docPart>
      <w:docPartPr>
        <w:name w:val="A1F6329296104D52B4C1353B9647F6D6"/>
        <w:category>
          <w:name w:val="General"/>
          <w:gallery w:val="placeholder"/>
        </w:category>
        <w:types>
          <w:type w:val="bbPlcHdr"/>
        </w:types>
        <w:behaviors>
          <w:behavior w:val="content"/>
        </w:behaviors>
        <w:guid w:val="{63656B77-888D-48A3-8F8D-AA504871EDE5}"/>
      </w:docPartPr>
      <w:docPartBody>
        <w:p w:rsidR="00544568" w:rsidRDefault="00452127">
          <w:r w:rsidRPr="007B75EE">
            <w:rPr>
              <w:rStyle w:val="PlaceholderText"/>
              <w:rFonts w:eastAsia="Batang"/>
              <w:b/>
            </w:rPr>
            <w:t>##</w:t>
          </w:r>
        </w:p>
      </w:docPartBody>
    </w:docPart>
    <w:docPart>
      <w:docPartPr>
        <w:name w:val="9BF7CBB84F724B32BEB21FC27C3C4943"/>
        <w:category>
          <w:name w:val="General"/>
          <w:gallery w:val="placeholder"/>
        </w:category>
        <w:types>
          <w:type w:val="bbPlcHdr"/>
        </w:types>
        <w:behaviors>
          <w:behavior w:val="content"/>
        </w:behaviors>
        <w:guid w:val="{5281B54F-D690-4442-A55F-934201035C44}"/>
      </w:docPartPr>
      <w:docPartBody>
        <w:p w:rsidR="00544568" w:rsidRDefault="00452127">
          <w:r w:rsidRPr="00BB1B89">
            <w:rPr>
              <w:rStyle w:val="PlaceholderText"/>
              <w:rFonts w:eastAsia="Batang"/>
            </w:rPr>
            <w:t>Click here to enter text.</w:t>
          </w:r>
        </w:p>
      </w:docPartBody>
    </w:docPart>
    <w:docPart>
      <w:docPartPr>
        <w:name w:val="07AFAEE7EF8D4B90AC9ECCA2C8D71231"/>
        <w:category>
          <w:name w:val="General"/>
          <w:gallery w:val="placeholder"/>
        </w:category>
        <w:types>
          <w:type w:val="bbPlcHdr"/>
        </w:types>
        <w:behaviors>
          <w:behavior w:val="content"/>
        </w:behaviors>
        <w:guid w:val="{9E2BFE7B-5F69-4A8A-8C6A-A95C05E76CB2}"/>
      </w:docPartPr>
      <w:docPartBody>
        <w:p w:rsidR="00544568" w:rsidRDefault="00452127">
          <w:r w:rsidRPr="007B75EE">
            <w:rPr>
              <w:rStyle w:val="PlaceholderText"/>
              <w:rFonts w:eastAsia="Batang"/>
              <w:b/>
            </w:rPr>
            <w:t>##</w:t>
          </w:r>
        </w:p>
      </w:docPartBody>
    </w:docPart>
    <w:docPart>
      <w:docPartPr>
        <w:name w:val="C8D16E3636424C8B8DE8E42856F41DC3"/>
        <w:category>
          <w:name w:val="General"/>
          <w:gallery w:val="placeholder"/>
        </w:category>
        <w:types>
          <w:type w:val="bbPlcHdr"/>
        </w:types>
        <w:behaviors>
          <w:behavior w:val="content"/>
        </w:behaviors>
        <w:guid w:val="{8E1809CF-2CC1-4266-8EC5-C5B3CEFE8D29}"/>
      </w:docPartPr>
      <w:docPartBody>
        <w:p w:rsidR="00544568" w:rsidRDefault="00452127">
          <w:r w:rsidRPr="00BB1B89">
            <w:rPr>
              <w:rStyle w:val="PlaceholderText"/>
              <w:rFonts w:eastAsia="Batang"/>
            </w:rPr>
            <w:t>Click here to enter text.</w:t>
          </w:r>
        </w:p>
      </w:docPartBody>
    </w:docPart>
    <w:docPart>
      <w:docPartPr>
        <w:name w:val="E3DCD5F55BF042B2A551023B37D3EBF5"/>
        <w:category>
          <w:name w:val="General"/>
          <w:gallery w:val="placeholder"/>
        </w:category>
        <w:types>
          <w:type w:val="bbPlcHdr"/>
        </w:types>
        <w:behaviors>
          <w:behavior w:val="content"/>
        </w:behaviors>
        <w:guid w:val="{E197F6A5-9537-4D26-9590-E0CADDB9D0BD}"/>
      </w:docPartPr>
      <w:docPartBody>
        <w:p w:rsidR="00544568" w:rsidRDefault="00452127">
          <w:r w:rsidRPr="00BB1B89">
            <w:rPr>
              <w:rStyle w:val="PlaceholderText"/>
              <w:rFonts w:eastAsia="Batang"/>
            </w:rPr>
            <w:t>Click here to enter text.</w:t>
          </w:r>
        </w:p>
      </w:docPartBody>
    </w:docPart>
    <w:docPart>
      <w:docPartPr>
        <w:name w:val="8445003D199F4FAFA2510609CA981B41"/>
        <w:category>
          <w:name w:val="General"/>
          <w:gallery w:val="placeholder"/>
        </w:category>
        <w:types>
          <w:type w:val="bbPlcHdr"/>
        </w:types>
        <w:behaviors>
          <w:behavior w:val="content"/>
        </w:behaviors>
        <w:guid w:val="{FE28C853-4847-4186-8B0A-28F790095103}"/>
      </w:docPartPr>
      <w:docPartBody>
        <w:p w:rsidR="00544568" w:rsidRDefault="004C5DF3">
          <w:r w:rsidRPr="00774B59">
            <w:rPr>
              <w:rStyle w:val="PlaceholderText"/>
            </w:rPr>
            <w:t>Click here to enter text.</w:t>
          </w:r>
        </w:p>
      </w:docPartBody>
    </w:docPart>
    <w:docPart>
      <w:docPartPr>
        <w:name w:val="B12598DD62364E7B99F4EE3D2049A3D4"/>
        <w:category>
          <w:name w:val="General"/>
          <w:gallery w:val="placeholder"/>
        </w:category>
        <w:types>
          <w:type w:val="bbPlcHdr"/>
        </w:types>
        <w:behaviors>
          <w:behavior w:val="content"/>
        </w:behaviors>
        <w:guid w:val="{FC935E83-3035-4B3B-B06F-06D6C6306815}"/>
      </w:docPartPr>
      <w:docPartBody>
        <w:p w:rsidR="00452127" w:rsidRDefault="00452127">
          <w:r w:rsidRPr="00774B59">
            <w:rPr>
              <w:rStyle w:val="PlaceholderText"/>
              <w:rFonts w:eastAsia="Batang"/>
            </w:rPr>
            <w:t>Click here to enter text.</w:t>
          </w:r>
        </w:p>
      </w:docPartBody>
    </w:docPart>
    <w:docPart>
      <w:docPartPr>
        <w:name w:val="E46BC57E203944B1A9ABA906CF39E6B1"/>
        <w:category>
          <w:name w:val="General"/>
          <w:gallery w:val="placeholder"/>
        </w:category>
        <w:types>
          <w:type w:val="bbPlcHdr"/>
        </w:types>
        <w:behaviors>
          <w:behavior w:val="content"/>
        </w:behaviors>
        <w:guid w:val="{C35B6D39-B9E4-415A-B5A5-3955159F983B}"/>
      </w:docPartPr>
      <w:docPartBody>
        <w:p w:rsidR="00452127" w:rsidRDefault="00452127">
          <w:r w:rsidRPr="00774B59">
            <w:rPr>
              <w:rStyle w:val="PlaceholderText"/>
              <w:rFonts w:eastAsia="Batang"/>
            </w:rPr>
            <w:t>Click here to enter text.</w:t>
          </w:r>
        </w:p>
      </w:docPartBody>
    </w:docPart>
    <w:docPart>
      <w:docPartPr>
        <w:name w:val="59B3B1B36D844BFCB06E99CEBD967C76"/>
        <w:category>
          <w:name w:val="General"/>
          <w:gallery w:val="placeholder"/>
        </w:category>
        <w:types>
          <w:type w:val="bbPlcHdr"/>
        </w:types>
        <w:behaviors>
          <w:behavior w:val="content"/>
        </w:behaviors>
        <w:guid w:val="{EAD9C8D1-7C09-492A-95CB-4B6B43A29042}"/>
      </w:docPartPr>
      <w:docPartBody>
        <w:p w:rsidR="00452127" w:rsidRDefault="00452127">
          <w:r w:rsidRPr="00774B59">
            <w:rPr>
              <w:rStyle w:val="PlaceholderText"/>
              <w:rFonts w:eastAsia="Batang"/>
            </w:rPr>
            <w:t>Click here to enter text</w:t>
          </w:r>
          <w:r w:rsidRPr="003605F8">
            <w:rPr>
              <w:rStyle w:val="PlaceholderText"/>
              <w:rFonts w:eastAsia="Batang"/>
              <w:b/>
            </w:rPr>
            <w:t>.</w:t>
          </w:r>
        </w:p>
      </w:docPartBody>
    </w:docPart>
    <w:docPart>
      <w:docPartPr>
        <w:name w:val="1E42B6FD3FBD4403838B46710DC0F5A2"/>
        <w:category>
          <w:name w:val="General"/>
          <w:gallery w:val="placeholder"/>
        </w:category>
        <w:types>
          <w:type w:val="bbPlcHdr"/>
        </w:types>
        <w:behaviors>
          <w:behavior w:val="content"/>
        </w:behaviors>
        <w:guid w:val="{055C8B18-DFB1-4D1B-92DA-574A4EA1EDFA}"/>
      </w:docPartPr>
      <w:docPartBody>
        <w:p w:rsidR="004D10D6" w:rsidRDefault="004D10D6">
          <w:r w:rsidRPr="0064747C">
            <w:rPr>
              <w:rStyle w:val="PlaceholderText"/>
              <w:rFonts w:eastAsia="Batang"/>
            </w:rPr>
            <w:t>Click here to enter text.</w:t>
          </w:r>
        </w:p>
      </w:docPartBody>
    </w:docPart>
    <w:docPart>
      <w:docPartPr>
        <w:name w:val="CD6CAA0CA39C45F7AC1452C8D77D2DCE"/>
        <w:category>
          <w:name w:val="General"/>
          <w:gallery w:val="placeholder"/>
        </w:category>
        <w:types>
          <w:type w:val="bbPlcHdr"/>
        </w:types>
        <w:behaviors>
          <w:behavior w:val="content"/>
        </w:behaviors>
        <w:guid w:val="{C373B95E-4FAE-444B-95DE-A473371F09DB}"/>
      </w:docPartPr>
      <w:docPartBody>
        <w:p w:rsidR="004D10D6" w:rsidRDefault="004D10D6">
          <w:r w:rsidRPr="00BB1B89">
            <w:rPr>
              <w:rStyle w:val="PlaceholderText"/>
              <w:rFonts w:eastAsia="Batang"/>
            </w:rPr>
            <w:t>Click here to enter text.</w:t>
          </w:r>
        </w:p>
      </w:docPartBody>
    </w:docPart>
    <w:docPart>
      <w:docPartPr>
        <w:name w:val="C8521F9BC4AC4712BF00F760C67F1776"/>
        <w:category>
          <w:name w:val="General"/>
          <w:gallery w:val="placeholder"/>
        </w:category>
        <w:types>
          <w:type w:val="bbPlcHdr"/>
        </w:types>
        <w:behaviors>
          <w:behavior w:val="content"/>
        </w:behaviors>
        <w:guid w:val="{1B899A14-4570-4E5B-A000-FDE0E7F9263B}"/>
      </w:docPartPr>
      <w:docPartBody>
        <w:p w:rsidR="00996256" w:rsidRDefault="003008B7">
          <w:r>
            <w:rPr>
              <w:rStyle w:val="PlaceholderText"/>
              <w:rFonts w:eastAsia="Batang"/>
            </w:rPr>
            <w:t>###</w:t>
          </w:r>
        </w:p>
      </w:docPartBody>
    </w:docPart>
    <w:docPart>
      <w:docPartPr>
        <w:name w:val="C7CA9AD3B0E44E62B81CC97EC973D0E6"/>
        <w:category>
          <w:name w:val="General"/>
          <w:gallery w:val="placeholder"/>
        </w:category>
        <w:types>
          <w:type w:val="bbPlcHdr"/>
        </w:types>
        <w:behaviors>
          <w:behavior w:val="content"/>
        </w:behaviors>
        <w:guid w:val="{E4708E6A-02EC-4E29-B3D0-6495255073E1}"/>
      </w:docPartPr>
      <w:docPartBody>
        <w:p w:rsidR="00996256" w:rsidRDefault="003008B7">
          <w:r w:rsidRPr="00276A38">
            <w:rPr>
              <w:rStyle w:val="PlaceholderText"/>
              <w:rFonts w:eastAsia="Batang"/>
            </w:rPr>
            <w:t>Click here to enter text.</w:t>
          </w:r>
        </w:p>
      </w:docPartBody>
    </w:docPart>
    <w:docPart>
      <w:docPartPr>
        <w:name w:val="139AE521C13F49B598E16B46FAD8FA47"/>
        <w:category>
          <w:name w:val="General"/>
          <w:gallery w:val="placeholder"/>
        </w:category>
        <w:types>
          <w:type w:val="bbPlcHdr"/>
        </w:types>
        <w:behaviors>
          <w:behavior w:val="content"/>
        </w:behaviors>
        <w:guid w:val="{5B9EBEBD-77DD-4BB0-9205-080B090AFD0E}"/>
      </w:docPartPr>
      <w:docPartBody>
        <w:p w:rsidR="002843C1" w:rsidRDefault="00D11548">
          <w:r w:rsidRPr="00276A38">
            <w:rPr>
              <w:rStyle w:val="PlaceholderText"/>
              <w:rFonts w:eastAsia="Batang"/>
            </w:rPr>
            <w:t>Click here to enter text.</w:t>
          </w:r>
        </w:p>
      </w:docPartBody>
    </w:docPart>
    <w:docPart>
      <w:docPartPr>
        <w:name w:val="B6BB38CC3CCA4E67A398EF6F137AE760"/>
        <w:category>
          <w:name w:val="General"/>
          <w:gallery w:val="placeholder"/>
        </w:category>
        <w:types>
          <w:type w:val="bbPlcHdr"/>
        </w:types>
        <w:behaviors>
          <w:behavior w:val="content"/>
        </w:behaviors>
        <w:guid w:val="{67009FD5-3E1C-4576-A42D-985EFCE587FF}"/>
      </w:docPartPr>
      <w:docPartBody>
        <w:p w:rsidR="00227793" w:rsidRDefault="002843C1">
          <w:r>
            <w:rPr>
              <w:rStyle w:val="PlaceholderText"/>
              <w:rFonts w:eastAsia="Batang"/>
            </w:rPr>
            <w:t>###</w:t>
          </w:r>
        </w:p>
      </w:docPartBody>
    </w:docPart>
    <w:docPart>
      <w:docPartPr>
        <w:name w:val="40509F4D9B1B42F0904436BAC25ABA15"/>
        <w:category>
          <w:name w:val="General"/>
          <w:gallery w:val="placeholder"/>
        </w:category>
        <w:types>
          <w:type w:val="bbPlcHdr"/>
        </w:types>
        <w:behaviors>
          <w:behavior w:val="content"/>
        </w:behaviors>
        <w:guid w:val="{221B7997-BF6B-432A-9CB9-71D9A9246E29}"/>
      </w:docPartPr>
      <w:docPartBody>
        <w:p w:rsidR="00227793" w:rsidRDefault="002843C1">
          <w:r w:rsidRPr="00276A38">
            <w:rPr>
              <w:rStyle w:val="PlaceholderText"/>
              <w:rFonts w:eastAsia="Batang"/>
            </w:rPr>
            <w:t>Click here to enter text.</w:t>
          </w:r>
        </w:p>
      </w:docPartBody>
    </w:docPart>
    <w:docPart>
      <w:docPartPr>
        <w:name w:val="68AB99E8880A4FCE803FC321963BA5CB"/>
        <w:category>
          <w:name w:val="General"/>
          <w:gallery w:val="placeholder"/>
        </w:category>
        <w:types>
          <w:type w:val="bbPlcHdr"/>
        </w:types>
        <w:behaviors>
          <w:behavior w:val="content"/>
        </w:behaviors>
        <w:guid w:val="{8AE2AD2E-8D2F-4850-AE39-D67B503F4DE6}"/>
      </w:docPartPr>
      <w:docPartBody>
        <w:p w:rsidR="00227793" w:rsidRDefault="002843C1">
          <w:r>
            <w:rPr>
              <w:rStyle w:val="PlaceholderText"/>
              <w:rFonts w:eastAsia="Batang"/>
            </w:rPr>
            <w:t>###</w:t>
          </w:r>
        </w:p>
      </w:docPartBody>
    </w:docPart>
    <w:docPart>
      <w:docPartPr>
        <w:name w:val="8D61EEEE91E645B79E9D9E2788A043C7"/>
        <w:category>
          <w:name w:val="General"/>
          <w:gallery w:val="placeholder"/>
        </w:category>
        <w:types>
          <w:type w:val="bbPlcHdr"/>
        </w:types>
        <w:behaviors>
          <w:behavior w:val="content"/>
        </w:behaviors>
        <w:guid w:val="{759DA523-B338-400E-9E64-1BA86EDAFB87}"/>
      </w:docPartPr>
      <w:docPartBody>
        <w:p w:rsidR="00227793" w:rsidRDefault="002843C1">
          <w:r w:rsidRPr="00276A38">
            <w:rPr>
              <w:rStyle w:val="PlaceholderText"/>
              <w:rFonts w:eastAsia="Batang"/>
            </w:rPr>
            <w:t>Click here to enter text.</w:t>
          </w:r>
        </w:p>
      </w:docPartBody>
    </w:docPart>
    <w:docPart>
      <w:docPartPr>
        <w:name w:val="23F674424F0C444FA4EE54EC172F401B"/>
        <w:category>
          <w:name w:val="General"/>
          <w:gallery w:val="placeholder"/>
        </w:category>
        <w:types>
          <w:type w:val="bbPlcHdr"/>
        </w:types>
        <w:behaviors>
          <w:behavior w:val="content"/>
        </w:behaviors>
        <w:guid w:val="{5F7A9295-8B70-43F7-82A0-F6E9483B450E}"/>
      </w:docPartPr>
      <w:docPartBody>
        <w:p w:rsidR="00227793" w:rsidRDefault="002843C1">
          <w:r>
            <w:rPr>
              <w:rStyle w:val="PlaceholderText"/>
              <w:rFonts w:eastAsia="Batang"/>
            </w:rPr>
            <w:t>###</w:t>
          </w:r>
        </w:p>
      </w:docPartBody>
    </w:docPart>
    <w:docPart>
      <w:docPartPr>
        <w:name w:val="DDD8FED75CF04902B4FD86A1B08F2D41"/>
        <w:category>
          <w:name w:val="General"/>
          <w:gallery w:val="placeholder"/>
        </w:category>
        <w:types>
          <w:type w:val="bbPlcHdr"/>
        </w:types>
        <w:behaviors>
          <w:behavior w:val="content"/>
        </w:behaviors>
        <w:guid w:val="{2DD97EA5-6F96-4437-A72B-B1504AB2BA4D}"/>
      </w:docPartPr>
      <w:docPartBody>
        <w:p w:rsidR="00227793" w:rsidRDefault="002843C1">
          <w:r w:rsidRPr="00276A38">
            <w:rPr>
              <w:rStyle w:val="PlaceholderText"/>
              <w:rFonts w:eastAsia="Batang"/>
            </w:rPr>
            <w:t>Click here to enter text.</w:t>
          </w:r>
        </w:p>
      </w:docPartBody>
    </w:docPart>
    <w:docPart>
      <w:docPartPr>
        <w:name w:val="1DF5D17271CA41D3A89112868008819E"/>
        <w:category>
          <w:name w:val="General"/>
          <w:gallery w:val="placeholder"/>
        </w:category>
        <w:types>
          <w:type w:val="bbPlcHdr"/>
        </w:types>
        <w:behaviors>
          <w:behavior w:val="content"/>
        </w:behaviors>
        <w:guid w:val="{1A428891-4A76-4734-BA40-8EAB67711DB4}"/>
      </w:docPartPr>
      <w:docPartBody>
        <w:p w:rsidR="00227793" w:rsidRDefault="002843C1">
          <w:r>
            <w:rPr>
              <w:rStyle w:val="PlaceholderText"/>
              <w:rFonts w:eastAsia="Batang"/>
            </w:rPr>
            <w:t>###</w:t>
          </w:r>
        </w:p>
      </w:docPartBody>
    </w:docPart>
    <w:docPart>
      <w:docPartPr>
        <w:name w:val="5A5AD66BC16145898BF4AC6F002E1EEA"/>
        <w:category>
          <w:name w:val="General"/>
          <w:gallery w:val="placeholder"/>
        </w:category>
        <w:types>
          <w:type w:val="bbPlcHdr"/>
        </w:types>
        <w:behaviors>
          <w:behavior w:val="content"/>
        </w:behaviors>
        <w:guid w:val="{F5C3774B-43AE-41C2-A473-35F5177BB393}"/>
      </w:docPartPr>
      <w:docPartBody>
        <w:p w:rsidR="00227793" w:rsidRDefault="002843C1">
          <w:r w:rsidRPr="00276A38">
            <w:rPr>
              <w:rStyle w:val="PlaceholderText"/>
              <w:rFonts w:eastAsia="Batang"/>
            </w:rPr>
            <w:t>Click here to enter text.</w:t>
          </w:r>
        </w:p>
      </w:docPartBody>
    </w:docPart>
    <w:docPart>
      <w:docPartPr>
        <w:name w:val="471C52118BED4E49AB5ECD65A9693484"/>
        <w:category>
          <w:name w:val="General"/>
          <w:gallery w:val="placeholder"/>
        </w:category>
        <w:types>
          <w:type w:val="bbPlcHdr"/>
        </w:types>
        <w:behaviors>
          <w:behavior w:val="content"/>
        </w:behaviors>
        <w:guid w:val="{9F901965-3080-48DF-B5A5-F862D6048AB0}"/>
      </w:docPartPr>
      <w:docPartBody>
        <w:p w:rsidR="00227793" w:rsidRDefault="002843C1">
          <w:r>
            <w:rPr>
              <w:rStyle w:val="PlaceholderText"/>
            </w:rPr>
            <w:t>#</w:t>
          </w:r>
        </w:p>
      </w:docPartBody>
    </w:docPart>
    <w:docPart>
      <w:docPartPr>
        <w:name w:val="545FBB7CD1B84881860C7A46A0871A14"/>
        <w:category>
          <w:name w:val="General"/>
          <w:gallery w:val="placeholder"/>
        </w:category>
        <w:types>
          <w:type w:val="bbPlcHdr"/>
        </w:types>
        <w:behaviors>
          <w:behavior w:val="content"/>
        </w:behaviors>
        <w:guid w:val="{F0A91A75-18CA-4A8B-95B0-32C5C0017615}"/>
      </w:docPartPr>
      <w:docPartBody>
        <w:p w:rsidR="00227793" w:rsidRDefault="002843C1">
          <w:r w:rsidRPr="00BB1B89">
            <w:rPr>
              <w:rStyle w:val="PlaceholderText"/>
            </w:rPr>
            <w:t>Click here to enter text.</w:t>
          </w:r>
        </w:p>
      </w:docPartBody>
    </w:docPart>
    <w:docPart>
      <w:docPartPr>
        <w:name w:val="CBE6E3602E8D43EF98C37E43252E8B7D"/>
        <w:category>
          <w:name w:val="General"/>
          <w:gallery w:val="placeholder"/>
        </w:category>
        <w:types>
          <w:type w:val="bbPlcHdr"/>
        </w:types>
        <w:behaviors>
          <w:behavior w:val="content"/>
        </w:behaviors>
        <w:guid w:val="{AF1F1B06-3D2C-4699-857A-1D9CEA47928B}"/>
      </w:docPartPr>
      <w:docPartBody>
        <w:p w:rsidR="00227793" w:rsidRDefault="002843C1">
          <w:r>
            <w:rPr>
              <w:rStyle w:val="PlaceholderText"/>
              <w:rFonts w:eastAsia="Batang"/>
            </w:rPr>
            <w:t>###</w:t>
          </w:r>
        </w:p>
      </w:docPartBody>
    </w:docPart>
    <w:docPart>
      <w:docPartPr>
        <w:name w:val="2EC2BD3323FA46698820205FF7B19862"/>
        <w:category>
          <w:name w:val="General"/>
          <w:gallery w:val="placeholder"/>
        </w:category>
        <w:types>
          <w:type w:val="bbPlcHdr"/>
        </w:types>
        <w:behaviors>
          <w:behavior w:val="content"/>
        </w:behaviors>
        <w:guid w:val="{029D6CC6-4DB9-40EB-ADEC-0A6260FF0CEB}"/>
      </w:docPartPr>
      <w:docPartBody>
        <w:p w:rsidR="00227793" w:rsidRDefault="002843C1">
          <w:r w:rsidRPr="00276A38">
            <w:rPr>
              <w:rStyle w:val="PlaceholderText"/>
              <w:rFonts w:eastAsia="Batang"/>
            </w:rPr>
            <w:t>Click here to enter text.</w:t>
          </w:r>
        </w:p>
      </w:docPartBody>
    </w:docPart>
    <w:docPart>
      <w:docPartPr>
        <w:name w:val="9E446712E8BD438B966291E84F6202F7"/>
        <w:category>
          <w:name w:val="General"/>
          <w:gallery w:val="placeholder"/>
        </w:category>
        <w:types>
          <w:type w:val="bbPlcHdr"/>
        </w:types>
        <w:behaviors>
          <w:behavior w:val="content"/>
        </w:behaviors>
        <w:guid w:val="{39FE9835-E78A-4502-A0D6-E198B6970FAF}"/>
      </w:docPartPr>
      <w:docPartBody>
        <w:p w:rsidR="00227793" w:rsidRDefault="002843C1">
          <w:r>
            <w:rPr>
              <w:rStyle w:val="PlaceholderText"/>
              <w:rFonts w:eastAsia="Batang"/>
            </w:rPr>
            <w:t>###</w:t>
          </w:r>
        </w:p>
      </w:docPartBody>
    </w:docPart>
    <w:docPart>
      <w:docPartPr>
        <w:name w:val="950AF069C5214F328BEABDB3E2AA0D61"/>
        <w:category>
          <w:name w:val="General"/>
          <w:gallery w:val="placeholder"/>
        </w:category>
        <w:types>
          <w:type w:val="bbPlcHdr"/>
        </w:types>
        <w:behaviors>
          <w:behavior w:val="content"/>
        </w:behaviors>
        <w:guid w:val="{558BC28A-699D-426E-A13E-BF16B05DB7DB}"/>
      </w:docPartPr>
      <w:docPartBody>
        <w:p w:rsidR="00227793" w:rsidRDefault="002843C1">
          <w:r w:rsidRPr="00276A38">
            <w:rPr>
              <w:rStyle w:val="PlaceholderText"/>
              <w:rFonts w:eastAsia="Batang"/>
            </w:rPr>
            <w:t>Click here to enter text.</w:t>
          </w:r>
        </w:p>
      </w:docPartBody>
    </w:docPart>
    <w:docPart>
      <w:docPartPr>
        <w:name w:val="1C26232921144C72B5F60348C76BF637"/>
        <w:category>
          <w:name w:val="General"/>
          <w:gallery w:val="placeholder"/>
        </w:category>
        <w:types>
          <w:type w:val="bbPlcHdr"/>
        </w:types>
        <w:behaviors>
          <w:behavior w:val="content"/>
        </w:behaviors>
        <w:guid w:val="{FDFA4E33-521C-4BD5-9A7E-3459A70D3A15}"/>
      </w:docPartPr>
      <w:docPartBody>
        <w:p w:rsidR="00227793" w:rsidRDefault="002843C1">
          <w:r>
            <w:rPr>
              <w:rStyle w:val="PlaceholderText"/>
              <w:rFonts w:eastAsia="Batang"/>
            </w:rPr>
            <w:t>###</w:t>
          </w:r>
        </w:p>
      </w:docPartBody>
    </w:docPart>
    <w:docPart>
      <w:docPartPr>
        <w:name w:val="9B87CD676A5B4C9E9752A11FDC293226"/>
        <w:category>
          <w:name w:val="General"/>
          <w:gallery w:val="placeholder"/>
        </w:category>
        <w:types>
          <w:type w:val="bbPlcHdr"/>
        </w:types>
        <w:behaviors>
          <w:behavior w:val="content"/>
        </w:behaviors>
        <w:guid w:val="{35362C40-F33C-4F2C-9649-16D4309D28FD}"/>
      </w:docPartPr>
      <w:docPartBody>
        <w:p w:rsidR="00227793" w:rsidRDefault="002843C1">
          <w:r w:rsidRPr="00276A38">
            <w:rPr>
              <w:rStyle w:val="PlaceholderText"/>
              <w:rFonts w:eastAsia="Batang"/>
            </w:rPr>
            <w:t>Click here to enter text.</w:t>
          </w:r>
        </w:p>
      </w:docPartBody>
    </w:docPart>
    <w:docPart>
      <w:docPartPr>
        <w:name w:val="4DC6358CBAE04C1FAF2BD5ED2F377563"/>
        <w:category>
          <w:name w:val="General"/>
          <w:gallery w:val="placeholder"/>
        </w:category>
        <w:types>
          <w:type w:val="bbPlcHdr"/>
        </w:types>
        <w:behaviors>
          <w:behavior w:val="content"/>
        </w:behaviors>
        <w:guid w:val="{BADCF33C-9392-474C-899B-D44B8153EAE0}"/>
      </w:docPartPr>
      <w:docPartBody>
        <w:p w:rsidR="00227793" w:rsidRDefault="002843C1">
          <w:r>
            <w:rPr>
              <w:rStyle w:val="PlaceholderText"/>
              <w:rFonts w:eastAsia="Batang"/>
            </w:rPr>
            <w:t>###</w:t>
          </w:r>
        </w:p>
      </w:docPartBody>
    </w:docPart>
    <w:docPart>
      <w:docPartPr>
        <w:name w:val="E2174D1CFEA24855B676A3E7B1D65898"/>
        <w:category>
          <w:name w:val="General"/>
          <w:gallery w:val="placeholder"/>
        </w:category>
        <w:types>
          <w:type w:val="bbPlcHdr"/>
        </w:types>
        <w:behaviors>
          <w:behavior w:val="content"/>
        </w:behaviors>
        <w:guid w:val="{0A6E0798-0F35-42AD-8862-58858A64D0F1}"/>
      </w:docPartPr>
      <w:docPartBody>
        <w:p w:rsidR="00227793" w:rsidRDefault="002843C1">
          <w:r w:rsidRPr="00276A38">
            <w:rPr>
              <w:rStyle w:val="PlaceholderText"/>
              <w:rFonts w:eastAsia="Batang"/>
            </w:rPr>
            <w:t>Click here to enter text.</w:t>
          </w:r>
        </w:p>
      </w:docPartBody>
    </w:docPart>
    <w:docPart>
      <w:docPartPr>
        <w:name w:val="DC0D6DDC7BE64703BF271FBA71476BDD"/>
        <w:category>
          <w:name w:val="General"/>
          <w:gallery w:val="placeholder"/>
        </w:category>
        <w:types>
          <w:type w:val="bbPlcHdr"/>
        </w:types>
        <w:behaviors>
          <w:behavior w:val="content"/>
        </w:behaviors>
        <w:guid w:val="{2CAC6316-70EE-49D0-99BB-71B626493B21}"/>
      </w:docPartPr>
      <w:docPartBody>
        <w:p w:rsidR="00227793" w:rsidRDefault="002843C1">
          <w:r>
            <w:rPr>
              <w:rStyle w:val="PlaceholderText"/>
              <w:rFonts w:eastAsia="Batang"/>
            </w:rPr>
            <w:t>###</w:t>
          </w:r>
        </w:p>
      </w:docPartBody>
    </w:docPart>
    <w:docPart>
      <w:docPartPr>
        <w:name w:val="1CF6766C5CC24521B1B55CB749593257"/>
        <w:category>
          <w:name w:val="General"/>
          <w:gallery w:val="placeholder"/>
        </w:category>
        <w:types>
          <w:type w:val="bbPlcHdr"/>
        </w:types>
        <w:behaviors>
          <w:behavior w:val="content"/>
        </w:behaviors>
        <w:guid w:val="{E46DCAC7-CA62-4BBD-9F2A-E762C4E9ED87}"/>
      </w:docPartPr>
      <w:docPartBody>
        <w:p w:rsidR="00227793" w:rsidRDefault="002843C1">
          <w:r w:rsidRPr="00276A38">
            <w:rPr>
              <w:rStyle w:val="PlaceholderText"/>
              <w:rFonts w:eastAsia="Batang"/>
            </w:rPr>
            <w:t>Click here to enter text.</w:t>
          </w:r>
        </w:p>
      </w:docPartBody>
    </w:docPart>
    <w:docPart>
      <w:docPartPr>
        <w:name w:val="69777916B54B4F6C89B2ABEE5DCDF237"/>
        <w:category>
          <w:name w:val="General"/>
          <w:gallery w:val="placeholder"/>
        </w:category>
        <w:types>
          <w:type w:val="bbPlcHdr"/>
        </w:types>
        <w:behaviors>
          <w:behavior w:val="content"/>
        </w:behaviors>
        <w:guid w:val="{9D1B710F-9EE4-4924-A44B-46338C2E2C0F}"/>
      </w:docPartPr>
      <w:docPartBody>
        <w:p w:rsidR="00227793" w:rsidRDefault="002843C1">
          <w:r>
            <w:rPr>
              <w:rStyle w:val="PlaceholderText"/>
              <w:rFonts w:eastAsia="Batang"/>
            </w:rPr>
            <w:t>###</w:t>
          </w:r>
        </w:p>
      </w:docPartBody>
    </w:docPart>
    <w:docPart>
      <w:docPartPr>
        <w:name w:val="69D0E5A1E22D4453B8AF9E4A5824A315"/>
        <w:category>
          <w:name w:val="General"/>
          <w:gallery w:val="placeholder"/>
        </w:category>
        <w:types>
          <w:type w:val="bbPlcHdr"/>
        </w:types>
        <w:behaviors>
          <w:behavior w:val="content"/>
        </w:behaviors>
        <w:guid w:val="{508FB853-2914-44D0-A3F8-38D4FE8E7DE9}"/>
      </w:docPartPr>
      <w:docPartBody>
        <w:p w:rsidR="00227793" w:rsidRDefault="002843C1">
          <w:r w:rsidRPr="00276A38">
            <w:rPr>
              <w:rStyle w:val="PlaceholderText"/>
              <w:rFonts w:eastAsia="Batang"/>
            </w:rPr>
            <w:t>Click here to enter text.</w:t>
          </w:r>
        </w:p>
      </w:docPartBody>
    </w:docPart>
    <w:docPart>
      <w:docPartPr>
        <w:name w:val="56E65DADB3B94A119987FC4D13A04A74"/>
        <w:category>
          <w:name w:val="General"/>
          <w:gallery w:val="placeholder"/>
        </w:category>
        <w:types>
          <w:type w:val="bbPlcHdr"/>
        </w:types>
        <w:behaviors>
          <w:behavior w:val="content"/>
        </w:behaviors>
        <w:guid w:val="{A87E31C1-C31B-434A-BC19-25CB5F0FA71D}"/>
      </w:docPartPr>
      <w:docPartBody>
        <w:p w:rsidR="00227793" w:rsidRDefault="002843C1">
          <w:r>
            <w:rPr>
              <w:rStyle w:val="PlaceholderText"/>
              <w:rFonts w:eastAsia="Batang"/>
            </w:rPr>
            <w:t>###</w:t>
          </w:r>
        </w:p>
      </w:docPartBody>
    </w:docPart>
    <w:docPart>
      <w:docPartPr>
        <w:name w:val="CC1AD5137A4F445FBAADE4103D07BFDB"/>
        <w:category>
          <w:name w:val="General"/>
          <w:gallery w:val="placeholder"/>
        </w:category>
        <w:types>
          <w:type w:val="bbPlcHdr"/>
        </w:types>
        <w:behaviors>
          <w:behavior w:val="content"/>
        </w:behaviors>
        <w:guid w:val="{04DF4271-1945-4627-8EF7-DA7FA1748A4E}"/>
      </w:docPartPr>
      <w:docPartBody>
        <w:p w:rsidR="00227793" w:rsidRDefault="002843C1">
          <w:r w:rsidRPr="00276A38">
            <w:rPr>
              <w:rStyle w:val="PlaceholderText"/>
              <w:rFonts w:eastAsia="Batang"/>
            </w:rPr>
            <w:t>Click here to enter text.</w:t>
          </w:r>
        </w:p>
      </w:docPartBody>
    </w:docPart>
    <w:docPart>
      <w:docPartPr>
        <w:name w:val="C94B43F97EEB49F6B051C280BF382E0A"/>
        <w:category>
          <w:name w:val="General"/>
          <w:gallery w:val="placeholder"/>
        </w:category>
        <w:types>
          <w:type w:val="bbPlcHdr"/>
        </w:types>
        <w:behaviors>
          <w:behavior w:val="content"/>
        </w:behaviors>
        <w:guid w:val="{D6805EF6-0619-438E-9796-77CBAFCE5E59}"/>
      </w:docPartPr>
      <w:docPartBody>
        <w:p w:rsidR="00227793" w:rsidRDefault="002843C1">
          <w:r>
            <w:rPr>
              <w:rStyle w:val="PlaceholderText"/>
              <w:rFonts w:eastAsia="Batang"/>
            </w:rPr>
            <w:t>###</w:t>
          </w:r>
        </w:p>
      </w:docPartBody>
    </w:docPart>
    <w:docPart>
      <w:docPartPr>
        <w:name w:val="7A4E9690E9B1475AAE341152D48262B1"/>
        <w:category>
          <w:name w:val="General"/>
          <w:gallery w:val="placeholder"/>
        </w:category>
        <w:types>
          <w:type w:val="bbPlcHdr"/>
        </w:types>
        <w:behaviors>
          <w:behavior w:val="content"/>
        </w:behaviors>
        <w:guid w:val="{E498058E-03AA-43B6-A682-584E30D18385}"/>
      </w:docPartPr>
      <w:docPartBody>
        <w:p w:rsidR="00227793" w:rsidRDefault="002843C1">
          <w:r w:rsidRPr="00276A38">
            <w:rPr>
              <w:rStyle w:val="PlaceholderText"/>
              <w:rFonts w:eastAsia="Batang"/>
            </w:rPr>
            <w:t>Click here to enter text.</w:t>
          </w:r>
        </w:p>
      </w:docPartBody>
    </w:docPart>
    <w:docPart>
      <w:docPartPr>
        <w:name w:val="180455C3BA9C46EF963BEDC974E26F00"/>
        <w:category>
          <w:name w:val="General"/>
          <w:gallery w:val="placeholder"/>
        </w:category>
        <w:types>
          <w:type w:val="bbPlcHdr"/>
        </w:types>
        <w:behaviors>
          <w:behavior w:val="content"/>
        </w:behaviors>
        <w:guid w:val="{EF52047F-9D45-4C0F-9FA4-96A034ECB2C2}"/>
      </w:docPartPr>
      <w:docPartBody>
        <w:p w:rsidR="0049432A" w:rsidRDefault="003D486A">
          <w:r w:rsidRPr="00BB1B89">
            <w:rPr>
              <w:rStyle w:val="PlaceholderText"/>
              <w:rFonts w:eastAsia="Batang"/>
            </w:rPr>
            <w:t>Click here to enter text.</w:t>
          </w:r>
        </w:p>
      </w:docPartBody>
    </w:docPart>
    <w:docPart>
      <w:docPartPr>
        <w:name w:val="04B5C32174CC4B05BB1CE80E81316862"/>
        <w:category>
          <w:name w:val="General"/>
          <w:gallery w:val="placeholder"/>
        </w:category>
        <w:types>
          <w:type w:val="bbPlcHdr"/>
        </w:types>
        <w:behaviors>
          <w:behavior w:val="content"/>
        </w:behaviors>
        <w:guid w:val="{17D50DEF-BEBE-46B2-8DE7-CF9209BA5260}"/>
      </w:docPartPr>
      <w:docPartBody>
        <w:p w:rsidR="00000000" w:rsidRDefault="004C5DF3">
          <w:r>
            <w:rPr>
              <w:rStyle w:val="PlaceholderText"/>
            </w:rPr>
            <w:t>#</w:t>
          </w:r>
        </w:p>
      </w:docPartBody>
    </w:docPart>
    <w:docPart>
      <w:docPartPr>
        <w:name w:val="BF2D18D580BF4EFB904839E2C0B57BAE"/>
        <w:category>
          <w:name w:val="General"/>
          <w:gallery w:val="placeholder"/>
        </w:category>
        <w:types>
          <w:type w:val="bbPlcHdr"/>
        </w:types>
        <w:behaviors>
          <w:behavior w:val="content"/>
        </w:behaviors>
        <w:guid w:val="{AB52ABB9-07EE-44D0-A850-BBDC516F2BA2}"/>
      </w:docPartPr>
      <w:docPartBody>
        <w:p w:rsidR="00000000" w:rsidRDefault="004C5DF3">
          <w:r w:rsidRPr="00BB1B89">
            <w:rPr>
              <w:rStyle w:val="PlaceholderText"/>
            </w:rPr>
            <w:t>Click here to enter text.</w:t>
          </w:r>
        </w:p>
      </w:docPartBody>
    </w:docPart>
    <w:docPart>
      <w:docPartPr>
        <w:name w:val="A6B85396BC694FEA8095BB0DC7E0622D"/>
        <w:category>
          <w:name w:val="General"/>
          <w:gallery w:val="placeholder"/>
        </w:category>
        <w:types>
          <w:type w:val="bbPlcHdr"/>
        </w:types>
        <w:behaviors>
          <w:behavior w:val="content"/>
        </w:behaviors>
        <w:guid w:val="{78FCEFC0-F6C6-4CEF-B1D7-01C111233CDB}"/>
      </w:docPartPr>
      <w:docPartBody>
        <w:p w:rsidR="00000000" w:rsidRDefault="004C5DF3">
          <w:r w:rsidRPr="007B75EE">
            <w:rPr>
              <w:rStyle w:val="PlaceholderText"/>
              <w:rFonts w:eastAsia="Batang"/>
              <w:b/>
            </w:rPr>
            <w:t>##</w:t>
          </w:r>
        </w:p>
      </w:docPartBody>
    </w:docPart>
    <w:docPart>
      <w:docPartPr>
        <w:name w:val="8039B432A59546A2813B89EA26096212"/>
        <w:category>
          <w:name w:val="General"/>
          <w:gallery w:val="placeholder"/>
        </w:category>
        <w:types>
          <w:type w:val="bbPlcHdr"/>
        </w:types>
        <w:behaviors>
          <w:behavior w:val="content"/>
        </w:behaviors>
        <w:guid w:val="{5DFE1641-FFCA-4A9A-B209-7045B09D7A4C}"/>
      </w:docPartPr>
      <w:docPartBody>
        <w:p w:rsidR="00000000" w:rsidRDefault="004C5DF3">
          <w:r w:rsidRPr="00BB1B89">
            <w:rPr>
              <w:rStyle w:val="PlaceholderText"/>
              <w:rFonts w:eastAsia="Batang"/>
            </w:rPr>
            <w:t>Click here to enter text.</w:t>
          </w:r>
        </w:p>
      </w:docPartBody>
    </w:docPart>
    <w:docPart>
      <w:docPartPr>
        <w:name w:val="E2965439D3AC4E0D840A744C4480B9E6"/>
        <w:category>
          <w:name w:val="General"/>
          <w:gallery w:val="placeholder"/>
        </w:category>
        <w:types>
          <w:type w:val="bbPlcHdr"/>
        </w:types>
        <w:behaviors>
          <w:behavior w:val="content"/>
        </w:behaviors>
        <w:guid w:val="{A1D37122-165C-4A3A-A07C-0872F7F7FE68}"/>
      </w:docPartPr>
      <w:docPartBody>
        <w:p w:rsidR="00000000" w:rsidRDefault="004C5DF3">
          <w:r w:rsidRPr="007B75EE">
            <w:rPr>
              <w:rStyle w:val="PlaceholderText"/>
              <w:rFonts w:eastAsia="Batang"/>
              <w:b/>
            </w:rPr>
            <w:t>##</w:t>
          </w:r>
        </w:p>
      </w:docPartBody>
    </w:docPart>
    <w:docPart>
      <w:docPartPr>
        <w:name w:val="742CA0F061D94814B824C3240D87E37A"/>
        <w:category>
          <w:name w:val="General"/>
          <w:gallery w:val="placeholder"/>
        </w:category>
        <w:types>
          <w:type w:val="bbPlcHdr"/>
        </w:types>
        <w:behaviors>
          <w:behavior w:val="content"/>
        </w:behaviors>
        <w:guid w:val="{DF30AF76-A7CD-4917-ABE8-7FA8913945C4}"/>
      </w:docPartPr>
      <w:docPartBody>
        <w:p w:rsidR="00000000" w:rsidRDefault="004C5DF3">
          <w:r w:rsidRPr="00BB1B89">
            <w:rPr>
              <w:rStyle w:val="PlaceholderText"/>
              <w:rFonts w:eastAsia="Batang"/>
            </w:rPr>
            <w:t>Click here to enter text.</w:t>
          </w:r>
        </w:p>
      </w:docPartBody>
    </w:docPart>
    <w:docPart>
      <w:docPartPr>
        <w:name w:val="42AC6AAC6D3C4DBD8E90EB2DCCCED5CF"/>
        <w:category>
          <w:name w:val="General"/>
          <w:gallery w:val="placeholder"/>
        </w:category>
        <w:types>
          <w:type w:val="bbPlcHdr"/>
        </w:types>
        <w:behaviors>
          <w:behavior w:val="content"/>
        </w:behaviors>
        <w:guid w:val="{0DD79552-2105-41E5-9FE9-890A64633C09}"/>
      </w:docPartPr>
      <w:docPartBody>
        <w:p w:rsidR="00000000" w:rsidRDefault="004C5DF3">
          <w:r w:rsidRPr="007B75EE">
            <w:rPr>
              <w:rStyle w:val="PlaceholderText"/>
              <w:rFonts w:eastAsia="Batang"/>
              <w:b/>
            </w:rPr>
            <w:t>##</w:t>
          </w:r>
        </w:p>
      </w:docPartBody>
    </w:docPart>
    <w:docPart>
      <w:docPartPr>
        <w:name w:val="608C78B8B46E4A188BC91D1654B09261"/>
        <w:category>
          <w:name w:val="General"/>
          <w:gallery w:val="placeholder"/>
        </w:category>
        <w:types>
          <w:type w:val="bbPlcHdr"/>
        </w:types>
        <w:behaviors>
          <w:behavior w:val="content"/>
        </w:behaviors>
        <w:guid w:val="{7E638CA5-09C1-4496-AF15-B9606D1E3548}"/>
      </w:docPartPr>
      <w:docPartBody>
        <w:p w:rsidR="00000000" w:rsidRDefault="004C5DF3">
          <w:r w:rsidRPr="00BB1B89">
            <w:rPr>
              <w:rStyle w:val="PlaceholderText"/>
              <w:rFonts w:eastAsia="Batang"/>
            </w:rPr>
            <w:t>Click here to enter text.</w:t>
          </w:r>
        </w:p>
      </w:docPartBody>
    </w:docPart>
    <w:docPart>
      <w:docPartPr>
        <w:name w:val="1A7F877263D4438384738905E9EDB432"/>
        <w:category>
          <w:name w:val="General"/>
          <w:gallery w:val="placeholder"/>
        </w:category>
        <w:types>
          <w:type w:val="bbPlcHdr"/>
        </w:types>
        <w:behaviors>
          <w:behavior w:val="content"/>
        </w:behaviors>
        <w:guid w:val="{8C73CE52-0CF5-49A4-AF32-7FF2E82F7FB1}"/>
      </w:docPartPr>
      <w:docPartBody>
        <w:p w:rsidR="00000000" w:rsidRDefault="004C5DF3">
          <w:r w:rsidRPr="00BB1B89">
            <w:rPr>
              <w:rStyle w:val="PlaceholderText"/>
              <w:rFonts w:eastAsia="Batang"/>
            </w:rPr>
            <w:t>Click here to enter text.</w:t>
          </w:r>
        </w:p>
      </w:docPartBody>
    </w:docPart>
    <w:docPart>
      <w:docPartPr>
        <w:name w:val="A4EBAE50AD9B4C0885AEB27EDB72C979"/>
        <w:category>
          <w:name w:val="General"/>
          <w:gallery w:val="placeholder"/>
        </w:category>
        <w:types>
          <w:type w:val="bbPlcHdr"/>
        </w:types>
        <w:behaviors>
          <w:behavior w:val="content"/>
        </w:behaviors>
        <w:guid w:val="{D81FF144-A617-4575-A474-8146287F1D8E}"/>
      </w:docPartPr>
      <w:docPartBody>
        <w:p w:rsidR="00000000" w:rsidRDefault="004C5DF3">
          <w:r w:rsidRPr="00BB1B89">
            <w:rPr>
              <w:rStyle w:val="PlaceholderText"/>
              <w:rFonts w:eastAsia="Batang"/>
            </w:rPr>
            <w:t>Click here to enter text.</w:t>
          </w:r>
        </w:p>
      </w:docPartBody>
    </w:docPart>
    <w:docPart>
      <w:docPartPr>
        <w:name w:val="D3458F38E9A64E9B8386F912DDCF9433"/>
        <w:category>
          <w:name w:val="General"/>
          <w:gallery w:val="placeholder"/>
        </w:category>
        <w:types>
          <w:type w:val="bbPlcHdr"/>
        </w:types>
        <w:behaviors>
          <w:behavior w:val="content"/>
        </w:behaviors>
        <w:guid w:val="{90F1FD46-57AD-49CA-A7A9-EFED0C8DE012}"/>
      </w:docPartPr>
      <w:docPartBody>
        <w:p w:rsidR="00000000" w:rsidRDefault="004C5DF3">
          <w:r w:rsidRPr="00BB1B89">
            <w:rPr>
              <w:rStyle w:val="PlaceholderText"/>
              <w:rFonts w:eastAsia="Batang"/>
            </w:rPr>
            <w:t>Click here to enter text.</w:t>
          </w:r>
        </w:p>
      </w:docPartBody>
    </w:docPart>
    <w:docPart>
      <w:docPartPr>
        <w:name w:val="64203C4BA7E44DD5A206E6DD48B3FDC5"/>
        <w:category>
          <w:name w:val="General"/>
          <w:gallery w:val="placeholder"/>
        </w:category>
        <w:types>
          <w:type w:val="bbPlcHdr"/>
        </w:types>
        <w:behaviors>
          <w:behavior w:val="content"/>
        </w:behaviors>
        <w:guid w:val="{D0A61C3F-55E5-4D39-8699-3AC8E4500428}"/>
      </w:docPartPr>
      <w:docPartBody>
        <w:p w:rsidR="00000000" w:rsidRDefault="004C5DF3">
          <w:r w:rsidRPr="00BB1B89">
            <w:rPr>
              <w:rStyle w:val="PlaceholderText"/>
              <w:rFonts w:eastAsia="Batang"/>
            </w:rPr>
            <w:t>Click here to enter text.</w:t>
          </w:r>
        </w:p>
      </w:docPartBody>
    </w:docPart>
    <w:docPart>
      <w:docPartPr>
        <w:name w:val="484EEA60FE1A4DC08D686C38B503CBB7"/>
        <w:category>
          <w:name w:val="General"/>
          <w:gallery w:val="placeholder"/>
        </w:category>
        <w:types>
          <w:type w:val="bbPlcHdr"/>
        </w:types>
        <w:behaviors>
          <w:behavior w:val="content"/>
        </w:behaviors>
        <w:guid w:val="{65C26830-4A19-4BB0-8575-C36460F284E9}"/>
      </w:docPartPr>
      <w:docPartBody>
        <w:p w:rsidR="00000000" w:rsidRDefault="004C5DF3">
          <w:r>
            <w:rPr>
              <w:rStyle w:val="PlaceholderText"/>
            </w:rPr>
            <w:t>#</w:t>
          </w:r>
        </w:p>
      </w:docPartBody>
    </w:docPart>
    <w:docPart>
      <w:docPartPr>
        <w:name w:val="377A132CD7E1446BA4E614B34544FF81"/>
        <w:category>
          <w:name w:val="General"/>
          <w:gallery w:val="placeholder"/>
        </w:category>
        <w:types>
          <w:type w:val="bbPlcHdr"/>
        </w:types>
        <w:behaviors>
          <w:behavior w:val="content"/>
        </w:behaviors>
        <w:guid w:val="{B4F61F86-E270-4045-98D2-80413190A763}"/>
      </w:docPartPr>
      <w:docPartBody>
        <w:p w:rsidR="00000000" w:rsidRDefault="004C5DF3">
          <w:r w:rsidRPr="00BB1B89">
            <w:rPr>
              <w:rStyle w:val="PlaceholderText"/>
            </w:rPr>
            <w:t>Click here to enter text.</w:t>
          </w:r>
        </w:p>
      </w:docPartBody>
    </w:docPart>
    <w:docPart>
      <w:docPartPr>
        <w:name w:val="9ABAA144A31548D5A602FEA7334A6A21"/>
        <w:category>
          <w:name w:val="General"/>
          <w:gallery w:val="placeholder"/>
        </w:category>
        <w:types>
          <w:type w:val="bbPlcHdr"/>
        </w:types>
        <w:behaviors>
          <w:behavior w:val="content"/>
        </w:behaviors>
        <w:guid w:val="{46509E74-4114-4E4F-B9A3-CF322782A16C}"/>
      </w:docPartPr>
      <w:docPartBody>
        <w:p w:rsidR="00000000" w:rsidRDefault="004C5DF3">
          <w:r w:rsidRPr="007B75EE">
            <w:rPr>
              <w:rStyle w:val="PlaceholderText"/>
              <w:rFonts w:eastAsia="Batang"/>
              <w:b/>
            </w:rPr>
            <w:t>##</w:t>
          </w:r>
        </w:p>
      </w:docPartBody>
    </w:docPart>
    <w:docPart>
      <w:docPartPr>
        <w:name w:val="8B6601D9468B4D66931CB4DB0D8A0115"/>
        <w:category>
          <w:name w:val="General"/>
          <w:gallery w:val="placeholder"/>
        </w:category>
        <w:types>
          <w:type w:val="bbPlcHdr"/>
        </w:types>
        <w:behaviors>
          <w:behavior w:val="content"/>
        </w:behaviors>
        <w:guid w:val="{E6EAAEC8-5510-4D17-9080-D6118C7E1A4D}"/>
      </w:docPartPr>
      <w:docPartBody>
        <w:p w:rsidR="00000000" w:rsidRDefault="004C5DF3">
          <w:r w:rsidRPr="00BB1B89">
            <w:rPr>
              <w:rStyle w:val="PlaceholderText"/>
              <w:rFonts w:eastAsia="Batang"/>
            </w:rPr>
            <w:t>Click here to enter text.</w:t>
          </w:r>
        </w:p>
      </w:docPartBody>
    </w:docPart>
    <w:docPart>
      <w:docPartPr>
        <w:name w:val="71F99193058A40C6A362573F0882BFD6"/>
        <w:category>
          <w:name w:val="General"/>
          <w:gallery w:val="placeholder"/>
        </w:category>
        <w:types>
          <w:type w:val="bbPlcHdr"/>
        </w:types>
        <w:behaviors>
          <w:behavior w:val="content"/>
        </w:behaviors>
        <w:guid w:val="{CDDAF874-A17F-499C-805C-B7E62758C3A4}"/>
      </w:docPartPr>
      <w:docPartBody>
        <w:p w:rsidR="00000000" w:rsidRDefault="004C5DF3">
          <w:r w:rsidRPr="007B75EE">
            <w:rPr>
              <w:rStyle w:val="PlaceholderText"/>
              <w:rFonts w:eastAsia="Batang"/>
              <w:b/>
            </w:rPr>
            <w:t>##</w:t>
          </w:r>
        </w:p>
      </w:docPartBody>
    </w:docPart>
    <w:docPart>
      <w:docPartPr>
        <w:name w:val="904C3A89CA2A4B2EA1B02FBA67832F49"/>
        <w:category>
          <w:name w:val="General"/>
          <w:gallery w:val="placeholder"/>
        </w:category>
        <w:types>
          <w:type w:val="bbPlcHdr"/>
        </w:types>
        <w:behaviors>
          <w:behavior w:val="content"/>
        </w:behaviors>
        <w:guid w:val="{AFE429DD-8203-482B-8CA1-64F7840D6574}"/>
      </w:docPartPr>
      <w:docPartBody>
        <w:p w:rsidR="00000000" w:rsidRDefault="004C5DF3">
          <w:r w:rsidRPr="00BB1B89">
            <w:rPr>
              <w:rStyle w:val="PlaceholderText"/>
              <w:rFonts w:eastAsia="Batang"/>
            </w:rPr>
            <w:t>Click here to enter text.</w:t>
          </w:r>
        </w:p>
      </w:docPartBody>
    </w:docPart>
    <w:docPart>
      <w:docPartPr>
        <w:name w:val="EC4835281F274A39AC660E9FF5F6AEF5"/>
        <w:category>
          <w:name w:val="General"/>
          <w:gallery w:val="placeholder"/>
        </w:category>
        <w:types>
          <w:type w:val="bbPlcHdr"/>
        </w:types>
        <w:behaviors>
          <w:behavior w:val="content"/>
        </w:behaviors>
        <w:guid w:val="{B99CB552-49E6-45F6-97F9-2E2FE8BD92BD}"/>
      </w:docPartPr>
      <w:docPartBody>
        <w:p w:rsidR="00000000" w:rsidRDefault="004C5DF3">
          <w:r w:rsidRPr="007B75EE">
            <w:rPr>
              <w:rStyle w:val="PlaceholderText"/>
              <w:rFonts w:eastAsia="Batang"/>
              <w:b/>
            </w:rPr>
            <w:t>##</w:t>
          </w:r>
        </w:p>
      </w:docPartBody>
    </w:docPart>
    <w:docPart>
      <w:docPartPr>
        <w:name w:val="9837D4BCF07549CCA8A01CDE3E970EB8"/>
        <w:category>
          <w:name w:val="General"/>
          <w:gallery w:val="placeholder"/>
        </w:category>
        <w:types>
          <w:type w:val="bbPlcHdr"/>
        </w:types>
        <w:behaviors>
          <w:behavior w:val="content"/>
        </w:behaviors>
        <w:guid w:val="{55A446DF-A9F9-4CEA-9EA9-593D1D7DFCA9}"/>
      </w:docPartPr>
      <w:docPartBody>
        <w:p w:rsidR="00000000" w:rsidRDefault="004C5DF3">
          <w:r w:rsidRPr="00BB1B89">
            <w:rPr>
              <w:rStyle w:val="PlaceholderText"/>
              <w:rFonts w:eastAsia="Batang"/>
            </w:rPr>
            <w:t>Click here to enter text.</w:t>
          </w:r>
        </w:p>
      </w:docPartBody>
    </w:docPart>
    <w:docPart>
      <w:docPartPr>
        <w:name w:val="86F5599A2ED34F4D856E8AC8E9BE5ECC"/>
        <w:category>
          <w:name w:val="General"/>
          <w:gallery w:val="placeholder"/>
        </w:category>
        <w:types>
          <w:type w:val="bbPlcHdr"/>
        </w:types>
        <w:behaviors>
          <w:behavior w:val="content"/>
        </w:behaviors>
        <w:guid w:val="{6DD506BD-B1F9-4BDA-AF14-CB83DE4AAF67}"/>
      </w:docPartPr>
      <w:docPartBody>
        <w:p w:rsidR="00000000" w:rsidRDefault="004C5DF3">
          <w:r w:rsidRPr="007B75EE">
            <w:rPr>
              <w:rStyle w:val="PlaceholderText"/>
              <w:rFonts w:eastAsia="Batang"/>
              <w:b/>
            </w:rPr>
            <w:t>##</w:t>
          </w:r>
        </w:p>
      </w:docPartBody>
    </w:docPart>
    <w:docPart>
      <w:docPartPr>
        <w:name w:val="153686CFA6E64B4B9227019D22403131"/>
        <w:category>
          <w:name w:val="General"/>
          <w:gallery w:val="placeholder"/>
        </w:category>
        <w:types>
          <w:type w:val="bbPlcHdr"/>
        </w:types>
        <w:behaviors>
          <w:behavior w:val="content"/>
        </w:behaviors>
        <w:guid w:val="{41A18FD8-8B66-4DE5-B76B-99208BACE7A9}"/>
      </w:docPartPr>
      <w:docPartBody>
        <w:p w:rsidR="00000000" w:rsidRDefault="004C5DF3">
          <w:r w:rsidRPr="00BB1B89">
            <w:rPr>
              <w:rStyle w:val="PlaceholderText"/>
              <w:rFonts w:eastAsia="Batang"/>
            </w:rPr>
            <w:t>Click here to enter text.</w:t>
          </w:r>
        </w:p>
      </w:docPartBody>
    </w:docPart>
    <w:docPart>
      <w:docPartPr>
        <w:name w:val="B5EF94855D9944B2A91B85E324922930"/>
        <w:category>
          <w:name w:val="General"/>
          <w:gallery w:val="placeholder"/>
        </w:category>
        <w:types>
          <w:type w:val="bbPlcHdr"/>
        </w:types>
        <w:behaviors>
          <w:behavior w:val="content"/>
        </w:behaviors>
        <w:guid w:val="{927E9992-3C48-4188-AEEF-2AA8689373F8}"/>
      </w:docPartPr>
      <w:docPartBody>
        <w:p w:rsidR="00000000" w:rsidRDefault="004C5DF3">
          <w:r w:rsidRPr="007B75EE">
            <w:rPr>
              <w:rStyle w:val="PlaceholderText"/>
              <w:rFonts w:eastAsia="Batang"/>
              <w:b/>
            </w:rPr>
            <w:t>##</w:t>
          </w:r>
        </w:p>
      </w:docPartBody>
    </w:docPart>
    <w:docPart>
      <w:docPartPr>
        <w:name w:val="EABCEF936CB54DF6ACDA156C9743705C"/>
        <w:category>
          <w:name w:val="General"/>
          <w:gallery w:val="placeholder"/>
        </w:category>
        <w:types>
          <w:type w:val="bbPlcHdr"/>
        </w:types>
        <w:behaviors>
          <w:behavior w:val="content"/>
        </w:behaviors>
        <w:guid w:val="{2F8E4895-73FF-42DA-A7FF-2756DC2AED0A}"/>
      </w:docPartPr>
      <w:docPartBody>
        <w:p w:rsidR="00000000" w:rsidRDefault="004C5DF3">
          <w:r w:rsidRPr="00BB1B89">
            <w:rPr>
              <w:rStyle w:val="PlaceholderText"/>
              <w:rFonts w:eastAsia="Batang"/>
            </w:rPr>
            <w:t>Click here to enter text.</w:t>
          </w:r>
        </w:p>
      </w:docPartBody>
    </w:docPart>
    <w:docPart>
      <w:docPartPr>
        <w:name w:val="F5BD0471D4234A6EB7575462294BE617"/>
        <w:category>
          <w:name w:val="General"/>
          <w:gallery w:val="placeholder"/>
        </w:category>
        <w:types>
          <w:type w:val="bbPlcHdr"/>
        </w:types>
        <w:behaviors>
          <w:behavior w:val="content"/>
        </w:behaviors>
        <w:guid w:val="{6CE3BCF6-1AD9-4440-8BD1-6191766F1ECE}"/>
      </w:docPartPr>
      <w:docPartBody>
        <w:p w:rsidR="00000000" w:rsidRDefault="004C5DF3">
          <w:r>
            <w:rPr>
              <w:rStyle w:val="PlaceholderText"/>
            </w:rPr>
            <w:t>#</w:t>
          </w:r>
        </w:p>
      </w:docPartBody>
    </w:docPart>
    <w:docPart>
      <w:docPartPr>
        <w:name w:val="B8C2BB9B6CFB4A33B0C0D71BA59D29AE"/>
        <w:category>
          <w:name w:val="General"/>
          <w:gallery w:val="placeholder"/>
        </w:category>
        <w:types>
          <w:type w:val="bbPlcHdr"/>
        </w:types>
        <w:behaviors>
          <w:behavior w:val="content"/>
        </w:behaviors>
        <w:guid w:val="{AE0F90FD-F044-4F9F-A36E-FD8FF822C635}"/>
      </w:docPartPr>
      <w:docPartBody>
        <w:p w:rsidR="00000000" w:rsidRDefault="004C5DF3">
          <w:r w:rsidRPr="00BB1B89">
            <w:rPr>
              <w:rStyle w:val="PlaceholderText"/>
            </w:rPr>
            <w:t>Click here to enter text.</w:t>
          </w:r>
        </w:p>
      </w:docPartBody>
    </w:docPart>
    <w:docPart>
      <w:docPartPr>
        <w:name w:val="3440F1189858404C95129BC1018EB448"/>
        <w:category>
          <w:name w:val="General"/>
          <w:gallery w:val="placeholder"/>
        </w:category>
        <w:types>
          <w:type w:val="bbPlcHdr"/>
        </w:types>
        <w:behaviors>
          <w:behavior w:val="content"/>
        </w:behaviors>
        <w:guid w:val="{E89F8A2C-3C73-49FF-8EDB-9BC90C3A2344}"/>
      </w:docPartPr>
      <w:docPartBody>
        <w:p w:rsidR="00000000" w:rsidRDefault="004C5DF3">
          <w:r w:rsidRPr="007B75EE">
            <w:rPr>
              <w:rStyle w:val="PlaceholderText"/>
              <w:rFonts w:eastAsia="Batang"/>
              <w:b/>
            </w:rPr>
            <w:t>##</w:t>
          </w:r>
        </w:p>
      </w:docPartBody>
    </w:docPart>
    <w:docPart>
      <w:docPartPr>
        <w:name w:val="3C478A15423A4257A43E7F5433BEF568"/>
        <w:category>
          <w:name w:val="General"/>
          <w:gallery w:val="placeholder"/>
        </w:category>
        <w:types>
          <w:type w:val="bbPlcHdr"/>
        </w:types>
        <w:behaviors>
          <w:behavior w:val="content"/>
        </w:behaviors>
        <w:guid w:val="{801E4D6A-189E-4E80-8586-A4ED00D5A8FB}"/>
      </w:docPartPr>
      <w:docPartBody>
        <w:p w:rsidR="00000000" w:rsidRDefault="004C5DF3">
          <w:r w:rsidRPr="00BB1B89">
            <w:rPr>
              <w:rStyle w:val="PlaceholderText"/>
              <w:rFonts w:eastAsia="Batang"/>
            </w:rPr>
            <w:t>Click here to enter text.</w:t>
          </w:r>
        </w:p>
      </w:docPartBody>
    </w:docPart>
    <w:docPart>
      <w:docPartPr>
        <w:name w:val="AB66CD35245744E29528884594649C6B"/>
        <w:category>
          <w:name w:val="General"/>
          <w:gallery w:val="placeholder"/>
        </w:category>
        <w:types>
          <w:type w:val="bbPlcHdr"/>
        </w:types>
        <w:behaviors>
          <w:behavior w:val="content"/>
        </w:behaviors>
        <w:guid w:val="{98699DFE-4BDF-4E21-A5BB-24F13B7C65B4}"/>
      </w:docPartPr>
      <w:docPartBody>
        <w:p w:rsidR="00000000" w:rsidRDefault="004C5DF3">
          <w:r w:rsidRPr="007B75EE">
            <w:rPr>
              <w:rStyle w:val="PlaceholderText"/>
              <w:rFonts w:eastAsia="Batang"/>
              <w:b/>
            </w:rPr>
            <w:t>##</w:t>
          </w:r>
        </w:p>
      </w:docPartBody>
    </w:docPart>
    <w:docPart>
      <w:docPartPr>
        <w:name w:val="B911022387DA4E238701C50C21483E67"/>
        <w:category>
          <w:name w:val="General"/>
          <w:gallery w:val="placeholder"/>
        </w:category>
        <w:types>
          <w:type w:val="bbPlcHdr"/>
        </w:types>
        <w:behaviors>
          <w:behavior w:val="content"/>
        </w:behaviors>
        <w:guid w:val="{C5E7604A-1A06-43E5-B36F-D93029720A57}"/>
      </w:docPartPr>
      <w:docPartBody>
        <w:p w:rsidR="00000000" w:rsidRDefault="004C5DF3">
          <w:r w:rsidRPr="00BB1B89">
            <w:rPr>
              <w:rStyle w:val="PlaceholderText"/>
              <w:rFonts w:eastAsia="Batang"/>
            </w:rPr>
            <w:t>Click here to enter text.</w:t>
          </w:r>
        </w:p>
      </w:docPartBody>
    </w:docPart>
    <w:docPart>
      <w:docPartPr>
        <w:name w:val="A8D2E59FA2094BD2AFB895D5FDB77924"/>
        <w:category>
          <w:name w:val="General"/>
          <w:gallery w:val="placeholder"/>
        </w:category>
        <w:types>
          <w:type w:val="bbPlcHdr"/>
        </w:types>
        <w:behaviors>
          <w:behavior w:val="content"/>
        </w:behaviors>
        <w:guid w:val="{F53D2165-15D8-417E-AC4F-49D6D7004DE8}"/>
      </w:docPartPr>
      <w:docPartBody>
        <w:p w:rsidR="00000000" w:rsidRDefault="004C5DF3">
          <w:r w:rsidRPr="007B75EE">
            <w:rPr>
              <w:rStyle w:val="PlaceholderText"/>
              <w:rFonts w:eastAsia="Batang"/>
              <w:b/>
            </w:rPr>
            <w:t>##</w:t>
          </w:r>
        </w:p>
      </w:docPartBody>
    </w:docPart>
    <w:docPart>
      <w:docPartPr>
        <w:name w:val="5C2BDD89BA1243AF99ECD230D0597731"/>
        <w:category>
          <w:name w:val="General"/>
          <w:gallery w:val="placeholder"/>
        </w:category>
        <w:types>
          <w:type w:val="bbPlcHdr"/>
        </w:types>
        <w:behaviors>
          <w:behavior w:val="content"/>
        </w:behaviors>
        <w:guid w:val="{E708518D-1DA6-4BD0-93E6-7AB36D0D941B}"/>
      </w:docPartPr>
      <w:docPartBody>
        <w:p w:rsidR="00000000" w:rsidRDefault="004C5DF3">
          <w:r w:rsidRPr="00BB1B89">
            <w:rPr>
              <w:rStyle w:val="PlaceholderText"/>
              <w:rFonts w:eastAsia="Batang"/>
            </w:rPr>
            <w:t>Click here to enter text.</w:t>
          </w:r>
        </w:p>
      </w:docPartBody>
    </w:docPart>
    <w:docPart>
      <w:docPartPr>
        <w:name w:val="FDBCFE61CC5046358FF0F8D80871A7A5"/>
        <w:category>
          <w:name w:val="General"/>
          <w:gallery w:val="placeholder"/>
        </w:category>
        <w:types>
          <w:type w:val="bbPlcHdr"/>
        </w:types>
        <w:behaviors>
          <w:behavior w:val="content"/>
        </w:behaviors>
        <w:guid w:val="{77AA254F-B688-4156-89B7-BF171D324DF5}"/>
      </w:docPartPr>
      <w:docPartBody>
        <w:p w:rsidR="00000000" w:rsidRDefault="004C5DF3">
          <w:r w:rsidRPr="00BB1B89">
            <w:rPr>
              <w:rStyle w:val="PlaceholderText"/>
              <w:rFonts w:eastAsia="Batang"/>
            </w:rPr>
            <w:t>Click here to enter text.</w:t>
          </w:r>
        </w:p>
      </w:docPartBody>
    </w:docPart>
    <w:docPart>
      <w:docPartPr>
        <w:name w:val="CE654F54925143A988839C087C89E12F"/>
        <w:category>
          <w:name w:val="General"/>
          <w:gallery w:val="placeholder"/>
        </w:category>
        <w:types>
          <w:type w:val="bbPlcHdr"/>
        </w:types>
        <w:behaviors>
          <w:behavior w:val="content"/>
        </w:behaviors>
        <w:guid w:val="{8EB2ABAE-7397-44DE-82D2-5FD193DF2B5F}"/>
      </w:docPartPr>
      <w:docPartBody>
        <w:p w:rsidR="00000000" w:rsidRDefault="004C5DF3">
          <w:r w:rsidRPr="00BB1B89">
            <w:rPr>
              <w:rStyle w:val="PlaceholderText"/>
              <w:rFonts w:eastAsia="Batang"/>
            </w:rPr>
            <w:t>Click here to enter text.</w:t>
          </w:r>
        </w:p>
      </w:docPartBody>
    </w:docPart>
    <w:docPart>
      <w:docPartPr>
        <w:name w:val="5E0B7841F7164957966DB89169BED79B"/>
        <w:category>
          <w:name w:val="General"/>
          <w:gallery w:val="placeholder"/>
        </w:category>
        <w:types>
          <w:type w:val="bbPlcHdr"/>
        </w:types>
        <w:behaviors>
          <w:behavior w:val="content"/>
        </w:behaviors>
        <w:guid w:val="{8311D24E-EAE8-4BA2-B3BA-E3C71FB50ACF}"/>
      </w:docPartPr>
      <w:docPartBody>
        <w:p w:rsidR="00000000" w:rsidRDefault="004C5DF3">
          <w:r w:rsidRPr="00BB1B89">
            <w:rPr>
              <w:rStyle w:val="PlaceholderText"/>
              <w:rFonts w:eastAsia="Batang"/>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utiger Roman">
    <w:altName w:val="Frutiger 55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BFD"/>
    <w:rsid w:val="000167AD"/>
    <w:rsid w:val="000758F9"/>
    <w:rsid w:val="000F3792"/>
    <w:rsid w:val="00227793"/>
    <w:rsid w:val="00267D13"/>
    <w:rsid w:val="002843C1"/>
    <w:rsid w:val="00287BFD"/>
    <w:rsid w:val="003008B7"/>
    <w:rsid w:val="003118FA"/>
    <w:rsid w:val="00353B35"/>
    <w:rsid w:val="00387B59"/>
    <w:rsid w:val="003B4A9A"/>
    <w:rsid w:val="003D486A"/>
    <w:rsid w:val="00452127"/>
    <w:rsid w:val="0049432A"/>
    <w:rsid w:val="004C5DF3"/>
    <w:rsid w:val="004D10D6"/>
    <w:rsid w:val="004F0BEE"/>
    <w:rsid w:val="00544568"/>
    <w:rsid w:val="00590CD1"/>
    <w:rsid w:val="005D6442"/>
    <w:rsid w:val="005E346A"/>
    <w:rsid w:val="005F02DB"/>
    <w:rsid w:val="00722F65"/>
    <w:rsid w:val="00901620"/>
    <w:rsid w:val="00905147"/>
    <w:rsid w:val="00932BB5"/>
    <w:rsid w:val="00996256"/>
    <w:rsid w:val="009D01B2"/>
    <w:rsid w:val="009D7636"/>
    <w:rsid w:val="00A80E4D"/>
    <w:rsid w:val="00A84266"/>
    <w:rsid w:val="00C11F48"/>
    <w:rsid w:val="00C63FAE"/>
    <w:rsid w:val="00D11548"/>
    <w:rsid w:val="00DB268C"/>
    <w:rsid w:val="00DE61A9"/>
    <w:rsid w:val="00E01C50"/>
    <w:rsid w:val="00E57AFB"/>
    <w:rsid w:val="00ED5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DF3"/>
    <w:rPr>
      <w:color w:val="808080"/>
    </w:rPr>
  </w:style>
  <w:style w:type="paragraph" w:customStyle="1" w:styleId="0F4C21A8A1E8437A86F122463792A4C7">
    <w:name w:val="0F4C21A8A1E8437A86F122463792A4C7"/>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1">
    <w:name w:val="0F4C21A8A1E8437A86F122463792A4C7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2">
    <w:name w:val="0F4C21A8A1E8437A86F122463792A4C72"/>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
    <w:name w:val="1D85CF9701C84D79911305F00AA66D3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3">
    <w:name w:val="0F4C21A8A1E8437A86F122463792A4C73"/>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1">
    <w:name w:val="1D85CF9701C84D79911305F00AA66D31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26EAF59F3A8A47DABCDE9EA512AE9662">
    <w:name w:val="26EAF59F3A8A47DABCDE9EA512AE9662"/>
    <w:rsid w:val="00287BFD"/>
  </w:style>
  <w:style w:type="paragraph" w:customStyle="1" w:styleId="69584A7F5D91492CA854FD5FBA720A06">
    <w:name w:val="69584A7F5D91492CA854FD5FBA720A06"/>
    <w:rsid w:val="00287BFD"/>
  </w:style>
  <w:style w:type="paragraph" w:customStyle="1" w:styleId="3720201672B3464F9CB526BF14E5811B">
    <w:name w:val="3720201672B3464F9CB526BF14E5811B"/>
    <w:rsid w:val="00287BFD"/>
  </w:style>
  <w:style w:type="paragraph" w:customStyle="1" w:styleId="505E47D7C27B4A6EAA2049F977E5D0DD">
    <w:name w:val="505E47D7C27B4A6EAA2049F977E5D0DD"/>
    <w:rsid w:val="00287BFD"/>
  </w:style>
  <w:style w:type="paragraph" w:customStyle="1" w:styleId="0F4C21A8A1E8437A86F122463792A4C74">
    <w:name w:val="0F4C21A8A1E8437A86F122463792A4C74"/>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2">
    <w:name w:val="1D85CF9701C84D79911305F00AA66D312"/>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26EAF59F3A8A47DABCDE9EA512AE96621">
    <w:name w:val="26EAF59F3A8A47DABCDE9EA512AE9662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69584A7F5D91492CA854FD5FBA720A061">
    <w:name w:val="69584A7F5D91492CA854FD5FBA720A06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3720201672B3464F9CB526BF14E5811B1">
    <w:name w:val="3720201672B3464F9CB526BF14E5811B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5">
    <w:name w:val="0F4C21A8A1E8437A86F122463792A4C75"/>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3">
    <w:name w:val="1D85CF9701C84D79911305F00AA66D313"/>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6">
    <w:name w:val="0F4C21A8A1E8437A86F122463792A4C76"/>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4">
    <w:name w:val="1D85CF9701C84D79911305F00AA66D314"/>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7">
    <w:name w:val="0F4C21A8A1E8437A86F122463792A4C77"/>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5">
    <w:name w:val="1D85CF9701C84D79911305F00AA66D315"/>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26EAF59F3A8A47DABCDE9EA512AE96622">
    <w:name w:val="26EAF59F3A8A47DABCDE9EA512AE9662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69584A7F5D91492CA854FD5FBA720A062">
    <w:name w:val="69584A7F5D91492CA854FD5FBA720A06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3720201672B3464F9CB526BF14E5811B2">
    <w:name w:val="3720201672B3464F9CB526BF14E5811B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8">
    <w:name w:val="0F4C21A8A1E8437A86F122463792A4C78"/>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6">
    <w:name w:val="1D85CF9701C84D79911305F00AA66D316"/>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69584A7F5D91492CA854FD5FBA720A063">
    <w:name w:val="69584A7F5D91492CA854FD5FBA720A06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3720201672B3464F9CB526BF14E5811B3">
    <w:name w:val="3720201672B3464F9CB526BF14E5811B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41368E5640784105981228926586C913">
    <w:name w:val="41368E5640784105981228926586C913"/>
    <w:rsid w:val="00287BFD"/>
  </w:style>
  <w:style w:type="paragraph" w:customStyle="1" w:styleId="FCE0F8371B7049658F56C45B7631FECC">
    <w:name w:val="FCE0F8371B7049658F56C45B7631FECC"/>
    <w:rsid w:val="00287BFD"/>
  </w:style>
  <w:style w:type="paragraph" w:customStyle="1" w:styleId="A83E85AA69F049A1A293DA5C67F87028">
    <w:name w:val="A83E85AA69F049A1A293DA5C67F87028"/>
    <w:rsid w:val="00287BFD"/>
  </w:style>
  <w:style w:type="paragraph" w:customStyle="1" w:styleId="B75A8F42A3254DB4A4490C5E86C85E44">
    <w:name w:val="B75A8F42A3254DB4A4490C5E86C85E44"/>
    <w:rsid w:val="00287BFD"/>
  </w:style>
  <w:style w:type="paragraph" w:customStyle="1" w:styleId="F2D8D62A1DAD41688097C5900D219ECD">
    <w:name w:val="F2D8D62A1DAD41688097C5900D219ECD"/>
    <w:rsid w:val="00287BFD"/>
  </w:style>
  <w:style w:type="paragraph" w:customStyle="1" w:styleId="72B308DE6D6A4AEC98E0143E2084D9B0">
    <w:name w:val="72B308DE6D6A4AEC98E0143E2084D9B0"/>
    <w:rsid w:val="00287BFD"/>
  </w:style>
  <w:style w:type="paragraph" w:customStyle="1" w:styleId="0F4C21A8A1E8437A86F122463792A4C79">
    <w:name w:val="0F4C21A8A1E8437A86F122463792A4C79"/>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7">
    <w:name w:val="1D85CF9701C84D79911305F00AA66D317"/>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B75A8F42A3254DB4A4490C5E86C85E441">
    <w:name w:val="B75A8F42A3254DB4A4490C5E86C85E44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F2D8D62A1DAD41688097C5900D219ECD1">
    <w:name w:val="F2D8D62A1DAD41688097C5900D219ECD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1">
    <w:name w:val="72B308DE6D6A4AEC98E0143E2084D9B0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0">
    <w:name w:val="0F4C21A8A1E8437A86F122463792A4C710"/>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8">
    <w:name w:val="1D85CF9701C84D79911305F00AA66D318"/>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B75A8F42A3254DB4A4490C5E86C85E442">
    <w:name w:val="B75A8F42A3254DB4A4490C5E86C85E44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F2D8D62A1DAD41688097C5900D219ECD2">
    <w:name w:val="F2D8D62A1DAD41688097C5900D219ECD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2">
    <w:name w:val="72B308DE6D6A4AEC98E0143E2084D9B0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1">
    <w:name w:val="0F4C21A8A1E8437A86F122463792A4C71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9">
    <w:name w:val="1D85CF9701C84D79911305F00AA66D319"/>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F2D8D62A1DAD41688097C5900D219ECD3">
    <w:name w:val="F2D8D62A1DAD41688097C5900D219ECD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3">
    <w:name w:val="72B308DE6D6A4AEC98E0143E2084D9B0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2">
    <w:name w:val="0F4C21A8A1E8437A86F122463792A4C712"/>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10">
    <w:name w:val="1D85CF9701C84D79911305F00AA66D3110"/>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B75A8F42A3254DB4A4490C5E86C85E443">
    <w:name w:val="B75A8F42A3254DB4A4490C5E86C85E44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F2D8D62A1DAD41688097C5900D219ECD4">
    <w:name w:val="F2D8D62A1DAD41688097C5900D219ECD4"/>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4">
    <w:name w:val="72B308DE6D6A4AEC98E0143E2084D9B04"/>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3">
    <w:name w:val="0F4C21A8A1E8437A86F122463792A4C713"/>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11">
    <w:name w:val="1D85CF9701C84D79911305F00AA66D311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F2D8D62A1DAD41688097C5900D219ECD5">
    <w:name w:val="F2D8D62A1DAD41688097C5900D219ECD5"/>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5">
    <w:name w:val="72B308DE6D6A4AEC98E0143E2084D9B05"/>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4">
    <w:name w:val="0F4C21A8A1E8437A86F122463792A4C71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1D85CF9701C84D79911305F00AA66D3112">
    <w:name w:val="1D85CF9701C84D79911305F00AA66D311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0F4C21A8A1E8437A86F122463792A4C715">
    <w:name w:val="0F4C21A8A1E8437A86F122463792A4C71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1D85CF9701C84D79911305F00AA66D3113">
    <w:name w:val="1D85CF9701C84D79911305F00AA66D311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E3E23376D6684BD1B4E5BDAFBDE8FD57">
    <w:name w:val="E3E23376D6684BD1B4E5BDAFBDE8FD5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
    <w:name w:val="8DF7921D3E294F0985F20F440E7D51CC"/>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2ADCC0AA1D9E4A109A574411431A966B">
    <w:name w:val="2ADCC0AA1D9E4A109A574411431A966B"/>
    <w:rsid w:val="00287BFD"/>
  </w:style>
  <w:style w:type="paragraph" w:customStyle="1" w:styleId="6457C407231C4631A3F0BE22BF2B1D24">
    <w:name w:val="6457C407231C4631A3F0BE22BF2B1D24"/>
    <w:rsid w:val="00287BFD"/>
  </w:style>
  <w:style w:type="paragraph" w:customStyle="1" w:styleId="E3E23376D6684BD1B4E5BDAFBDE8FD571">
    <w:name w:val="E3E23376D6684BD1B4E5BDAFBDE8FD571"/>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
    <w:name w:val="8DF7921D3E294F0985F20F440E7D51CC1"/>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
    <w:name w:val="B75A8F42A3254DB4A4490C5E86C85E444"/>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6">
    <w:name w:val="F2D8D62A1DAD41688097C5900D219ECD6"/>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
    <w:name w:val="72B308DE6D6A4AEC98E0143E2084D9B06"/>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
    <w:name w:val="AF8C25C757D04C14AD87DFD1E2343569"/>
    <w:rsid w:val="00287BFD"/>
    <w:pPr>
      <w:spacing w:after="0" w:line="240" w:lineRule="auto"/>
    </w:pPr>
    <w:rPr>
      <w:rFonts w:ascii="Verdana" w:eastAsia="Times New Roman" w:hAnsi="Verdana" w:cs="Times New Roman"/>
      <w:sz w:val="20"/>
      <w:szCs w:val="24"/>
    </w:rPr>
  </w:style>
  <w:style w:type="paragraph" w:customStyle="1" w:styleId="E3E23376D6684BD1B4E5BDAFBDE8FD572">
    <w:name w:val="E3E23376D6684BD1B4E5BDAFBDE8FD57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
    <w:name w:val="8DF7921D3E294F0985F20F440E7D51CC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
    <w:name w:val="B75A8F42A3254DB4A4490C5E86C85E445"/>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7">
    <w:name w:val="F2D8D62A1DAD41688097C5900D219ECD7"/>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
    <w:name w:val="72B308DE6D6A4AEC98E0143E2084D9B07"/>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
    <w:name w:val="AF8C25C757D04C14AD87DFD1E23435691"/>
    <w:rsid w:val="00287BFD"/>
    <w:pPr>
      <w:spacing w:after="0" w:line="240" w:lineRule="auto"/>
    </w:pPr>
    <w:rPr>
      <w:rFonts w:ascii="Verdana" w:eastAsia="Times New Roman" w:hAnsi="Verdana" w:cs="Times New Roman"/>
      <w:sz w:val="20"/>
      <w:szCs w:val="24"/>
    </w:rPr>
  </w:style>
  <w:style w:type="paragraph" w:customStyle="1" w:styleId="0640149426A94A58BB1905F5E84D923E">
    <w:name w:val="0640149426A94A58BB1905F5E84D923E"/>
    <w:rsid w:val="00287BFD"/>
    <w:pPr>
      <w:spacing w:after="0" w:line="240" w:lineRule="auto"/>
    </w:pPr>
    <w:rPr>
      <w:rFonts w:ascii="Verdana" w:eastAsia="Times New Roman" w:hAnsi="Verdana" w:cs="Times New Roman"/>
      <w:sz w:val="20"/>
      <w:szCs w:val="24"/>
    </w:rPr>
  </w:style>
  <w:style w:type="paragraph" w:customStyle="1" w:styleId="E3E23376D6684BD1B4E5BDAFBDE8FD573">
    <w:name w:val="E3E23376D6684BD1B4E5BDAFBDE8FD57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
    <w:name w:val="8DF7921D3E294F0985F20F440E7D51CC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
    <w:name w:val="B75A8F42A3254DB4A4490C5E86C85E446"/>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8">
    <w:name w:val="F2D8D62A1DAD41688097C5900D219ECD8"/>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8">
    <w:name w:val="72B308DE6D6A4AEC98E0143E2084D9B08"/>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
    <w:name w:val="AF8C25C757D04C14AD87DFD1E23435692"/>
    <w:rsid w:val="00287BFD"/>
    <w:pPr>
      <w:spacing w:after="0" w:line="240" w:lineRule="auto"/>
    </w:pPr>
    <w:rPr>
      <w:rFonts w:ascii="Verdana" w:eastAsia="Times New Roman" w:hAnsi="Verdana" w:cs="Times New Roman"/>
      <w:sz w:val="20"/>
      <w:szCs w:val="24"/>
    </w:rPr>
  </w:style>
  <w:style w:type="paragraph" w:customStyle="1" w:styleId="0640149426A94A58BB1905F5E84D923E1">
    <w:name w:val="0640149426A94A58BB1905F5E84D923E1"/>
    <w:rsid w:val="00287BFD"/>
    <w:pPr>
      <w:spacing w:after="0" w:line="240" w:lineRule="auto"/>
    </w:pPr>
    <w:rPr>
      <w:rFonts w:ascii="Verdana" w:eastAsia="Times New Roman" w:hAnsi="Verdana" w:cs="Times New Roman"/>
      <w:sz w:val="20"/>
      <w:szCs w:val="24"/>
    </w:rPr>
  </w:style>
  <w:style w:type="paragraph" w:customStyle="1" w:styleId="7AD8BCDC7A044AF0868FB6CD5121C386">
    <w:name w:val="7AD8BCDC7A044AF0868FB6CD5121C386"/>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80943463D545538FD32230664889B0">
    <w:name w:val="E380943463D545538FD32230664889B0"/>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E23376D6684BD1B4E5BDAFBDE8FD574">
    <w:name w:val="E3E23376D6684BD1B4E5BDAFBDE8FD57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
    <w:name w:val="8DF7921D3E294F0985F20F440E7D51CC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
    <w:name w:val="B75A8F42A3254DB4A4490C5E86C85E447"/>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9">
    <w:name w:val="F2D8D62A1DAD41688097C5900D219ECD9"/>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9">
    <w:name w:val="72B308DE6D6A4AEC98E0143E2084D9B09"/>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
    <w:name w:val="AF8C25C757D04C14AD87DFD1E23435693"/>
    <w:rsid w:val="00287BFD"/>
    <w:pPr>
      <w:spacing w:after="0" w:line="240" w:lineRule="auto"/>
    </w:pPr>
    <w:rPr>
      <w:rFonts w:ascii="Verdana" w:eastAsia="Times New Roman" w:hAnsi="Verdana" w:cs="Times New Roman"/>
      <w:sz w:val="20"/>
      <w:szCs w:val="24"/>
    </w:rPr>
  </w:style>
  <w:style w:type="paragraph" w:customStyle="1" w:styleId="0640149426A94A58BB1905F5E84D923E2">
    <w:name w:val="0640149426A94A58BB1905F5E84D923E2"/>
    <w:rsid w:val="00287BFD"/>
    <w:pPr>
      <w:spacing w:after="0" w:line="240" w:lineRule="auto"/>
    </w:pPr>
    <w:rPr>
      <w:rFonts w:ascii="Verdana" w:eastAsia="Times New Roman" w:hAnsi="Verdana" w:cs="Times New Roman"/>
      <w:sz w:val="20"/>
      <w:szCs w:val="24"/>
    </w:rPr>
  </w:style>
  <w:style w:type="paragraph" w:customStyle="1" w:styleId="E3E23376D6684BD1B4E5BDAFBDE8FD575">
    <w:name w:val="E3E23376D6684BD1B4E5BDAFBDE8FD57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
    <w:name w:val="8DF7921D3E294F0985F20F440E7D51CC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8">
    <w:name w:val="B75A8F42A3254DB4A4490C5E86C85E448"/>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0">
    <w:name w:val="F2D8D62A1DAD41688097C5900D219ECD10"/>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0">
    <w:name w:val="72B308DE6D6A4AEC98E0143E2084D9B010"/>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
    <w:name w:val="AF8C25C757D04C14AD87DFD1E23435694"/>
    <w:rsid w:val="00287BFD"/>
    <w:pPr>
      <w:spacing w:after="0" w:line="240" w:lineRule="auto"/>
    </w:pPr>
    <w:rPr>
      <w:rFonts w:ascii="Verdana" w:eastAsia="Times New Roman" w:hAnsi="Verdana" w:cs="Times New Roman"/>
      <w:sz w:val="20"/>
      <w:szCs w:val="24"/>
    </w:rPr>
  </w:style>
  <w:style w:type="paragraph" w:customStyle="1" w:styleId="0640149426A94A58BB1905F5E84D923E3">
    <w:name w:val="0640149426A94A58BB1905F5E84D923E3"/>
    <w:rsid w:val="00287BFD"/>
    <w:pPr>
      <w:spacing w:after="0" w:line="240" w:lineRule="auto"/>
    </w:pPr>
    <w:rPr>
      <w:rFonts w:ascii="Verdana" w:eastAsia="Times New Roman" w:hAnsi="Verdana" w:cs="Times New Roman"/>
      <w:sz w:val="20"/>
      <w:szCs w:val="24"/>
    </w:rPr>
  </w:style>
  <w:style w:type="paragraph" w:customStyle="1" w:styleId="E380943463D545538FD32230664889B01">
    <w:name w:val="E380943463D545538FD32230664889B0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E23376D6684BD1B4E5BDAFBDE8FD576">
    <w:name w:val="E3E23376D6684BD1B4E5BDAFBDE8FD576"/>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
    <w:name w:val="8DF7921D3E294F0985F20F440E7D51CC6"/>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9">
    <w:name w:val="B75A8F42A3254DB4A4490C5E86C85E449"/>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1">
    <w:name w:val="F2D8D62A1DAD41688097C5900D219ECD11"/>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1">
    <w:name w:val="72B308DE6D6A4AEC98E0143E2084D9B011"/>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
    <w:name w:val="AF8C25C757D04C14AD87DFD1E23435695"/>
    <w:rsid w:val="00287BFD"/>
    <w:pPr>
      <w:spacing w:after="0" w:line="240" w:lineRule="auto"/>
    </w:pPr>
    <w:rPr>
      <w:rFonts w:ascii="Verdana" w:eastAsia="Times New Roman" w:hAnsi="Verdana" w:cs="Times New Roman"/>
      <w:sz w:val="20"/>
      <w:szCs w:val="24"/>
    </w:rPr>
  </w:style>
  <w:style w:type="paragraph" w:customStyle="1" w:styleId="0640149426A94A58BB1905F5E84D923E4">
    <w:name w:val="0640149426A94A58BB1905F5E84D923E4"/>
    <w:rsid w:val="00287BFD"/>
    <w:pPr>
      <w:spacing w:after="0" w:line="240" w:lineRule="auto"/>
    </w:pPr>
    <w:rPr>
      <w:rFonts w:ascii="Verdana" w:eastAsia="Times New Roman" w:hAnsi="Verdana" w:cs="Times New Roman"/>
      <w:sz w:val="20"/>
      <w:szCs w:val="24"/>
    </w:rPr>
  </w:style>
  <w:style w:type="paragraph" w:customStyle="1" w:styleId="E3E23376D6684BD1B4E5BDAFBDE8FD577">
    <w:name w:val="E3E23376D6684BD1B4E5BDAFBDE8FD57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7">
    <w:name w:val="8DF7921D3E294F0985F20F440E7D51CC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0">
    <w:name w:val="B75A8F42A3254DB4A4490C5E86C85E4410"/>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2">
    <w:name w:val="F2D8D62A1DAD41688097C5900D219ECD12"/>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2">
    <w:name w:val="72B308DE6D6A4AEC98E0143E2084D9B012"/>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
    <w:name w:val="AF8C25C757D04C14AD87DFD1E23435696"/>
    <w:rsid w:val="00287BFD"/>
    <w:pPr>
      <w:spacing w:after="0" w:line="240" w:lineRule="auto"/>
    </w:pPr>
    <w:rPr>
      <w:rFonts w:ascii="Verdana" w:eastAsia="Times New Roman" w:hAnsi="Verdana" w:cs="Times New Roman"/>
      <w:sz w:val="20"/>
      <w:szCs w:val="24"/>
    </w:rPr>
  </w:style>
  <w:style w:type="paragraph" w:customStyle="1" w:styleId="0640149426A94A58BB1905F5E84D923E5">
    <w:name w:val="0640149426A94A58BB1905F5E84D923E5"/>
    <w:rsid w:val="00287BFD"/>
    <w:pPr>
      <w:spacing w:after="0" w:line="240" w:lineRule="auto"/>
    </w:pPr>
    <w:rPr>
      <w:rFonts w:ascii="Verdana" w:eastAsia="Times New Roman" w:hAnsi="Verdana" w:cs="Times New Roman"/>
      <w:sz w:val="20"/>
      <w:szCs w:val="24"/>
    </w:rPr>
  </w:style>
  <w:style w:type="paragraph" w:customStyle="1" w:styleId="E07A26312257420586762BC276340318">
    <w:name w:val="E07A26312257420586762BC276340318"/>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E23376D6684BD1B4E5BDAFBDE8FD578">
    <w:name w:val="E3E23376D6684BD1B4E5BDAFBDE8FD578"/>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8">
    <w:name w:val="8DF7921D3E294F0985F20F440E7D51CC8"/>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1">
    <w:name w:val="B75A8F42A3254DB4A4490C5E86C85E4411"/>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3">
    <w:name w:val="F2D8D62A1DAD41688097C5900D219ECD13"/>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3">
    <w:name w:val="72B308DE6D6A4AEC98E0143E2084D9B013"/>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7">
    <w:name w:val="AF8C25C757D04C14AD87DFD1E23435697"/>
    <w:rsid w:val="00287BFD"/>
    <w:pPr>
      <w:spacing w:after="0" w:line="240" w:lineRule="auto"/>
    </w:pPr>
    <w:rPr>
      <w:rFonts w:ascii="Verdana" w:eastAsia="Times New Roman" w:hAnsi="Verdana" w:cs="Times New Roman"/>
      <w:sz w:val="20"/>
      <w:szCs w:val="24"/>
    </w:rPr>
  </w:style>
  <w:style w:type="paragraph" w:customStyle="1" w:styleId="0640149426A94A58BB1905F5E84D923E6">
    <w:name w:val="0640149426A94A58BB1905F5E84D923E6"/>
    <w:rsid w:val="00287BFD"/>
    <w:pPr>
      <w:spacing w:after="0" w:line="240" w:lineRule="auto"/>
    </w:pPr>
    <w:rPr>
      <w:rFonts w:ascii="Verdana" w:eastAsia="Times New Roman" w:hAnsi="Verdana" w:cs="Times New Roman"/>
      <w:sz w:val="20"/>
      <w:szCs w:val="24"/>
    </w:rPr>
  </w:style>
  <w:style w:type="paragraph" w:customStyle="1" w:styleId="E07A26312257420586762BC2763403181">
    <w:name w:val="E07A26312257420586762BC276340318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5B329A37E474CD48C1D344191CAA6E1">
    <w:name w:val="95B329A37E474CD48C1D344191CAA6E1"/>
    <w:rsid w:val="00287BFD"/>
  </w:style>
  <w:style w:type="paragraph" w:customStyle="1" w:styleId="47AE8E6CA343408ABC1AB79D69056EFF">
    <w:name w:val="47AE8E6CA343408ABC1AB79D69056EFF"/>
    <w:rsid w:val="00287BFD"/>
  </w:style>
  <w:style w:type="paragraph" w:customStyle="1" w:styleId="770635B8FB5F4059832F7ECCCDE01031">
    <w:name w:val="770635B8FB5F4059832F7ECCCDE01031"/>
    <w:rsid w:val="00287BFD"/>
  </w:style>
  <w:style w:type="paragraph" w:customStyle="1" w:styleId="CBEBF7D575154EB38922668D6F1CA914">
    <w:name w:val="CBEBF7D575154EB38922668D6F1CA914"/>
    <w:rsid w:val="00287BFD"/>
  </w:style>
  <w:style w:type="paragraph" w:customStyle="1" w:styleId="098D3C365A5A4BFEB12D0AFF34CE7DC5">
    <w:name w:val="098D3C365A5A4BFEB12D0AFF34CE7DC5"/>
    <w:rsid w:val="00287BFD"/>
  </w:style>
  <w:style w:type="paragraph" w:customStyle="1" w:styleId="49324F7AC5F242A1B9D1F604A47805F4">
    <w:name w:val="49324F7AC5F242A1B9D1F604A47805F4"/>
    <w:rsid w:val="00287BFD"/>
  </w:style>
  <w:style w:type="paragraph" w:customStyle="1" w:styleId="C0736F17B8E643579A26E91362FC888F">
    <w:name w:val="C0736F17B8E643579A26E91362FC888F"/>
    <w:rsid w:val="00287BFD"/>
  </w:style>
  <w:style w:type="paragraph" w:customStyle="1" w:styleId="A80B7B8DBEE34A2E9C18E49B2FC98A4A">
    <w:name w:val="A80B7B8DBEE34A2E9C18E49B2FC98A4A"/>
    <w:rsid w:val="00287BFD"/>
  </w:style>
  <w:style w:type="paragraph" w:customStyle="1" w:styleId="E3E23376D6684BD1B4E5BDAFBDE8FD579">
    <w:name w:val="E3E23376D6684BD1B4E5BDAFBDE8FD579"/>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9">
    <w:name w:val="8DF7921D3E294F0985F20F440E7D51CC9"/>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2">
    <w:name w:val="B75A8F42A3254DB4A4490C5E86C85E4412"/>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4">
    <w:name w:val="F2D8D62A1DAD41688097C5900D219ECD14"/>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4">
    <w:name w:val="72B308DE6D6A4AEC98E0143E2084D9B014"/>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8">
    <w:name w:val="AF8C25C757D04C14AD87DFD1E23435698"/>
    <w:rsid w:val="00287BFD"/>
    <w:pPr>
      <w:spacing w:after="0" w:line="240" w:lineRule="auto"/>
    </w:pPr>
    <w:rPr>
      <w:rFonts w:ascii="Verdana" w:eastAsia="Times New Roman" w:hAnsi="Verdana" w:cs="Times New Roman"/>
      <w:sz w:val="20"/>
      <w:szCs w:val="24"/>
    </w:rPr>
  </w:style>
  <w:style w:type="paragraph" w:customStyle="1" w:styleId="0640149426A94A58BB1905F5E84D923E7">
    <w:name w:val="0640149426A94A58BB1905F5E84D923E7"/>
    <w:rsid w:val="00287BFD"/>
    <w:pPr>
      <w:spacing w:after="0" w:line="240" w:lineRule="auto"/>
    </w:pPr>
    <w:rPr>
      <w:rFonts w:ascii="Verdana" w:eastAsia="Times New Roman" w:hAnsi="Verdana" w:cs="Times New Roman"/>
      <w:sz w:val="20"/>
      <w:szCs w:val="24"/>
    </w:rPr>
  </w:style>
  <w:style w:type="paragraph" w:customStyle="1" w:styleId="E07A26312257420586762BC2763403182">
    <w:name w:val="E07A26312257420586762BC2763403182"/>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80943463D545538FD32230664889B02">
    <w:name w:val="E380943463D545538FD32230664889B02"/>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
    <w:name w:val="4446F684562D4B9CB75C239273F12034"/>
    <w:rsid w:val="00287BFD"/>
    <w:pPr>
      <w:tabs>
        <w:tab w:val="left" w:pos="400"/>
      </w:tabs>
      <w:spacing w:before="60" w:after="60" w:line="220" w:lineRule="exact"/>
      <w:ind w:left="400" w:hanging="400"/>
    </w:pPr>
    <w:rPr>
      <w:rFonts w:ascii="Verdana" w:eastAsia="Times New Roman" w:hAnsi="Verdana" w:cs="Times New Roman"/>
      <w:sz w:val="20"/>
      <w:szCs w:val="18"/>
      <w:lang w:eastAsia="en-US"/>
    </w:rPr>
  </w:style>
  <w:style w:type="paragraph" w:customStyle="1" w:styleId="E3E23376D6684BD1B4E5BDAFBDE8FD5710">
    <w:name w:val="E3E23376D6684BD1B4E5BDAFBDE8FD5710"/>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0">
    <w:name w:val="8DF7921D3E294F0985F20F440E7D51CC10"/>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3">
    <w:name w:val="B75A8F42A3254DB4A4490C5E86C85E4413"/>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5">
    <w:name w:val="F2D8D62A1DAD41688097C5900D219ECD15"/>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5">
    <w:name w:val="72B308DE6D6A4AEC98E0143E2084D9B015"/>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9">
    <w:name w:val="AF8C25C757D04C14AD87DFD1E23435699"/>
    <w:rsid w:val="00287BFD"/>
    <w:pPr>
      <w:spacing w:after="0" w:line="240" w:lineRule="auto"/>
    </w:pPr>
    <w:rPr>
      <w:rFonts w:ascii="Verdana" w:eastAsia="Times New Roman" w:hAnsi="Verdana" w:cs="Times New Roman"/>
      <w:sz w:val="20"/>
      <w:szCs w:val="24"/>
    </w:rPr>
  </w:style>
  <w:style w:type="paragraph" w:customStyle="1" w:styleId="0640149426A94A58BB1905F5E84D923E8">
    <w:name w:val="0640149426A94A58BB1905F5E84D923E8"/>
    <w:rsid w:val="00287BFD"/>
    <w:pPr>
      <w:spacing w:after="0" w:line="240" w:lineRule="auto"/>
    </w:pPr>
    <w:rPr>
      <w:rFonts w:ascii="Verdana" w:eastAsia="Times New Roman" w:hAnsi="Verdana" w:cs="Times New Roman"/>
      <w:sz w:val="20"/>
      <w:szCs w:val="24"/>
    </w:rPr>
  </w:style>
  <w:style w:type="paragraph" w:customStyle="1" w:styleId="E07A26312257420586762BC2763403183">
    <w:name w:val="E07A26312257420586762BC2763403183"/>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80943463D545538FD32230664889B03">
    <w:name w:val="E380943463D545538FD32230664889B03"/>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
    <w:name w:val="4446F684562D4B9CB75C239273F120341"/>
    <w:rsid w:val="00287BFD"/>
    <w:pPr>
      <w:tabs>
        <w:tab w:val="left" w:pos="400"/>
      </w:tabs>
      <w:spacing w:before="60" w:after="60" w:line="220" w:lineRule="exact"/>
      <w:ind w:left="400" w:hanging="400"/>
    </w:pPr>
    <w:rPr>
      <w:rFonts w:ascii="Verdana" w:eastAsia="Times New Roman" w:hAnsi="Verdana" w:cs="Times New Roman"/>
      <w:sz w:val="20"/>
      <w:szCs w:val="18"/>
      <w:lang w:eastAsia="en-US"/>
    </w:rPr>
  </w:style>
  <w:style w:type="paragraph" w:customStyle="1" w:styleId="EEB8EE163A264A798C08178345589836">
    <w:name w:val="EEB8EE163A264A798C08178345589836"/>
    <w:rsid w:val="00287BFD"/>
    <w:pPr>
      <w:tabs>
        <w:tab w:val="left" w:pos="400"/>
      </w:tabs>
      <w:spacing w:before="60" w:after="60" w:line="220" w:lineRule="exact"/>
      <w:ind w:left="400" w:hanging="400"/>
    </w:pPr>
    <w:rPr>
      <w:rFonts w:ascii="Verdana" w:eastAsia="Times New Roman" w:hAnsi="Verdana" w:cs="Times New Roman"/>
      <w:sz w:val="20"/>
      <w:szCs w:val="18"/>
      <w:lang w:eastAsia="en-US"/>
    </w:rPr>
  </w:style>
  <w:style w:type="paragraph" w:customStyle="1" w:styleId="E3E23376D6684BD1B4E5BDAFBDE8FD5711">
    <w:name w:val="E3E23376D6684BD1B4E5BDAFBDE8FD5711"/>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1">
    <w:name w:val="8DF7921D3E294F0985F20F440E7D51CC11"/>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4">
    <w:name w:val="B75A8F42A3254DB4A4490C5E86C85E4414"/>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6">
    <w:name w:val="F2D8D62A1DAD41688097C5900D219ECD16"/>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6">
    <w:name w:val="72B308DE6D6A4AEC98E0143E2084D9B016"/>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0">
    <w:name w:val="AF8C25C757D04C14AD87DFD1E234356910"/>
    <w:rsid w:val="00287BFD"/>
    <w:pPr>
      <w:spacing w:after="0" w:line="240" w:lineRule="auto"/>
    </w:pPr>
    <w:rPr>
      <w:rFonts w:ascii="Verdana" w:eastAsia="Times New Roman" w:hAnsi="Verdana" w:cs="Times New Roman"/>
      <w:sz w:val="20"/>
      <w:szCs w:val="24"/>
    </w:rPr>
  </w:style>
  <w:style w:type="paragraph" w:customStyle="1" w:styleId="0640149426A94A58BB1905F5E84D923E9">
    <w:name w:val="0640149426A94A58BB1905F5E84D923E9"/>
    <w:rsid w:val="00287BFD"/>
    <w:pPr>
      <w:spacing w:after="0" w:line="240" w:lineRule="auto"/>
    </w:pPr>
    <w:rPr>
      <w:rFonts w:ascii="Verdana" w:eastAsia="Times New Roman" w:hAnsi="Verdana" w:cs="Times New Roman"/>
      <w:sz w:val="20"/>
      <w:szCs w:val="24"/>
    </w:rPr>
  </w:style>
  <w:style w:type="paragraph" w:customStyle="1" w:styleId="E07A26312257420586762BC2763403184">
    <w:name w:val="E07A26312257420586762BC2763403184"/>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80943463D545538FD32230664889B04">
    <w:name w:val="E380943463D545538FD32230664889B04"/>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
    <w:name w:val="4446F684562D4B9CB75C239273F12034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1">
    <w:name w:val="EEB8EE163A264A798C08178345589836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
    <w:name w:val="54E2E85748BC42FD91C595F261804961"/>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5B9E17C49934CBE8533BAD9D19938AB">
    <w:name w:val="D5B9E17C49934CBE8533BAD9D19938AB"/>
    <w:rsid w:val="00287BFD"/>
  </w:style>
  <w:style w:type="paragraph" w:customStyle="1" w:styleId="9FC789EBF0444E1896024C02A3913AAF">
    <w:name w:val="9FC789EBF0444E1896024C02A3913AAF"/>
    <w:rsid w:val="00287BFD"/>
  </w:style>
  <w:style w:type="paragraph" w:customStyle="1" w:styleId="BF6EDFEB7B104D80A865DBE445C5ADFD">
    <w:name w:val="BF6EDFEB7B104D80A865DBE445C5ADFD"/>
    <w:rsid w:val="00287BFD"/>
  </w:style>
  <w:style w:type="paragraph" w:customStyle="1" w:styleId="CAB5BE88F80F4464A3270F7387FA3C99">
    <w:name w:val="CAB5BE88F80F4464A3270F7387FA3C99"/>
    <w:rsid w:val="00287BFD"/>
  </w:style>
  <w:style w:type="paragraph" w:customStyle="1" w:styleId="0EA1CC66213A42A288A56F8800E05E30">
    <w:name w:val="0EA1CC66213A42A288A56F8800E05E30"/>
    <w:rsid w:val="00287BFD"/>
  </w:style>
  <w:style w:type="paragraph" w:customStyle="1" w:styleId="D272D43CF1CB432596DCD60CC2FAC8A6">
    <w:name w:val="D272D43CF1CB432596DCD60CC2FAC8A6"/>
    <w:rsid w:val="00287BFD"/>
  </w:style>
  <w:style w:type="paragraph" w:customStyle="1" w:styleId="E3E23376D6684BD1B4E5BDAFBDE8FD5712">
    <w:name w:val="E3E23376D6684BD1B4E5BDAFBDE8FD571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2">
    <w:name w:val="8DF7921D3E294F0985F20F440E7D51CC1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5">
    <w:name w:val="B75A8F42A3254DB4A4490C5E86C85E4415"/>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7">
    <w:name w:val="F2D8D62A1DAD41688097C5900D219ECD17"/>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7">
    <w:name w:val="72B308DE6D6A4AEC98E0143E2084D9B017"/>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1">
    <w:name w:val="AF8C25C757D04C14AD87DFD1E234356911"/>
    <w:rsid w:val="00287BFD"/>
    <w:pPr>
      <w:spacing w:after="0" w:line="240" w:lineRule="auto"/>
    </w:pPr>
    <w:rPr>
      <w:rFonts w:ascii="Verdana" w:eastAsia="Times New Roman" w:hAnsi="Verdana" w:cs="Times New Roman"/>
      <w:sz w:val="20"/>
      <w:szCs w:val="24"/>
    </w:rPr>
  </w:style>
  <w:style w:type="paragraph" w:customStyle="1" w:styleId="0640149426A94A58BB1905F5E84D923E10">
    <w:name w:val="0640149426A94A58BB1905F5E84D923E10"/>
    <w:rsid w:val="00287BFD"/>
    <w:pPr>
      <w:spacing w:after="0" w:line="240" w:lineRule="auto"/>
    </w:pPr>
    <w:rPr>
      <w:rFonts w:ascii="Verdana" w:eastAsia="Times New Roman" w:hAnsi="Verdana" w:cs="Times New Roman"/>
      <w:sz w:val="20"/>
      <w:szCs w:val="24"/>
    </w:rPr>
  </w:style>
  <w:style w:type="paragraph" w:customStyle="1" w:styleId="4446F684562D4B9CB75C239273F120343">
    <w:name w:val="4446F684562D4B9CB75C239273F120343"/>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2">
    <w:name w:val="EEB8EE163A264A798C08178345589836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1">
    <w:name w:val="54E2E85748BC42FD91C595F2618049611"/>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C11327FA2734920A6A95AAA1C09F0A8">
    <w:name w:val="CC11327FA2734920A6A95AAA1C09F0A8"/>
    <w:rsid w:val="00287BFD"/>
  </w:style>
  <w:style w:type="paragraph" w:customStyle="1" w:styleId="E426BE2687A9409BBD925ABF48106984">
    <w:name w:val="E426BE2687A9409BBD925ABF48106984"/>
    <w:rsid w:val="00287BFD"/>
  </w:style>
  <w:style w:type="paragraph" w:customStyle="1" w:styleId="0040D6076B0140F6A749D0A2F898A1E7">
    <w:name w:val="0040D6076B0140F6A749D0A2F898A1E7"/>
    <w:rsid w:val="00287BFD"/>
  </w:style>
  <w:style w:type="paragraph" w:customStyle="1" w:styleId="F56AF70228ED42E08B09D8BB3EE60C70">
    <w:name w:val="F56AF70228ED42E08B09D8BB3EE60C70"/>
    <w:rsid w:val="00287BFD"/>
  </w:style>
  <w:style w:type="paragraph" w:customStyle="1" w:styleId="B92268B28EE442E1A3C95C2A91213EC3">
    <w:name w:val="B92268B28EE442E1A3C95C2A91213EC3"/>
    <w:rsid w:val="00287BFD"/>
  </w:style>
  <w:style w:type="paragraph" w:customStyle="1" w:styleId="A17ADA65D5DB4ED499FC286668FD4A50">
    <w:name w:val="A17ADA65D5DB4ED499FC286668FD4A50"/>
    <w:rsid w:val="00287BFD"/>
  </w:style>
  <w:style w:type="paragraph" w:customStyle="1" w:styleId="A6B71CDB89A648C28EAC927850784977">
    <w:name w:val="A6B71CDB89A648C28EAC927850784977"/>
    <w:rsid w:val="00287BFD"/>
  </w:style>
  <w:style w:type="paragraph" w:customStyle="1" w:styleId="892BC52FF3164013B54E1A1E29F78FAF">
    <w:name w:val="892BC52FF3164013B54E1A1E29F78FAF"/>
    <w:rsid w:val="00287BFD"/>
  </w:style>
  <w:style w:type="paragraph" w:customStyle="1" w:styleId="D7F30EA2644D4AB7B42C6C3CBFE3408C">
    <w:name w:val="D7F30EA2644D4AB7B42C6C3CBFE3408C"/>
    <w:rsid w:val="00287BFD"/>
  </w:style>
  <w:style w:type="paragraph" w:customStyle="1" w:styleId="E3E23376D6684BD1B4E5BDAFBDE8FD5713">
    <w:name w:val="E3E23376D6684BD1B4E5BDAFBDE8FD571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3">
    <w:name w:val="8DF7921D3E294F0985F20F440E7D51CC1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6">
    <w:name w:val="B75A8F42A3254DB4A4490C5E86C85E4416"/>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8">
    <w:name w:val="F2D8D62A1DAD41688097C5900D219ECD18"/>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8">
    <w:name w:val="72B308DE6D6A4AEC98E0143E2084D9B018"/>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2">
    <w:name w:val="AF8C25C757D04C14AD87DFD1E234356912"/>
    <w:rsid w:val="00287BFD"/>
    <w:pPr>
      <w:spacing w:after="0" w:line="240" w:lineRule="auto"/>
    </w:pPr>
    <w:rPr>
      <w:rFonts w:ascii="Verdana" w:eastAsia="Times New Roman" w:hAnsi="Verdana" w:cs="Times New Roman"/>
      <w:sz w:val="20"/>
      <w:szCs w:val="24"/>
    </w:rPr>
  </w:style>
  <w:style w:type="paragraph" w:customStyle="1" w:styleId="0640149426A94A58BB1905F5E84D923E11">
    <w:name w:val="0640149426A94A58BB1905F5E84D923E11"/>
    <w:rsid w:val="00287BFD"/>
    <w:pPr>
      <w:spacing w:after="0" w:line="240" w:lineRule="auto"/>
    </w:pPr>
    <w:rPr>
      <w:rFonts w:ascii="Verdana" w:eastAsia="Times New Roman" w:hAnsi="Verdana" w:cs="Times New Roman"/>
      <w:sz w:val="20"/>
      <w:szCs w:val="24"/>
    </w:rPr>
  </w:style>
  <w:style w:type="paragraph" w:customStyle="1" w:styleId="4446F684562D4B9CB75C239273F120344">
    <w:name w:val="4446F684562D4B9CB75C239273F120344"/>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3">
    <w:name w:val="EEB8EE163A264A798C081783455898363"/>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2">
    <w:name w:val="54E2E85748BC42FD91C595F2618049612"/>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E5D522F5E114AC8BBCB2FCF2C717380">
    <w:name w:val="EE5D522F5E114AC8BBCB2FCF2C717380"/>
    <w:rsid w:val="00287BFD"/>
  </w:style>
  <w:style w:type="paragraph" w:customStyle="1" w:styleId="896CDD92DF134D9EA0765F412D845F86">
    <w:name w:val="896CDD92DF134D9EA0765F412D845F86"/>
    <w:rsid w:val="00287BFD"/>
  </w:style>
  <w:style w:type="paragraph" w:customStyle="1" w:styleId="C3644B8A3BEB496188910D39550C287E">
    <w:name w:val="C3644B8A3BEB496188910D39550C287E"/>
    <w:rsid w:val="00287BFD"/>
  </w:style>
  <w:style w:type="paragraph" w:customStyle="1" w:styleId="AEDE63F9F6C44B4981BA9EC0AEC07C72">
    <w:name w:val="AEDE63F9F6C44B4981BA9EC0AEC07C72"/>
    <w:rsid w:val="00287BFD"/>
  </w:style>
  <w:style w:type="paragraph" w:customStyle="1" w:styleId="2C8B77A4F9804D519C22544C9D058565">
    <w:name w:val="2C8B77A4F9804D519C22544C9D058565"/>
    <w:rsid w:val="00287BFD"/>
  </w:style>
  <w:style w:type="paragraph" w:customStyle="1" w:styleId="F3E98782ED1347E1A9278C2D6E750F9D">
    <w:name w:val="F3E98782ED1347E1A9278C2D6E750F9D"/>
    <w:rsid w:val="00287BFD"/>
  </w:style>
  <w:style w:type="paragraph" w:customStyle="1" w:styleId="E3E23376D6684BD1B4E5BDAFBDE8FD5714">
    <w:name w:val="E3E23376D6684BD1B4E5BDAFBDE8FD571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4">
    <w:name w:val="8DF7921D3E294F0985F20F440E7D51CC1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7">
    <w:name w:val="B75A8F42A3254DB4A4490C5E86C85E4417"/>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9">
    <w:name w:val="F2D8D62A1DAD41688097C5900D219ECD19"/>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9">
    <w:name w:val="72B308DE6D6A4AEC98E0143E2084D9B019"/>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3">
    <w:name w:val="AF8C25C757D04C14AD87DFD1E234356913"/>
    <w:rsid w:val="00287BFD"/>
    <w:pPr>
      <w:spacing w:after="0" w:line="240" w:lineRule="auto"/>
    </w:pPr>
    <w:rPr>
      <w:rFonts w:ascii="Verdana" w:eastAsia="Times New Roman" w:hAnsi="Verdana" w:cs="Times New Roman"/>
      <w:sz w:val="20"/>
      <w:szCs w:val="24"/>
    </w:rPr>
  </w:style>
  <w:style w:type="paragraph" w:customStyle="1" w:styleId="0640149426A94A58BB1905F5E84D923E12">
    <w:name w:val="0640149426A94A58BB1905F5E84D923E12"/>
    <w:rsid w:val="00287BFD"/>
    <w:pPr>
      <w:spacing w:after="0" w:line="240" w:lineRule="auto"/>
    </w:pPr>
    <w:rPr>
      <w:rFonts w:ascii="Verdana" w:eastAsia="Times New Roman" w:hAnsi="Verdana" w:cs="Times New Roman"/>
      <w:sz w:val="20"/>
      <w:szCs w:val="24"/>
    </w:rPr>
  </w:style>
  <w:style w:type="paragraph" w:customStyle="1" w:styleId="896CDD92DF134D9EA0765F412D845F861">
    <w:name w:val="896CDD92DF134D9EA0765F412D845F86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
    <w:name w:val="C3644B8A3BEB496188910D39550C287E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C8B77A4F9804D519C22544C9D0585651">
    <w:name w:val="2C8B77A4F9804D519C22544C9D058565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E98782ED1347E1A9278C2D6E750F9D1">
    <w:name w:val="F3E98782ED1347E1A9278C2D6E750F9D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5">
    <w:name w:val="4446F684562D4B9CB75C239273F120345"/>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4">
    <w:name w:val="EEB8EE163A264A798C081783455898364"/>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3">
    <w:name w:val="54E2E85748BC42FD91C595F2618049613"/>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3E23376D6684BD1B4E5BDAFBDE8FD5715">
    <w:name w:val="E3E23376D6684BD1B4E5BDAFBDE8FD571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5">
    <w:name w:val="8DF7921D3E294F0985F20F440E7D51CC1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8">
    <w:name w:val="B75A8F42A3254DB4A4490C5E86C85E4418"/>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0">
    <w:name w:val="F2D8D62A1DAD41688097C5900D219ECD20"/>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0">
    <w:name w:val="72B308DE6D6A4AEC98E0143E2084D9B020"/>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4">
    <w:name w:val="AF8C25C757D04C14AD87DFD1E234356914"/>
    <w:rsid w:val="00287BFD"/>
    <w:pPr>
      <w:spacing w:after="0" w:line="240" w:lineRule="auto"/>
    </w:pPr>
    <w:rPr>
      <w:rFonts w:ascii="Verdana" w:eastAsia="Times New Roman" w:hAnsi="Verdana" w:cs="Times New Roman"/>
      <w:sz w:val="20"/>
      <w:szCs w:val="24"/>
    </w:rPr>
  </w:style>
  <w:style w:type="paragraph" w:customStyle="1" w:styleId="0640149426A94A58BB1905F5E84D923E13">
    <w:name w:val="0640149426A94A58BB1905F5E84D923E13"/>
    <w:rsid w:val="00287BFD"/>
    <w:pPr>
      <w:spacing w:after="0" w:line="240" w:lineRule="auto"/>
    </w:pPr>
    <w:rPr>
      <w:rFonts w:ascii="Verdana" w:eastAsia="Times New Roman" w:hAnsi="Verdana" w:cs="Times New Roman"/>
      <w:sz w:val="20"/>
      <w:szCs w:val="24"/>
    </w:rPr>
  </w:style>
  <w:style w:type="paragraph" w:customStyle="1" w:styleId="896CDD92DF134D9EA0765F412D845F862">
    <w:name w:val="896CDD92DF134D9EA0765F412D845F862"/>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
    <w:name w:val="C3644B8A3BEB496188910D39550C287E2"/>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6">
    <w:name w:val="4446F684562D4B9CB75C239273F120346"/>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5">
    <w:name w:val="EEB8EE163A264A798C081783455898365"/>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4">
    <w:name w:val="54E2E85748BC42FD91C595F2618049614"/>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19C9CFF7BF4148CB908CFFCD0BB1A93E">
    <w:name w:val="19C9CFF7BF4148CB908CFFCD0BB1A93E"/>
    <w:rsid w:val="00287BFD"/>
  </w:style>
  <w:style w:type="paragraph" w:customStyle="1" w:styleId="CF76E67DC90A4DF28122AA5959DAB28D">
    <w:name w:val="CF76E67DC90A4DF28122AA5959DAB28D"/>
    <w:rsid w:val="00287BFD"/>
  </w:style>
  <w:style w:type="paragraph" w:customStyle="1" w:styleId="B8217962983B4665BD503EECB9072EB8">
    <w:name w:val="B8217962983B4665BD503EECB9072EB8"/>
    <w:rsid w:val="00287BFD"/>
  </w:style>
  <w:style w:type="paragraph" w:customStyle="1" w:styleId="34499EBEB595434BB7D526647F7DF421">
    <w:name w:val="34499EBEB595434BB7D526647F7DF421"/>
    <w:rsid w:val="00287BFD"/>
  </w:style>
  <w:style w:type="paragraph" w:customStyle="1" w:styleId="C9128D910AAF4A9EAC407A227E6631A2">
    <w:name w:val="C9128D910AAF4A9EAC407A227E6631A2"/>
    <w:rsid w:val="00287BFD"/>
  </w:style>
  <w:style w:type="paragraph" w:customStyle="1" w:styleId="7C41F8D020764E9393069143F3E1C977">
    <w:name w:val="7C41F8D020764E9393069143F3E1C977"/>
    <w:rsid w:val="00287BFD"/>
  </w:style>
  <w:style w:type="paragraph" w:customStyle="1" w:styleId="9F087393B1954410A6055FAB4CFA76FA">
    <w:name w:val="9F087393B1954410A6055FAB4CFA76FA"/>
    <w:rsid w:val="00287BFD"/>
  </w:style>
  <w:style w:type="paragraph" w:customStyle="1" w:styleId="55EA8012FBD84DA4B5EA09BA566C43AB">
    <w:name w:val="55EA8012FBD84DA4B5EA09BA566C43AB"/>
    <w:rsid w:val="00287BFD"/>
  </w:style>
  <w:style w:type="paragraph" w:customStyle="1" w:styleId="36B0A8FE77DF46DE837CA9C267B4994B">
    <w:name w:val="36B0A8FE77DF46DE837CA9C267B4994B"/>
    <w:rsid w:val="00287BFD"/>
  </w:style>
  <w:style w:type="paragraph" w:customStyle="1" w:styleId="41680F4248C649BF8A4BDF2FFBB17456">
    <w:name w:val="41680F4248C649BF8A4BDF2FFBB17456"/>
    <w:rsid w:val="00287BFD"/>
  </w:style>
  <w:style w:type="paragraph" w:customStyle="1" w:styleId="C970DF891EAF4323B1068F30F16CF6DA">
    <w:name w:val="C970DF891EAF4323B1068F30F16CF6DA"/>
    <w:rsid w:val="00287BFD"/>
  </w:style>
  <w:style w:type="paragraph" w:customStyle="1" w:styleId="05C89C504AE7423D9DAB8C627BBE51F6">
    <w:name w:val="05C89C504AE7423D9DAB8C627BBE51F6"/>
    <w:rsid w:val="00287BFD"/>
  </w:style>
  <w:style w:type="paragraph" w:customStyle="1" w:styleId="4D88A137C782433CAA7FA0DAAB416675">
    <w:name w:val="4D88A137C782433CAA7FA0DAAB416675"/>
    <w:rsid w:val="00287BFD"/>
  </w:style>
  <w:style w:type="paragraph" w:customStyle="1" w:styleId="1562AADF958348AEA2B47476FB3767DA">
    <w:name w:val="1562AADF958348AEA2B47476FB3767DA"/>
    <w:rsid w:val="00287BFD"/>
  </w:style>
  <w:style w:type="paragraph" w:customStyle="1" w:styleId="0DF8C72AC8E3452C8137C2C1B302F047">
    <w:name w:val="0DF8C72AC8E3452C8137C2C1B302F047"/>
    <w:rsid w:val="00287BFD"/>
  </w:style>
  <w:style w:type="paragraph" w:customStyle="1" w:styleId="E3E23376D6684BD1B4E5BDAFBDE8FD5716">
    <w:name w:val="E3E23376D6684BD1B4E5BDAFBDE8FD5716"/>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6">
    <w:name w:val="8DF7921D3E294F0985F20F440E7D51CC16"/>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9">
    <w:name w:val="B75A8F42A3254DB4A4490C5E86C85E4419"/>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1">
    <w:name w:val="F2D8D62A1DAD41688097C5900D219ECD21"/>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1">
    <w:name w:val="72B308DE6D6A4AEC98E0143E2084D9B021"/>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5">
    <w:name w:val="AF8C25C757D04C14AD87DFD1E234356915"/>
    <w:rsid w:val="00287BFD"/>
    <w:pPr>
      <w:spacing w:after="0" w:line="240" w:lineRule="auto"/>
    </w:pPr>
    <w:rPr>
      <w:rFonts w:ascii="Verdana" w:eastAsia="Times New Roman" w:hAnsi="Verdana" w:cs="Times New Roman"/>
      <w:sz w:val="20"/>
      <w:szCs w:val="24"/>
    </w:rPr>
  </w:style>
  <w:style w:type="paragraph" w:customStyle="1" w:styleId="0640149426A94A58BB1905F5E84D923E14">
    <w:name w:val="0640149426A94A58BB1905F5E84D923E14"/>
    <w:rsid w:val="00287BFD"/>
    <w:pPr>
      <w:spacing w:after="0" w:line="240" w:lineRule="auto"/>
    </w:pPr>
    <w:rPr>
      <w:rFonts w:ascii="Verdana" w:eastAsia="Times New Roman" w:hAnsi="Verdana" w:cs="Times New Roman"/>
      <w:sz w:val="20"/>
      <w:szCs w:val="24"/>
    </w:rPr>
  </w:style>
  <w:style w:type="paragraph" w:customStyle="1" w:styleId="896CDD92DF134D9EA0765F412D845F863">
    <w:name w:val="896CDD92DF134D9EA0765F412D845F863"/>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
    <w:name w:val="C3644B8A3BEB496188910D39550C287E3"/>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7">
    <w:name w:val="4446F684562D4B9CB75C239273F120347"/>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6">
    <w:name w:val="EEB8EE163A264A798C081783455898366"/>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1">
    <w:name w:val="41680F4248C649BF8A4BDF2FFBB17456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1">
    <w:name w:val="C970DF891EAF4323B1068F30F16CF6DA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1">
    <w:name w:val="05C89C504AE7423D9DAB8C627BBE51F6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1">
    <w:name w:val="4D88A137C782433CAA7FA0DAAB416675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1">
    <w:name w:val="1562AADF958348AEA2B47476FB3767DA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1">
    <w:name w:val="0DF8C72AC8E3452C8137C2C1B302F047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5">
    <w:name w:val="54E2E85748BC42FD91C595F2618049615"/>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5B27C79292EE4259ADD262D15F41A935">
    <w:name w:val="5B27C79292EE4259ADD262D15F41A935"/>
    <w:rsid w:val="00287BFD"/>
  </w:style>
  <w:style w:type="paragraph" w:customStyle="1" w:styleId="F1805E02537D4F55B242EECAC3ADBE6A">
    <w:name w:val="F1805E02537D4F55B242EECAC3ADBE6A"/>
    <w:rsid w:val="00287BFD"/>
  </w:style>
  <w:style w:type="paragraph" w:customStyle="1" w:styleId="C738D45DE22843FE8490CC53402885CF">
    <w:name w:val="C738D45DE22843FE8490CC53402885CF"/>
    <w:rsid w:val="00287BFD"/>
  </w:style>
  <w:style w:type="paragraph" w:customStyle="1" w:styleId="A6651E64010C40F5A42C365706A2FD4E">
    <w:name w:val="A6651E64010C40F5A42C365706A2FD4E"/>
    <w:rsid w:val="00287BFD"/>
  </w:style>
  <w:style w:type="paragraph" w:customStyle="1" w:styleId="CEB8D05CEC7F481586C9D99DDDDCDD26">
    <w:name w:val="CEB8D05CEC7F481586C9D99DDDDCDD26"/>
    <w:rsid w:val="00287BFD"/>
  </w:style>
  <w:style w:type="paragraph" w:customStyle="1" w:styleId="94DBFC2441FD4CDBBF5B3CCB2A791E0C">
    <w:name w:val="94DBFC2441FD4CDBBF5B3CCB2A791E0C"/>
    <w:rsid w:val="00287BFD"/>
  </w:style>
  <w:style w:type="paragraph" w:customStyle="1" w:styleId="3775F7D36E734122A8CAA207F761579A">
    <w:name w:val="3775F7D36E734122A8CAA207F761579A"/>
    <w:rsid w:val="00287BFD"/>
  </w:style>
  <w:style w:type="paragraph" w:customStyle="1" w:styleId="DEF462FED8954B06ACB5FE5BDFAF4FC2">
    <w:name w:val="DEF462FED8954B06ACB5FE5BDFAF4FC2"/>
    <w:rsid w:val="00287BFD"/>
  </w:style>
  <w:style w:type="paragraph" w:customStyle="1" w:styleId="5269BF61CCA940CA9FD928EA5BFA8AD6">
    <w:name w:val="5269BF61CCA940CA9FD928EA5BFA8AD6"/>
    <w:rsid w:val="00287BFD"/>
  </w:style>
  <w:style w:type="paragraph" w:customStyle="1" w:styleId="38797601F00C4465A47F1BCE5CDCF221">
    <w:name w:val="38797601F00C4465A47F1BCE5CDCF221"/>
    <w:rsid w:val="00287BFD"/>
  </w:style>
  <w:style w:type="paragraph" w:customStyle="1" w:styleId="E3E23376D6684BD1B4E5BDAFBDE8FD5717">
    <w:name w:val="E3E23376D6684BD1B4E5BDAFBDE8FD571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7">
    <w:name w:val="8DF7921D3E294F0985F20F440E7D51CC1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0">
    <w:name w:val="B75A8F42A3254DB4A4490C5E86C85E4420"/>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2">
    <w:name w:val="F2D8D62A1DAD41688097C5900D219ECD22"/>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2">
    <w:name w:val="72B308DE6D6A4AEC98E0143E2084D9B022"/>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6">
    <w:name w:val="AF8C25C757D04C14AD87DFD1E234356916"/>
    <w:rsid w:val="00287BFD"/>
    <w:pPr>
      <w:spacing w:after="0" w:line="240" w:lineRule="auto"/>
    </w:pPr>
    <w:rPr>
      <w:rFonts w:ascii="Verdana" w:eastAsia="Times New Roman" w:hAnsi="Verdana" w:cs="Times New Roman"/>
      <w:sz w:val="20"/>
      <w:szCs w:val="24"/>
    </w:rPr>
  </w:style>
  <w:style w:type="paragraph" w:customStyle="1" w:styleId="0640149426A94A58BB1905F5E84D923E15">
    <w:name w:val="0640149426A94A58BB1905F5E84D923E15"/>
    <w:rsid w:val="00287BFD"/>
    <w:pPr>
      <w:spacing w:after="0" w:line="240" w:lineRule="auto"/>
    </w:pPr>
    <w:rPr>
      <w:rFonts w:ascii="Verdana" w:eastAsia="Times New Roman" w:hAnsi="Verdana" w:cs="Times New Roman"/>
      <w:sz w:val="20"/>
      <w:szCs w:val="24"/>
    </w:rPr>
  </w:style>
  <w:style w:type="paragraph" w:customStyle="1" w:styleId="896CDD92DF134D9EA0765F412D845F864">
    <w:name w:val="896CDD92DF134D9EA0765F412D845F864"/>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4">
    <w:name w:val="C3644B8A3BEB496188910D39550C287E4"/>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8">
    <w:name w:val="4446F684562D4B9CB75C239273F120348"/>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7">
    <w:name w:val="EEB8EE163A264A798C081783455898367"/>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2">
    <w:name w:val="41680F4248C649BF8A4BDF2FFBB17456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2">
    <w:name w:val="C970DF891EAF4323B1068F30F16CF6DA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2">
    <w:name w:val="05C89C504AE7423D9DAB8C627BBE51F6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2">
    <w:name w:val="4D88A137C782433CAA7FA0DAAB416675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2">
    <w:name w:val="1562AADF958348AEA2B47476FB3767DA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2">
    <w:name w:val="0DF8C72AC8E3452C8137C2C1B302F047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6">
    <w:name w:val="54E2E85748BC42FD91C595F2618049616"/>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
    <w:name w:val="F7AB2FC8E6384CFC9E250934FBE5E338"/>
    <w:rsid w:val="00287BFD"/>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2CE178142D340F283B06E4A87579529">
    <w:name w:val="22CE178142D340F283B06E4A87579529"/>
    <w:rsid w:val="00287BFD"/>
  </w:style>
  <w:style w:type="paragraph" w:customStyle="1" w:styleId="EE4B4FFC058242038BD0B1AD13193B6A">
    <w:name w:val="EE4B4FFC058242038BD0B1AD13193B6A"/>
    <w:rsid w:val="00287BFD"/>
  </w:style>
  <w:style w:type="paragraph" w:customStyle="1" w:styleId="F34BA8842C7344F2AF30B731B55BFB91">
    <w:name w:val="F34BA8842C7344F2AF30B731B55BFB91"/>
    <w:rsid w:val="00722F65"/>
  </w:style>
  <w:style w:type="paragraph" w:customStyle="1" w:styleId="4A28FE6769D24A72B8A145EF870FA24D">
    <w:name w:val="4A28FE6769D24A72B8A145EF870FA24D"/>
    <w:rsid w:val="00722F65"/>
  </w:style>
  <w:style w:type="paragraph" w:customStyle="1" w:styleId="E3E23376D6684BD1B4E5BDAFBDE8FD5718">
    <w:name w:val="E3E23376D6684BD1B4E5BDAFBDE8FD571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8">
    <w:name w:val="8DF7921D3E294F0985F20F440E7D51CC1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1">
    <w:name w:val="B75A8F42A3254DB4A4490C5E86C85E442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3">
    <w:name w:val="F2D8D62A1DAD41688097C5900D219ECD2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3">
    <w:name w:val="72B308DE6D6A4AEC98E0143E2084D9B023"/>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7">
    <w:name w:val="AF8C25C757D04C14AD87DFD1E234356917"/>
    <w:rsid w:val="00722F65"/>
    <w:pPr>
      <w:spacing w:after="0" w:line="240" w:lineRule="auto"/>
    </w:pPr>
    <w:rPr>
      <w:rFonts w:ascii="Verdana" w:eastAsia="Times New Roman" w:hAnsi="Verdana" w:cs="Times New Roman"/>
      <w:sz w:val="20"/>
      <w:szCs w:val="24"/>
    </w:rPr>
  </w:style>
  <w:style w:type="paragraph" w:customStyle="1" w:styleId="0640149426A94A58BB1905F5E84D923E16">
    <w:name w:val="0640149426A94A58BB1905F5E84D923E16"/>
    <w:rsid w:val="00722F65"/>
    <w:pPr>
      <w:spacing w:after="0" w:line="240" w:lineRule="auto"/>
    </w:pPr>
    <w:rPr>
      <w:rFonts w:ascii="Verdana" w:eastAsia="Times New Roman" w:hAnsi="Verdana" w:cs="Times New Roman"/>
      <w:sz w:val="20"/>
      <w:szCs w:val="24"/>
    </w:rPr>
  </w:style>
  <w:style w:type="paragraph" w:customStyle="1" w:styleId="896CDD92DF134D9EA0765F412D845F865">
    <w:name w:val="896CDD92DF134D9EA0765F412D845F86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5">
    <w:name w:val="C3644B8A3BEB496188910D39550C287E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9">
    <w:name w:val="4446F684562D4B9CB75C239273F120349"/>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8">
    <w:name w:val="EEB8EE163A264A798C081783455898368"/>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3">
    <w:name w:val="41680F4248C649BF8A4BDF2FFBB17456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3">
    <w:name w:val="C970DF891EAF4323B1068F30F16CF6DA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3">
    <w:name w:val="05C89C504AE7423D9DAB8C627BBE51F6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3">
    <w:name w:val="4D88A137C782433CAA7FA0DAAB416675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3">
    <w:name w:val="1562AADF958348AEA2B47476FB3767DA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3">
    <w:name w:val="0DF8C72AC8E3452C8137C2C1B302F047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7">
    <w:name w:val="54E2E85748BC42FD91C595F2618049617"/>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
    <w:name w:val="F7AB2FC8E6384CFC9E250934FBE5E338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F34BA8842C7344F2AF30B731B55BFB911">
    <w:name w:val="F34BA8842C7344F2AF30B731B55BFB911"/>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30087EBC50024088BB706A0EEE366A58">
    <w:name w:val="30087EBC50024088BB706A0EEE366A58"/>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3E23376D6684BD1B4E5BDAFBDE8FD5719">
    <w:name w:val="E3E23376D6684BD1B4E5BDAFBDE8FD571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9">
    <w:name w:val="8DF7921D3E294F0985F20F440E7D51CC1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2">
    <w:name w:val="B75A8F42A3254DB4A4490C5E86C85E442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4">
    <w:name w:val="F2D8D62A1DAD41688097C5900D219ECD2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4">
    <w:name w:val="72B308DE6D6A4AEC98E0143E2084D9B024"/>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8">
    <w:name w:val="AF8C25C757D04C14AD87DFD1E234356918"/>
    <w:rsid w:val="00722F65"/>
    <w:pPr>
      <w:spacing w:after="0" w:line="240" w:lineRule="auto"/>
    </w:pPr>
    <w:rPr>
      <w:rFonts w:ascii="Verdana" w:eastAsia="Times New Roman" w:hAnsi="Verdana" w:cs="Times New Roman"/>
      <w:sz w:val="20"/>
      <w:szCs w:val="24"/>
    </w:rPr>
  </w:style>
  <w:style w:type="paragraph" w:customStyle="1" w:styleId="0640149426A94A58BB1905F5E84D923E17">
    <w:name w:val="0640149426A94A58BB1905F5E84D923E17"/>
    <w:rsid w:val="00722F65"/>
    <w:pPr>
      <w:spacing w:after="0" w:line="240" w:lineRule="auto"/>
    </w:pPr>
    <w:rPr>
      <w:rFonts w:ascii="Verdana" w:eastAsia="Times New Roman" w:hAnsi="Verdana" w:cs="Times New Roman"/>
      <w:sz w:val="20"/>
      <w:szCs w:val="24"/>
    </w:rPr>
  </w:style>
  <w:style w:type="paragraph" w:customStyle="1" w:styleId="896CDD92DF134D9EA0765F412D845F866">
    <w:name w:val="896CDD92DF134D9EA0765F412D845F86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6">
    <w:name w:val="C3644B8A3BEB496188910D39550C287E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0">
    <w:name w:val="4446F684562D4B9CB75C239273F1203410"/>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9">
    <w:name w:val="EEB8EE163A264A798C081783455898369"/>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4">
    <w:name w:val="41680F4248C649BF8A4BDF2FFBB17456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4">
    <w:name w:val="C970DF891EAF4323B1068F30F16CF6DA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4">
    <w:name w:val="05C89C504AE7423D9DAB8C627BBE51F6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4">
    <w:name w:val="4D88A137C782433CAA7FA0DAAB416675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4">
    <w:name w:val="1562AADF958348AEA2B47476FB3767DA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4">
    <w:name w:val="0DF8C72AC8E3452C8137C2C1B302F047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8">
    <w:name w:val="54E2E85748BC42FD91C595F2618049618"/>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
    <w:name w:val="F7AB2FC8E6384CFC9E250934FBE5E3382"/>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D42A175D5B5A4EA189C05A9627CC1BEA">
    <w:name w:val="D42A175D5B5A4EA189C05A9627CC1BEA"/>
    <w:rsid w:val="00722F65"/>
  </w:style>
  <w:style w:type="paragraph" w:customStyle="1" w:styleId="7E424C9D0CBC4FB98B0F29E985896BE3">
    <w:name w:val="7E424C9D0CBC4FB98B0F29E985896BE3"/>
    <w:rsid w:val="00722F65"/>
  </w:style>
  <w:style w:type="paragraph" w:customStyle="1" w:styleId="5DD7922CE43E4A709E2AEA64CF99E679">
    <w:name w:val="5DD7922CE43E4A709E2AEA64CF99E679"/>
    <w:rsid w:val="00722F65"/>
  </w:style>
  <w:style w:type="paragraph" w:customStyle="1" w:styleId="84C6546C4DF3492AAB68703331CE3786">
    <w:name w:val="84C6546C4DF3492AAB68703331CE3786"/>
    <w:rsid w:val="00722F65"/>
  </w:style>
  <w:style w:type="paragraph" w:customStyle="1" w:styleId="E3E23376D6684BD1B4E5BDAFBDE8FD5720">
    <w:name w:val="E3E23376D6684BD1B4E5BDAFBDE8FD572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0">
    <w:name w:val="8DF7921D3E294F0985F20F440E7D51CC2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3">
    <w:name w:val="B75A8F42A3254DB4A4490C5E86C85E442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5">
    <w:name w:val="F2D8D62A1DAD41688097C5900D219ECD2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5">
    <w:name w:val="72B308DE6D6A4AEC98E0143E2084D9B025"/>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9">
    <w:name w:val="AF8C25C757D04C14AD87DFD1E234356919"/>
    <w:rsid w:val="00722F65"/>
    <w:pPr>
      <w:spacing w:after="0" w:line="240" w:lineRule="auto"/>
    </w:pPr>
    <w:rPr>
      <w:rFonts w:ascii="Verdana" w:eastAsia="Times New Roman" w:hAnsi="Verdana" w:cs="Times New Roman"/>
      <w:sz w:val="20"/>
      <w:szCs w:val="24"/>
    </w:rPr>
  </w:style>
  <w:style w:type="paragraph" w:customStyle="1" w:styleId="0640149426A94A58BB1905F5E84D923E18">
    <w:name w:val="0640149426A94A58BB1905F5E84D923E18"/>
    <w:rsid w:val="00722F65"/>
    <w:pPr>
      <w:spacing w:after="0" w:line="240" w:lineRule="auto"/>
    </w:pPr>
    <w:rPr>
      <w:rFonts w:ascii="Verdana" w:eastAsia="Times New Roman" w:hAnsi="Verdana" w:cs="Times New Roman"/>
      <w:sz w:val="20"/>
      <w:szCs w:val="24"/>
    </w:rPr>
  </w:style>
  <w:style w:type="paragraph" w:customStyle="1" w:styleId="896CDD92DF134D9EA0765F412D845F867">
    <w:name w:val="896CDD92DF134D9EA0765F412D845F86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7">
    <w:name w:val="C3644B8A3BEB496188910D39550C287E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1">
    <w:name w:val="4446F684562D4B9CB75C239273F1203411"/>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10">
    <w:name w:val="EEB8EE163A264A798C0817834558983610"/>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5">
    <w:name w:val="41680F4248C649BF8A4BDF2FFBB17456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5">
    <w:name w:val="C970DF891EAF4323B1068F30F16CF6DA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5">
    <w:name w:val="05C89C504AE7423D9DAB8C627BBE51F6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5">
    <w:name w:val="4D88A137C782433CAA7FA0DAAB416675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5">
    <w:name w:val="1562AADF958348AEA2B47476FB3767DA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5">
    <w:name w:val="0DF8C72AC8E3452C8137C2C1B302F047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9">
    <w:name w:val="54E2E85748BC42FD91C595F2618049619"/>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
    <w:name w:val="F7AB2FC8E6384CFC9E250934FBE5E3383"/>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21">
    <w:name w:val="E3E23376D6684BD1B4E5BDAFBDE8FD572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1">
    <w:name w:val="8DF7921D3E294F0985F20F440E7D51CC2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4">
    <w:name w:val="B75A8F42A3254DB4A4490C5E86C85E442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6">
    <w:name w:val="F2D8D62A1DAD41688097C5900D219ECD2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6">
    <w:name w:val="72B308DE6D6A4AEC98E0143E2084D9B026"/>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0">
    <w:name w:val="AF8C25C757D04C14AD87DFD1E234356920"/>
    <w:rsid w:val="00722F65"/>
    <w:pPr>
      <w:spacing w:after="0" w:line="240" w:lineRule="auto"/>
    </w:pPr>
    <w:rPr>
      <w:rFonts w:ascii="Verdana" w:eastAsia="Times New Roman" w:hAnsi="Verdana" w:cs="Times New Roman"/>
      <w:sz w:val="20"/>
      <w:szCs w:val="24"/>
    </w:rPr>
  </w:style>
  <w:style w:type="paragraph" w:customStyle="1" w:styleId="0640149426A94A58BB1905F5E84D923E19">
    <w:name w:val="0640149426A94A58BB1905F5E84D923E19"/>
    <w:rsid w:val="00722F65"/>
    <w:pPr>
      <w:spacing w:after="0" w:line="240" w:lineRule="auto"/>
    </w:pPr>
    <w:rPr>
      <w:rFonts w:ascii="Verdana" w:eastAsia="Times New Roman" w:hAnsi="Verdana" w:cs="Times New Roman"/>
      <w:sz w:val="20"/>
      <w:szCs w:val="24"/>
    </w:rPr>
  </w:style>
  <w:style w:type="paragraph" w:customStyle="1" w:styleId="896CDD92DF134D9EA0765F412D845F868">
    <w:name w:val="896CDD92DF134D9EA0765F412D845F86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8">
    <w:name w:val="C3644B8A3BEB496188910D39550C287E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2">
    <w:name w:val="4446F684562D4B9CB75C239273F12034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1">
    <w:name w:val="EEB8EE163A264A798C08178345589836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6">
    <w:name w:val="41680F4248C649BF8A4BDF2FFBB17456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6">
    <w:name w:val="C970DF891EAF4323B1068F30F16CF6DA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6">
    <w:name w:val="05C89C504AE7423D9DAB8C627BBE51F6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6">
    <w:name w:val="4D88A137C782433CAA7FA0DAAB416675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6">
    <w:name w:val="1562AADF958348AEA2B47476FB3767DA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6">
    <w:name w:val="0DF8C72AC8E3452C8137C2C1B302F047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0">
    <w:name w:val="54E2E85748BC42FD91C595F26180496110"/>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4">
    <w:name w:val="F7AB2FC8E6384CFC9E250934FBE5E3384"/>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DD21BC0F5FD45379D1400C114302448">
    <w:name w:val="0DD21BC0F5FD45379D1400C114302448"/>
    <w:rsid w:val="00722F65"/>
  </w:style>
  <w:style w:type="paragraph" w:customStyle="1" w:styleId="DA422CEE026A4FBB9802BBC3F9877F2D">
    <w:name w:val="DA422CEE026A4FBB9802BBC3F9877F2D"/>
    <w:rsid w:val="00722F65"/>
  </w:style>
  <w:style w:type="paragraph" w:customStyle="1" w:styleId="E3E23376D6684BD1B4E5BDAFBDE8FD5722">
    <w:name w:val="E3E23376D6684BD1B4E5BDAFBDE8FD572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2">
    <w:name w:val="8DF7921D3E294F0985F20F440E7D51CC2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5">
    <w:name w:val="B75A8F42A3254DB4A4490C5E86C85E442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7">
    <w:name w:val="F2D8D62A1DAD41688097C5900D219ECD2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7">
    <w:name w:val="72B308DE6D6A4AEC98E0143E2084D9B027"/>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1">
    <w:name w:val="AF8C25C757D04C14AD87DFD1E234356921"/>
    <w:rsid w:val="00722F65"/>
    <w:pPr>
      <w:spacing w:after="0" w:line="240" w:lineRule="auto"/>
    </w:pPr>
    <w:rPr>
      <w:rFonts w:ascii="Verdana" w:eastAsia="Times New Roman" w:hAnsi="Verdana" w:cs="Times New Roman"/>
      <w:sz w:val="20"/>
      <w:szCs w:val="24"/>
    </w:rPr>
  </w:style>
  <w:style w:type="paragraph" w:customStyle="1" w:styleId="0640149426A94A58BB1905F5E84D923E20">
    <w:name w:val="0640149426A94A58BB1905F5E84D923E20"/>
    <w:rsid w:val="00722F65"/>
    <w:pPr>
      <w:spacing w:after="0" w:line="240" w:lineRule="auto"/>
    </w:pPr>
    <w:rPr>
      <w:rFonts w:ascii="Verdana" w:eastAsia="Times New Roman" w:hAnsi="Verdana" w:cs="Times New Roman"/>
      <w:sz w:val="20"/>
      <w:szCs w:val="24"/>
    </w:rPr>
  </w:style>
  <w:style w:type="paragraph" w:customStyle="1" w:styleId="896CDD92DF134D9EA0765F412D845F869">
    <w:name w:val="896CDD92DF134D9EA0765F412D845F86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9">
    <w:name w:val="C3644B8A3BEB496188910D39550C287E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3">
    <w:name w:val="4446F684562D4B9CB75C239273F12034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2">
    <w:name w:val="EEB8EE163A264A798C08178345589836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7">
    <w:name w:val="41680F4248C649BF8A4BDF2FFBB17456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7">
    <w:name w:val="C970DF891EAF4323B1068F30F16CF6DA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7">
    <w:name w:val="05C89C504AE7423D9DAB8C627BBE51F6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7">
    <w:name w:val="4D88A137C782433CAA7FA0DAAB416675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7">
    <w:name w:val="1562AADF958348AEA2B47476FB3767DA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7">
    <w:name w:val="0DF8C72AC8E3452C8137C2C1B302F047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1">
    <w:name w:val="54E2E85748BC42FD91C595F26180496111"/>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5">
    <w:name w:val="F7AB2FC8E6384CFC9E250934FBE5E3385"/>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23">
    <w:name w:val="E3E23376D6684BD1B4E5BDAFBDE8FD572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3">
    <w:name w:val="8DF7921D3E294F0985F20F440E7D51CC2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6">
    <w:name w:val="B75A8F42A3254DB4A4490C5E86C85E442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8">
    <w:name w:val="F2D8D62A1DAD41688097C5900D219ECD2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8">
    <w:name w:val="72B308DE6D6A4AEC98E0143E2084D9B028"/>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2">
    <w:name w:val="AF8C25C757D04C14AD87DFD1E234356922"/>
    <w:rsid w:val="00722F65"/>
    <w:pPr>
      <w:spacing w:after="0" w:line="240" w:lineRule="auto"/>
    </w:pPr>
    <w:rPr>
      <w:rFonts w:ascii="Verdana" w:eastAsia="Times New Roman" w:hAnsi="Verdana" w:cs="Times New Roman"/>
      <w:sz w:val="20"/>
      <w:szCs w:val="24"/>
    </w:rPr>
  </w:style>
  <w:style w:type="paragraph" w:customStyle="1" w:styleId="0640149426A94A58BB1905F5E84D923E21">
    <w:name w:val="0640149426A94A58BB1905F5E84D923E21"/>
    <w:rsid w:val="00722F65"/>
    <w:pPr>
      <w:spacing w:after="0" w:line="240" w:lineRule="auto"/>
    </w:pPr>
    <w:rPr>
      <w:rFonts w:ascii="Verdana" w:eastAsia="Times New Roman" w:hAnsi="Verdana" w:cs="Times New Roman"/>
      <w:sz w:val="20"/>
      <w:szCs w:val="24"/>
    </w:rPr>
  </w:style>
  <w:style w:type="paragraph" w:customStyle="1" w:styleId="896CDD92DF134D9EA0765F412D845F8610">
    <w:name w:val="896CDD92DF134D9EA0765F412D845F861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0">
    <w:name w:val="C3644B8A3BEB496188910D39550C287E1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4">
    <w:name w:val="4446F684562D4B9CB75C239273F12034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3">
    <w:name w:val="EEB8EE163A264A798C08178345589836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8">
    <w:name w:val="41680F4248C649BF8A4BDF2FFBB17456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8">
    <w:name w:val="C970DF891EAF4323B1068F30F16CF6DA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8">
    <w:name w:val="05C89C504AE7423D9DAB8C627BBE51F6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8">
    <w:name w:val="4D88A137C782433CAA7FA0DAAB416675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8">
    <w:name w:val="1562AADF958348AEA2B47476FB3767DA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8">
    <w:name w:val="0DF8C72AC8E3452C8137C2C1B302F047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2">
    <w:name w:val="54E2E85748BC42FD91C595F26180496112"/>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6">
    <w:name w:val="F7AB2FC8E6384CFC9E250934FBE5E3386"/>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295DE4B6E664CF288F5F1BADA8BDAF2">
    <w:name w:val="E295DE4B6E664CF288F5F1BADA8BDAF2"/>
    <w:rsid w:val="00722F65"/>
  </w:style>
  <w:style w:type="paragraph" w:customStyle="1" w:styleId="DB913A768A8F481EAB25181AE0B9ECD9">
    <w:name w:val="DB913A768A8F481EAB25181AE0B9ECD9"/>
    <w:rsid w:val="00722F65"/>
  </w:style>
  <w:style w:type="paragraph" w:customStyle="1" w:styleId="4D3C789B37944EE59282F6346DF010C5">
    <w:name w:val="4D3C789B37944EE59282F6346DF010C5"/>
    <w:rsid w:val="00722F65"/>
  </w:style>
  <w:style w:type="paragraph" w:customStyle="1" w:styleId="1274070E94C84B50804D73015A8ECFC5">
    <w:name w:val="1274070E94C84B50804D73015A8ECFC5"/>
    <w:rsid w:val="00722F65"/>
  </w:style>
  <w:style w:type="paragraph" w:customStyle="1" w:styleId="6CB149142491484E98357D1DB5CA7938">
    <w:name w:val="6CB149142491484E98357D1DB5CA7938"/>
    <w:rsid w:val="00722F65"/>
  </w:style>
  <w:style w:type="paragraph" w:customStyle="1" w:styleId="2FC27F7BB3CD491F9D64F4BD2B1EF85E">
    <w:name w:val="2FC27F7BB3CD491F9D64F4BD2B1EF85E"/>
    <w:rsid w:val="00722F65"/>
  </w:style>
  <w:style w:type="paragraph" w:customStyle="1" w:styleId="E3E23376D6684BD1B4E5BDAFBDE8FD5724">
    <w:name w:val="E3E23376D6684BD1B4E5BDAFBDE8FD5724"/>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4">
    <w:name w:val="8DF7921D3E294F0985F20F440E7D51CC24"/>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7">
    <w:name w:val="B75A8F42A3254DB4A4490C5E86C85E442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9">
    <w:name w:val="F2D8D62A1DAD41688097C5900D219ECD29"/>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9">
    <w:name w:val="72B308DE6D6A4AEC98E0143E2084D9B029"/>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3">
    <w:name w:val="AF8C25C757D04C14AD87DFD1E234356923"/>
    <w:rsid w:val="00722F65"/>
    <w:pPr>
      <w:spacing w:after="0" w:line="240" w:lineRule="auto"/>
    </w:pPr>
    <w:rPr>
      <w:rFonts w:ascii="Verdana" w:eastAsia="Times New Roman" w:hAnsi="Verdana" w:cs="Times New Roman"/>
      <w:sz w:val="20"/>
      <w:szCs w:val="24"/>
    </w:rPr>
  </w:style>
  <w:style w:type="paragraph" w:customStyle="1" w:styleId="0640149426A94A58BB1905F5E84D923E22">
    <w:name w:val="0640149426A94A58BB1905F5E84D923E22"/>
    <w:rsid w:val="00722F65"/>
    <w:pPr>
      <w:spacing w:after="0" w:line="240" w:lineRule="auto"/>
    </w:pPr>
    <w:rPr>
      <w:rFonts w:ascii="Verdana" w:eastAsia="Times New Roman" w:hAnsi="Verdana" w:cs="Times New Roman"/>
      <w:sz w:val="20"/>
      <w:szCs w:val="24"/>
    </w:rPr>
  </w:style>
  <w:style w:type="paragraph" w:customStyle="1" w:styleId="896CDD92DF134D9EA0765F412D845F8611">
    <w:name w:val="896CDD92DF134D9EA0765F412D845F8611"/>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1">
    <w:name w:val="C3644B8A3BEB496188910D39550C287E11"/>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5">
    <w:name w:val="4446F684562D4B9CB75C239273F12034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4">
    <w:name w:val="EEB8EE163A264A798C08178345589836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9">
    <w:name w:val="41680F4248C649BF8A4BDF2FFBB17456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9">
    <w:name w:val="C970DF891EAF4323B1068F30F16CF6DA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9">
    <w:name w:val="05C89C504AE7423D9DAB8C627BBE51F6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9">
    <w:name w:val="4D88A137C782433CAA7FA0DAAB416675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9">
    <w:name w:val="1562AADF958348AEA2B47476FB3767DA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9">
    <w:name w:val="0DF8C72AC8E3452C8137C2C1B302F047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3">
    <w:name w:val="54E2E85748BC42FD91C595F26180496113"/>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7">
    <w:name w:val="F7AB2FC8E6384CFC9E250934FBE5E3387"/>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25">
    <w:name w:val="E3E23376D6684BD1B4E5BDAFBDE8FD5725"/>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5">
    <w:name w:val="8DF7921D3E294F0985F20F440E7D51CC25"/>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8">
    <w:name w:val="B75A8F42A3254DB4A4490C5E86C85E442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0">
    <w:name w:val="F2D8D62A1DAD41688097C5900D219ECD30"/>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0">
    <w:name w:val="72B308DE6D6A4AEC98E0143E2084D9B030"/>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4">
    <w:name w:val="AF8C25C757D04C14AD87DFD1E234356924"/>
    <w:rsid w:val="00722F65"/>
    <w:pPr>
      <w:spacing w:after="0" w:line="240" w:lineRule="auto"/>
    </w:pPr>
    <w:rPr>
      <w:rFonts w:ascii="Verdana" w:eastAsia="Times New Roman" w:hAnsi="Verdana" w:cs="Times New Roman"/>
      <w:sz w:val="20"/>
      <w:szCs w:val="24"/>
    </w:rPr>
  </w:style>
  <w:style w:type="paragraph" w:customStyle="1" w:styleId="0640149426A94A58BB1905F5E84D923E23">
    <w:name w:val="0640149426A94A58BB1905F5E84D923E23"/>
    <w:rsid w:val="00722F65"/>
    <w:pPr>
      <w:spacing w:after="0" w:line="240" w:lineRule="auto"/>
    </w:pPr>
    <w:rPr>
      <w:rFonts w:ascii="Verdana" w:eastAsia="Times New Roman" w:hAnsi="Verdana" w:cs="Times New Roman"/>
      <w:sz w:val="20"/>
      <w:szCs w:val="24"/>
    </w:rPr>
  </w:style>
  <w:style w:type="paragraph" w:customStyle="1" w:styleId="896CDD92DF134D9EA0765F412D845F8612">
    <w:name w:val="896CDD92DF134D9EA0765F412D845F8612"/>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2">
    <w:name w:val="C3644B8A3BEB496188910D39550C287E12"/>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6">
    <w:name w:val="4446F684562D4B9CB75C239273F12034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5">
    <w:name w:val="EEB8EE163A264A798C08178345589836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0">
    <w:name w:val="41680F4248C649BF8A4BDF2FFBB17456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0">
    <w:name w:val="C970DF891EAF4323B1068F30F16CF6DA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0">
    <w:name w:val="05C89C504AE7423D9DAB8C627BBE51F6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0">
    <w:name w:val="4D88A137C782433CAA7FA0DAAB416675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0">
    <w:name w:val="1562AADF958348AEA2B47476FB3767DA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0">
    <w:name w:val="0DF8C72AC8E3452C8137C2C1B302F047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4">
    <w:name w:val="54E2E85748BC42FD91C595F26180496114"/>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8">
    <w:name w:val="F7AB2FC8E6384CFC9E250934FBE5E3388"/>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0087EBC50024088BB706A0EEE366A581">
    <w:name w:val="30087EBC50024088BB706A0EEE366A58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3E23376D6684BD1B4E5BDAFBDE8FD5726">
    <w:name w:val="E3E23376D6684BD1B4E5BDAFBDE8FD5726"/>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6">
    <w:name w:val="8DF7921D3E294F0985F20F440E7D51CC26"/>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9">
    <w:name w:val="B75A8F42A3254DB4A4490C5E86C85E4429"/>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1">
    <w:name w:val="F2D8D62A1DAD41688097C5900D219ECD3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1">
    <w:name w:val="72B308DE6D6A4AEC98E0143E2084D9B031"/>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5">
    <w:name w:val="AF8C25C757D04C14AD87DFD1E234356925"/>
    <w:rsid w:val="00722F65"/>
    <w:pPr>
      <w:spacing w:after="0" w:line="240" w:lineRule="auto"/>
    </w:pPr>
    <w:rPr>
      <w:rFonts w:ascii="Verdana" w:eastAsia="Times New Roman" w:hAnsi="Verdana" w:cs="Times New Roman"/>
      <w:sz w:val="20"/>
      <w:szCs w:val="24"/>
    </w:rPr>
  </w:style>
  <w:style w:type="paragraph" w:customStyle="1" w:styleId="0640149426A94A58BB1905F5E84D923E24">
    <w:name w:val="0640149426A94A58BB1905F5E84D923E24"/>
    <w:rsid w:val="00722F65"/>
    <w:pPr>
      <w:spacing w:after="0" w:line="240" w:lineRule="auto"/>
    </w:pPr>
    <w:rPr>
      <w:rFonts w:ascii="Verdana" w:eastAsia="Times New Roman" w:hAnsi="Verdana" w:cs="Times New Roman"/>
      <w:sz w:val="20"/>
      <w:szCs w:val="24"/>
    </w:rPr>
  </w:style>
  <w:style w:type="paragraph" w:customStyle="1" w:styleId="896CDD92DF134D9EA0765F412D845F8613">
    <w:name w:val="896CDD92DF134D9EA0765F412D845F8613"/>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3">
    <w:name w:val="C3644B8A3BEB496188910D39550C287E13"/>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7">
    <w:name w:val="4446F684562D4B9CB75C239273F12034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6">
    <w:name w:val="EEB8EE163A264A798C08178345589836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1">
    <w:name w:val="41680F4248C649BF8A4BDF2FFBB17456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1">
    <w:name w:val="C970DF891EAF4323B1068F30F16CF6DA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1">
    <w:name w:val="05C89C504AE7423D9DAB8C627BBE51F6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1">
    <w:name w:val="4D88A137C782433CAA7FA0DAAB416675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1">
    <w:name w:val="1562AADF958348AEA2B47476FB3767DA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1">
    <w:name w:val="0DF8C72AC8E3452C8137C2C1B302F047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5">
    <w:name w:val="54E2E85748BC42FD91C595F26180496115"/>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9">
    <w:name w:val="F7AB2FC8E6384CFC9E250934FBE5E3389"/>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0087EBC50024088BB706A0EEE366A582">
    <w:name w:val="30087EBC50024088BB706A0EEE366A58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3E23376D6684BD1B4E5BDAFBDE8FD5727">
    <w:name w:val="E3E23376D6684BD1B4E5BDAFBDE8FD5727"/>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7">
    <w:name w:val="8DF7921D3E294F0985F20F440E7D51CC27"/>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0">
    <w:name w:val="B75A8F42A3254DB4A4490C5E86C85E4430"/>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2">
    <w:name w:val="F2D8D62A1DAD41688097C5900D219ECD3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2">
    <w:name w:val="72B308DE6D6A4AEC98E0143E2084D9B032"/>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6">
    <w:name w:val="AF8C25C757D04C14AD87DFD1E234356926"/>
    <w:rsid w:val="00722F65"/>
    <w:pPr>
      <w:spacing w:after="0" w:line="240" w:lineRule="auto"/>
    </w:pPr>
    <w:rPr>
      <w:rFonts w:ascii="Verdana" w:eastAsia="Times New Roman" w:hAnsi="Verdana" w:cs="Times New Roman"/>
      <w:sz w:val="20"/>
      <w:szCs w:val="24"/>
    </w:rPr>
  </w:style>
  <w:style w:type="paragraph" w:customStyle="1" w:styleId="0640149426A94A58BB1905F5E84D923E25">
    <w:name w:val="0640149426A94A58BB1905F5E84D923E25"/>
    <w:rsid w:val="00722F65"/>
    <w:pPr>
      <w:spacing w:after="0" w:line="240" w:lineRule="auto"/>
    </w:pPr>
    <w:rPr>
      <w:rFonts w:ascii="Verdana" w:eastAsia="Times New Roman" w:hAnsi="Verdana" w:cs="Times New Roman"/>
      <w:sz w:val="20"/>
      <w:szCs w:val="24"/>
    </w:rPr>
  </w:style>
  <w:style w:type="paragraph" w:customStyle="1" w:styleId="896CDD92DF134D9EA0765F412D845F8614">
    <w:name w:val="896CDD92DF134D9EA0765F412D845F8614"/>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4">
    <w:name w:val="C3644B8A3BEB496188910D39550C287E14"/>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8">
    <w:name w:val="4446F684562D4B9CB75C239273F12034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7">
    <w:name w:val="EEB8EE163A264A798C08178345589836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2">
    <w:name w:val="41680F4248C649BF8A4BDF2FFBB17456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2">
    <w:name w:val="C970DF891EAF4323B1068F30F16CF6DA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2">
    <w:name w:val="05C89C504AE7423D9DAB8C627BBE51F6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2">
    <w:name w:val="4D88A137C782433CAA7FA0DAAB416675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2">
    <w:name w:val="1562AADF958348AEA2B47476FB3767DA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2">
    <w:name w:val="0DF8C72AC8E3452C8137C2C1B302F047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6">
    <w:name w:val="54E2E85748BC42FD91C595F26180496116"/>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0">
    <w:name w:val="F7AB2FC8E6384CFC9E250934FBE5E33810"/>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0087EBC50024088BB706A0EEE366A583">
    <w:name w:val="30087EBC50024088BB706A0EEE366A58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ACDA9F1465DB4C78A7845E8AC64D1ACF">
    <w:name w:val="ACDA9F1465DB4C78A7845E8AC64D1ACF"/>
    <w:rsid w:val="00722F65"/>
  </w:style>
  <w:style w:type="paragraph" w:customStyle="1" w:styleId="E3E23376D6684BD1B4E5BDAFBDE8FD5728">
    <w:name w:val="E3E23376D6684BD1B4E5BDAFBDE8FD572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8">
    <w:name w:val="8DF7921D3E294F0985F20F440E7D51CC2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1">
    <w:name w:val="B75A8F42A3254DB4A4490C5E86C85E443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3">
    <w:name w:val="F2D8D62A1DAD41688097C5900D219ECD3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3">
    <w:name w:val="72B308DE6D6A4AEC98E0143E2084D9B033"/>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7">
    <w:name w:val="AF8C25C757D04C14AD87DFD1E234356927"/>
    <w:rsid w:val="00722F65"/>
    <w:pPr>
      <w:spacing w:after="0" w:line="240" w:lineRule="auto"/>
    </w:pPr>
    <w:rPr>
      <w:rFonts w:ascii="Verdana" w:eastAsia="Times New Roman" w:hAnsi="Verdana" w:cs="Times New Roman"/>
      <w:sz w:val="20"/>
      <w:szCs w:val="24"/>
    </w:rPr>
  </w:style>
  <w:style w:type="paragraph" w:customStyle="1" w:styleId="0640149426A94A58BB1905F5E84D923E26">
    <w:name w:val="0640149426A94A58BB1905F5E84D923E26"/>
    <w:rsid w:val="00722F65"/>
    <w:pPr>
      <w:spacing w:after="0" w:line="240" w:lineRule="auto"/>
    </w:pPr>
    <w:rPr>
      <w:rFonts w:ascii="Verdana" w:eastAsia="Times New Roman" w:hAnsi="Verdana" w:cs="Times New Roman"/>
      <w:sz w:val="20"/>
      <w:szCs w:val="24"/>
    </w:rPr>
  </w:style>
  <w:style w:type="paragraph" w:customStyle="1" w:styleId="896CDD92DF134D9EA0765F412D845F8615">
    <w:name w:val="896CDD92DF134D9EA0765F412D845F861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5">
    <w:name w:val="C3644B8A3BEB496188910D39550C287E1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9">
    <w:name w:val="4446F684562D4B9CB75C239273F12034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8">
    <w:name w:val="EEB8EE163A264A798C08178345589836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3">
    <w:name w:val="41680F4248C649BF8A4BDF2FFBB17456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3">
    <w:name w:val="C970DF891EAF4323B1068F30F16CF6DA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3">
    <w:name w:val="05C89C504AE7423D9DAB8C627BBE51F6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3">
    <w:name w:val="4D88A137C782433CAA7FA0DAAB416675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3">
    <w:name w:val="1562AADF958348AEA2B47476FB3767DA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3">
    <w:name w:val="0DF8C72AC8E3452C8137C2C1B302F047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7">
    <w:name w:val="54E2E85748BC42FD91C595F26180496117"/>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1">
    <w:name w:val="F7AB2FC8E6384CFC9E250934FBE5E3381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ACDA9F1465DB4C78A7845E8AC64D1ACF1">
    <w:name w:val="ACDA9F1465DB4C78A7845E8AC64D1ACF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0087EBC50024088BB706A0EEE366A584">
    <w:name w:val="30087EBC50024088BB706A0EEE366A58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A458BB992C274AA18E5DD798C9DDA1F6">
    <w:name w:val="A458BB992C274AA18E5DD798C9DDA1F6"/>
    <w:rsid w:val="00722F65"/>
  </w:style>
  <w:style w:type="paragraph" w:customStyle="1" w:styleId="63B4496893E2465ABA633FC51FB2EE3A">
    <w:name w:val="63B4496893E2465ABA633FC51FB2EE3A"/>
    <w:rsid w:val="00722F65"/>
  </w:style>
  <w:style w:type="paragraph" w:customStyle="1" w:styleId="E3E23376D6684BD1B4E5BDAFBDE8FD5729">
    <w:name w:val="E3E23376D6684BD1B4E5BDAFBDE8FD572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9">
    <w:name w:val="8DF7921D3E294F0985F20F440E7D51CC2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2">
    <w:name w:val="B75A8F42A3254DB4A4490C5E86C85E443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4">
    <w:name w:val="F2D8D62A1DAD41688097C5900D219ECD3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4">
    <w:name w:val="72B308DE6D6A4AEC98E0143E2084D9B034"/>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8">
    <w:name w:val="AF8C25C757D04C14AD87DFD1E234356928"/>
    <w:rsid w:val="00722F65"/>
    <w:pPr>
      <w:spacing w:after="0" w:line="240" w:lineRule="auto"/>
    </w:pPr>
    <w:rPr>
      <w:rFonts w:ascii="Verdana" w:eastAsia="Times New Roman" w:hAnsi="Verdana" w:cs="Times New Roman"/>
      <w:sz w:val="20"/>
      <w:szCs w:val="24"/>
    </w:rPr>
  </w:style>
  <w:style w:type="paragraph" w:customStyle="1" w:styleId="0640149426A94A58BB1905F5E84D923E27">
    <w:name w:val="0640149426A94A58BB1905F5E84D923E27"/>
    <w:rsid w:val="00722F65"/>
    <w:pPr>
      <w:spacing w:after="0" w:line="240" w:lineRule="auto"/>
    </w:pPr>
    <w:rPr>
      <w:rFonts w:ascii="Verdana" w:eastAsia="Times New Roman" w:hAnsi="Verdana" w:cs="Times New Roman"/>
      <w:sz w:val="20"/>
      <w:szCs w:val="24"/>
    </w:rPr>
  </w:style>
  <w:style w:type="paragraph" w:customStyle="1" w:styleId="896CDD92DF134D9EA0765F412D845F8616">
    <w:name w:val="896CDD92DF134D9EA0765F412D845F861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6">
    <w:name w:val="C3644B8A3BEB496188910D39550C287E1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0">
    <w:name w:val="4446F684562D4B9CB75C239273F12034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9">
    <w:name w:val="EEB8EE163A264A798C08178345589836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4">
    <w:name w:val="41680F4248C649BF8A4BDF2FFBB17456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4">
    <w:name w:val="C970DF891EAF4323B1068F30F16CF6DA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4">
    <w:name w:val="05C89C504AE7423D9DAB8C627BBE51F6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4">
    <w:name w:val="4D88A137C782433CAA7FA0DAAB416675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4">
    <w:name w:val="1562AADF958348AEA2B47476FB3767DA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4">
    <w:name w:val="0DF8C72AC8E3452C8137C2C1B302F047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8">
    <w:name w:val="54E2E85748BC42FD91C595F26180496118"/>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2">
    <w:name w:val="F7AB2FC8E6384CFC9E250934FBE5E33812"/>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30">
    <w:name w:val="E3E23376D6684BD1B4E5BDAFBDE8FD573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0">
    <w:name w:val="8DF7921D3E294F0985F20F440E7D51CC3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3">
    <w:name w:val="B75A8F42A3254DB4A4490C5E86C85E443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5">
    <w:name w:val="F2D8D62A1DAD41688097C5900D219ECD3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5">
    <w:name w:val="72B308DE6D6A4AEC98E0143E2084D9B035"/>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9">
    <w:name w:val="AF8C25C757D04C14AD87DFD1E234356929"/>
    <w:rsid w:val="00722F65"/>
    <w:pPr>
      <w:spacing w:after="0" w:line="240" w:lineRule="auto"/>
    </w:pPr>
    <w:rPr>
      <w:rFonts w:ascii="Verdana" w:eastAsia="Times New Roman" w:hAnsi="Verdana" w:cs="Times New Roman"/>
      <w:sz w:val="20"/>
      <w:szCs w:val="24"/>
    </w:rPr>
  </w:style>
  <w:style w:type="paragraph" w:customStyle="1" w:styleId="0640149426A94A58BB1905F5E84D923E28">
    <w:name w:val="0640149426A94A58BB1905F5E84D923E28"/>
    <w:rsid w:val="00722F65"/>
    <w:pPr>
      <w:spacing w:after="0" w:line="240" w:lineRule="auto"/>
    </w:pPr>
    <w:rPr>
      <w:rFonts w:ascii="Verdana" w:eastAsia="Times New Roman" w:hAnsi="Verdana" w:cs="Times New Roman"/>
      <w:sz w:val="20"/>
      <w:szCs w:val="24"/>
    </w:rPr>
  </w:style>
  <w:style w:type="paragraph" w:customStyle="1" w:styleId="896CDD92DF134D9EA0765F412D845F8617">
    <w:name w:val="896CDD92DF134D9EA0765F412D845F861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7">
    <w:name w:val="C3644B8A3BEB496188910D39550C287E1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1">
    <w:name w:val="4446F684562D4B9CB75C239273F12034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0">
    <w:name w:val="EEB8EE163A264A798C08178345589836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5">
    <w:name w:val="41680F4248C649BF8A4BDF2FFBB17456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5">
    <w:name w:val="C970DF891EAF4323B1068F30F16CF6DA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5">
    <w:name w:val="05C89C504AE7423D9DAB8C627BBE51F6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5">
    <w:name w:val="4D88A137C782433CAA7FA0DAAB416675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5">
    <w:name w:val="1562AADF958348AEA2B47476FB3767DA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5">
    <w:name w:val="0DF8C72AC8E3452C8137C2C1B302F047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9">
    <w:name w:val="54E2E85748BC42FD91C595F26180496119"/>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3">
    <w:name w:val="F7AB2FC8E6384CFC9E250934FBE5E33813"/>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31">
    <w:name w:val="E3E23376D6684BD1B4E5BDAFBDE8FD573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1">
    <w:name w:val="8DF7921D3E294F0985F20F440E7D51CC3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4">
    <w:name w:val="B75A8F42A3254DB4A4490C5E86C85E443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6">
    <w:name w:val="F2D8D62A1DAD41688097C5900D219ECD3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6">
    <w:name w:val="72B308DE6D6A4AEC98E0143E2084D9B036"/>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0">
    <w:name w:val="AF8C25C757D04C14AD87DFD1E234356930"/>
    <w:rsid w:val="00722F65"/>
    <w:pPr>
      <w:spacing w:after="0" w:line="240" w:lineRule="auto"/>
    </w:pPr>
    <w:rPr>
      <w:rFonts w:ascii="Verdana" w:eastAsia="Times New Roman" w:hAnsi="Verdana" w:cs="Times New Roman"/>
      <w:sz w:val="20"/>
      <w:szCs w:val="24"/>
    </w:rPr>
  </w:style>
  <w:style w:type="paragraph" w:customStyle="1" w:styleId="0640149426A94A58BB1905F5E84D923E29">
    <w:name w:val="0640149426A94A58BB1905F5E84D923E29"/>
    <w:rsid w:val="00722F65"/>
    <w:pPr>
      <w:spacing w:after="0" w:line="240" w:lineRule="auto"/>
    </w:pPr>
    <w:rPr>
      <w:rFonts w:ascii="Verdana" w:eastAsia="Times New Roman" w:hAnsi="Verdana" w:cs="Times New Roman"/>
      <w:sz w:val="20"/>
      <w:szCs w:val="24"/>
    </w:rPr>
  </w:style>
  <w:style w:type="paragraph" w:customStyle="1" w:styleId="896CDD92DF134D9EA0765F412D845F8618">
    <w:name w:val="896CDD92DF134D9EA0765F412D845F861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8">
    <w:name w:val="C3644B8A3BEB496188910D39550C287E1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2">
    <w:name w:val="4446F684562D4B9CB75C239273F12034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1">
    <w:name w:val="EEB8EE163A264A798C08178345589836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6">
    <w:name w:val="41680F4248C649BF8A4BDF2FFBB17456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6">
    <w:name w:val="C970DF891EAF4323B1068F30F16CF6DA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6">
    <w:name w:val="05C89C504AE7423D9DAB8C627BBE51F6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6">
    <w:name w:val="4D88A137C782433CAA7FA0DAAB416675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6">
    <w:name w:val="1562AADF958348AEA2B47476FB3767DA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6">
    <w:name w:val="0DF8C72AC8E3452C8137C2C1B302F047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0">
    <w:name w:val="54E2E85748BC42FD91C595F26180496120"/>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4">
    <w:name w:val="F7AB2FC8E6384CFC9E250934FBE5E33814"/>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
    <w:name w:val="9E4520C123D344E0BBF0EC4E7F19C96C"/>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
    <w:name w:val="63B4496893E2465ABA633FC51FB2EE3A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3E23376D6684BD1B4E5BDAFBDE8FD5732">
    <w:name w:val="E3E23376D6684BD1B4E5BDAFBDE8FD573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2">
    <w:name w:val="8DF7921D3E294F0985F20F440E7D51CC3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5">
    <w:name w:val="B75A8F42A3254DB4A4490C5E86C85E443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7">
    <w:name w:val="F2D8D62A1DAD41688097C5900D219ECD3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7">
    <w:name w:val="72B308DE6D6A4AEC98E0143E2084D9B037"/>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1">
    <w:name w:val="AF8C25C757D04C14AD87DFD1E234356931"/>
    <w:rsid w:val="00722F65"/>
    <w:pPr>
      <w:spacing w:after="0" w:line="240" w:lineRule="auto"/>
    </w:pPr>
    <w:rPr>
      <w:rFonts w:ascii="Verdana" w:eastAsia="Times New Roman" w:hAnsi="Verdana" w:cs="Times New Roman"/>
      <w:sz w:val="20"/>
      <w:szCs w:val="24"/>
    </w:rPr>
  </w:style>
  <w:style w:type="paragraph" w:customStyle="1" w:styleId="0640149426A94A58BB1905F5E84D923E30">
    <w:name w:val="0640149426A94A58BB1905F5E84D923E30"/>
    <w:rsid w:val="00722F65"/>
    <w:pPr>
      <w:spacing w:after="0" w:line="240" w:lineRule="auto"/>
    </w:pPr>
    <w:rPr>
      <w:rFonts w:ascii="Verdana" w:eastAsia="Times New Roman" w:hAnsi="Verdana" w:cs="Times New Roman"/>
      <w:sz w:val="20"/>
      <w:szCs w:val="24"/>
    </w:rPr>
  </w:style>
  <w:style w:type="paragraph" w:customStyle="1" w:styleId="896CDD92DF134D9EA0765F412D845F8619">
    <w:name w:val="896CDD92DF134D9EA0765F412D845F861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9">
    <w:name w:val="C3644B8A3BEB496188910D39550C287E1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3">
    <w:name w:val="4446F684562D4B9CB75C239273F12034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2">
    <w:name w:val="EEB8EE163A264A798C08178345589836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7">
    <w:name w:val="41680F4248C649BF8A4BDF2FFBB17456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7">
    <w:name w:val="C970DF891EAF4323B1068F30F16CF6DA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7">
    <w:name w:val="05C89C504AE7423D9DAB8C627BBE51F6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7">
    <w:name w:val="4D88A137C782433CAA7FA0DAAB416675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7">
    <w:name w:val="1562AADF958348AEA2B47476FB3767DA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7">
    <w:name w:val="0DF8C72AC8E3452C8137C2C1B302F047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1">
    <w:name w:val="54E2E85748BC42FD91C595F26180496121"/>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5">
    <w:name w:val="F7AB2FC8E6384CFC9E250934FBE5E33815"/>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1">
    <w:name w:val="9E4520C123D344E0BBF0EC4E7F19C96C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
    <w:name w:val="63B4496893E2465ABA633FC51FB2EE3A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
    <w:name w:val="7272A9F118DA4A39A4C2EAF2D7EEA827"/>
    <w:rsid w:val="00722F65"/>
  </w:style>
  <w:style w:type="paragraph" w:customStyle="1" w:styleId="07EA1E72D2CA48A3AE88387EB5E3BCAD">
    <w:name w:val="07EA1E72D2CA48A3AE88387EB5E3BCAD"/>
    <w:rsid w:val="00722F65"/>
  </w:style>
  <w:style w:type="paragraph" w:customStyle="1" w:styleId="E3E23376D6684BD1B4E5BDAFBDE8FD5733">
    <w:name w:val="E3E23376D6684BD1B4E5BDAFBDE8FD573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3">
    <w:name w:val="8DF7921D3E294F0985F20F440E7D51CC3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6">
    <w:name w:val="B75A8F42A3254DB4A4490C5E86C85E443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8">
    <w:name w:val="F2D8D62A1DAD41688097C5900D219ECD3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8">
    <w:name w:val="72B308DE6D6A4AEC98E0143E2084D9B038"/>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2">
    <w:name w:val="AF8C25C757D04C14AD87DFD1E234356932"/>
    <w:rsid w:val="00722F65"/>
    <w:pPr>
      <w:spacing w:after="0" w:line="240" w:lineRule="auto"/>
    </w:pPr>
    <w:rPr>
      <w:rFonts w:ascii="Verdana" w:eastAsia="Times New Roman" w:hAnsi="Verdana" w:cs="Times New Roman"/>
      <w:sz w:val="20"/>
      <w:szCs w:val="24"/>
    </w:rPr>
  </w:style>
  <w:style w:type="paragraph" w:customStyle="1" w:styleId="0640149426A94A58BB1905F5E84D923E31">
    <w:name w:val="0640149426A94A58BB1905F5E84D923E31"/>
    <w:rsid w:val="00722F65"/>
    <w:pPr>
      <w:spacing w:after="0" w:line="240" w:lineRule="auto"/>
    </w:pPr>
    <w:rPr>
      <w:rFonts w:ascii="Verdana" w:eastAsia="Times New Roman" w:hAnsi="Verdana" w:cs="Times New Roman"/>
      <w:sz w:val="20"/>
      <w:szCs w:val="24"/>
    </w:rPr>
  </w:style>
  <w:style w:type="paragraph" w:customStyle="1" w:styleId="896CDD92DF134D9EA0765F412D845F8620">
    <w:name w:val="896CDD92DF134D9EA0765F412D845F862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0">
    <w:name w:val="C3644B8A3BEB496188910D39550C287E2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4">
    <w:name w:val="4446F684562D4B9CB75C239273F12034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3">
    <w:name w:val="EEB8EE163A264A798C08178345589836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8">
    <w:name w:val="41680F4248C649BF8A4BDF2FFBB17456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8">
    <w:name w:val="C970DF891EAF4323B1068F30F16CF6DA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8">
    <w:name w:val="05C89C504AE7423D9DAB8C627BBE51F6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8">
    <w:name w:val="4D88A137C782433CAA7FA0DAAB416675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8">
    <w:name w:val="1562AADF958348AEA2B47476FB3767DA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8">
    <w:name w:val="0DF8C72AC8E3452C8137C2C1B302F047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2">
    <w:name w:val="54E2E85748BC42FD91C595F26180496122"/>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6">
    <w:name w:val="F7AB2FC8E6384CFC9E250934FBE5E33816"/>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2">
    <w:name w:val="9E4520C123D344E0BBF0EC4E7F19C96C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
    <w:name w:val="63B4496893E2465ABA633FC51FB2EE3A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
    <w:name w:val="7272A9F118DA4A39A4C2EAF2D7EEA827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
    <w:name w:val="07EA1E72D2CA48A3AE88387EB5E3BCAD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3E23376D6684BD1B4E5BDAFBDE8FD5734">
    <w:name w:val="E3E23376D6684BD1B4E5BDAFBDE8FD5734"/>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4">
    <w:name w:val="8DF7921D3E294F0985F20F440E7D51CC34"/>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7">
    <w:name w:val="B75A8F42A3254DB4A4490C5E86C85E443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9">
    <w:name w:val="F2D8D62A1DAD41688097C5900D219ECD39"/>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9">
    <w:name w:val="72B308DE6D6A4AEC98E0143E2084D9B039"/>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3">
    <w:name w:val="AF8C25C757D04C14AD87DFD1E234356933"/>
    <w:rsid w:val="00722F65"/>
    <w:pPr>
      <w:spacing w:after="0" w:line="240" w:lineRule="auto"/>
    </w:pPr>
    <w:rPr>
      <w:rFonts w:ascii="Verdana" w:eastAsia="Times New Roman" w:hAnsi="Verdana" w:cs="Times New Roman"/>
      <w:sz w:val="20"/>
      <w:szCs w:val="24"/>
    </w:rPr>
  </w:style>
  <w:style w:type="paragraph" w:customStyle="1" w:styleId="0640149426A94A58BB1905F5E84D923E32">
    <w:name w:val="0640149426A94A58BB1905F5E84D923E32"/>
    <w:rsid w:val="00722F65"/>
    <w:pPr>
      <w:spacing w:after="0" w:line="240" w:lineRule="auto"/>
    </w:pPr>
    <w:rPr>
      <w:rFonts w:ascii="Verdana" w:eastAsia="Times New Roman" w:hAnsi="Verdana" w:cs="Times New Roman"/>
      <w:sz w:val="20"/>
      <w:szCs w:val="24"/>
    </w:rPr>
  </w:style>
  <w:style w:type="paragraph" w:customStyle="1" w:styleId="896CDD92DF134D9EA0765F412D845F8621">
    <w:name w:val="896CDD92DF134D9EA0765F412D845F8621"/>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1">
    <w:name w:val="C3644B8A3BEB496188910D39550C287E21"/>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5">
    <w:name w:val="4446F684562D4B9CB75C239273F12034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4">
    <w:name w:val="EEB8EE163A264A798C08178345589836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9">
    <w:name w:val="41680F4248C649BF8A4BDF2FFBB17456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9">
    <w:name w:val="C970DF891EAF4323B1068F30F16CF6DA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9">
    <w:name w:val="05C89C504AE7423D9DAB8C627BBE51F6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9">
    <w:name w:val="4D88A137C782433CAA7FA0DAAB416675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9">
    <w:name w:val="1562AADF958348AEA2B47476FB3767DA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9">
    <w:name w:val="0DF8C72AC8E3452C8137C2C1B302F047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3">
    <w:name w:val="54E2E85748BC42FD91C595F26180496123"/>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7">
    <w:name w:val="F7AB2FC8E6384CFC9E250934FBE5E33817"/>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3">
    <w:name w:val="9E4520C123D344E0BBF0EC4E7F19C96C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4">
    <w:name w:val="63B4496893E2465ABA633FC51FB2EE3A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
    <w:name w:val="F99F22CA5E304CA186E018DAF5B692F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3E23376D6684BD1B4E5BDAFBDE8FD5735">
    <w:name w:val="E3E23376D6684BD1B4E5BDAFBDE8FD5735"/>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5">
    <w:name w:val="8DF7921D3E294F0985F20F440E7D51CC35"/>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8">
    <w:name w:val="B75A8F42A3254DB4A4490C5E86C85E443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0">
    <w:name w:val="F2D8D62A1DAD41688097C5900D219ECD40"/>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0">
    <w:name w:val="72B308DE6D6A4AEC98E0143E2084D9B040"/>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4">
    <w:name w:val="AF8C25C757D04C14AD87DFD1E234356934"/>
    <w:rsid w:val="00722F65"/>
    <w:pPr>
      <w:spacing w:after="0" w:line="240" w:lineRule="auto"/>
    </w:pPr>
    <w:rPr>
      <w:rFonts w:ascii="Verdana" w:eastAsia="Times New Roman" w:hAnsi="Verdana" w:cs="Times New Roman"/>
      <w:sz w:val="20"/>
      <w:szCs w:val="24"/>
    </w:rPr>
  </w:style>
  <w:style w:type="paragraph" w:customStyle="1" w:styleId="0640149426A94A58BB1905F5E84D923E33">
    <w:name w:val="0640149426A94A58BB1905F5E84D923E33"/>
    <w:rsid w:val="00722F65"/>
    <w:pPr>
      <w:spacing w:after="0" w:line="240" w:lineRule="auto"/>
    </w:pPr>
    <w:rPr>
      <w:rFonts w:ascii="Verdana" w:eastAsia="Times New Roman" w:hAnsi="Verdana" w:cs="Times New Roman"/>
      <w:sz w:val="20"/>
      <w:szCs w:val="24"/>
    </w:rPr>
  </w:style>
  <w:style w:type="paragraph" w:customStyle="1" w:styleId="896CDD92DF134D9EA0765F412D845F8622">
    <w:name w:val="896CDD92DF134D9EA0765F412D845F8622"/>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2">
    <w:name w:val="C3644B8A3BEB496188910D39550C287E22"/>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6">
    <w:name w:val="4446F684562D4B9CB75C239273F120342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5">
    <w:name w:val="EEB8EE163A264A798C08178345589836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20">
    <w:name w:val="41680F4248C649BF8A4BDF2FFBB17456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0">
    <w:name w:val="C970DF891EAF4323B1068F30F16CF6DA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0">
    <w:name w:val="05C89C504AE7423D9DAB8C627BBE51F6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0">
    <w:name w:val="4D88A137C782433CAA7FA0DAAB416675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0">
    <w:name w:val="1562AADF958348AEA2B47476FB3767DA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0">
    <w:name w:val="0DF8C72AC8E3452C8137C2C1B302F047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4">
    <w:name w:val="54E2E85748BC42FD91C595F26180496124"/>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8">
    <w:name w:val="F7AB2FC8E6384CFC9E250934FBE5E33818"/>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4">
    <w:name w:val="9E4520C123D344E0BBF0EC4E7F19C96C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5">
    <w:name w:val="63B4496893E2465ABA633FC51FB2EE3A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
    <w:name w:val="F99F22CA5E304CA186E018DAF5B692F4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
    <w:name w:val="3F05253139424730841F729753255967"/>
    <w:rsid w:val="00722F65"/>
  </w:style>
  <w:style w:type="paragraph" w:customStyle="1" w:styleId="339CBAF0D4ED4E53BC9310CB761DD1A3">
    <w:name w:val="339CBAF0D4ED4E53BC9310CB761DD1A3"/>
    <w:rsid w:val="00722F65"/>
  </w:style>
  <w:style w:type="paragraph" w:customStyle="1" w:styleId="D6942FF81FF14A6DBAE402541A988D35">
    <w:name w:val="D6942FF81FF14A6DBAE402541A988D35"/>
    <w:rsid w:val="00722F65"/>
  </w:style>
  <w:style w:type="paragraph" w:customStyle="1" w:styleId="035EFFDE90B8485EBF07634B859CFD77">
    <w:name w:val="035EFFDE90B8485EBF07634B859CFD77"/>
    <w:rsid w:val="00722F65"/>
  </w:style>
  <w:style w:type="paragraph" w:customStyle="1" w:styleId="91659F23DA144E96A78D8FE12C1ECA31">
    <w:name w:val="91659F23DA144E96A78D8FE12C1ECA31"/>
    <w:rsid w:val="00722F65"/>
  </w:style>
  <w:style w:type="paragraph" w:customStyle="1" w:styleId="C9C2E16983E8463BA526801E2CD34FAE">
    <w:name w:val="C9C2E16983E8463BA526801E2CD34FAE"/>
    <w:rsid w:val="00722F65"/>
  </w:style>
  <w:style w:type="paragraph" w:customStyle="1" w:styleId="EB45B49ADC764A2B8DCEDB1705C2B7B2">
    <w:name w:val="EB45B49ADC764A2B8DCEDB1705C2B7B2"/>
    <w:rsid w:val="00722F65"/>
  </w:style>
  <w:style w:type="paragraph" w:customStyle="1" w:styleId="23245B3F28F848E8AD8F35C7F2314DBE">
    <w:name w:val="23245B3F28F848E8AD8F35C7F2314DBE"/>
    <w:rsid w:val="00722F65"/>
  </w:style>
  <w:style w:type="paragraph" w:customStyle="1" w:styleId="B0985A0816C142BB896E99852D5F7A0B">
    <w:name w:val="B0985A0816C142BB896E99852D5F7A0B"/>
    <w:rsid w:val="00722F65"/>
  </w:style>
  <w:style w:type="paragraph" w:customStyle="1" w:styleId="6DE8703C0F9D43A8A8D8828C41FE0571">
    <w:name w:val="6DE8703C0F9D43A8A8D8828C41FE0571"/>
    <w:rsid w:val="00722F65"/>
  </w:style>
  <w:style w:type="paragraph" w:customStyle="1" w:styleId="CFBD99AA0DFB4695BDFC83DEC7D41AB3">
    <w:name w:val="CFBD99AA0DFB4695BDFC83DEC7D41AB3"/>
    <w:rsid w:val="00722F65"/>
  </w:style>
  <w:style w:type="paragraph" w:customStyle="1" w:styleId="7F49341BF6B9489E88214BB90FE03C50">
    <w:name w:val="7F49341BF6B9489E88214BB90FE03C50"/>
    <w:rsid w:val="00722F65"/>
  </w:style>
  <w:style w:type="paragraph" w:customStyle="1" w:styleId="15672BA708E14DAAAFCD6484E4B2F4A8">
    <w:name w:val="15672BA708E14DAAAFCD6484E4B2F4A8"/>
    <w:rsid w:val="00722F65"/>
  </w:style>
  <w:style w:type="paragraph" w:customStyle="1" w:styleId="55E898A1FDF349D090418206BB722F0B">
    <w:name w:val="55E898A1FDF349D090418206BB722F0B"/>
    <w:rsid w:val="00722F65"/>
  </w:style>
  <w:style w:type="paragraph" w:customStyle="1" w:styleId="0FD1AB477A474217B982E96B5250A2DE">
    <w:name w:val="0FD1AB477A474217B982E96B5250A2DE"/>
    <w:rsid w:val="00722F65"/>
  </w:style>
  <w:style w:type="paragraph" w:customStyle="1" w:styleId="4379DE421A234207A697AE71E1665C96">
    <w:name w:val="4379DE421A234207A697AE71E1665C96"/>
    <w:rsid w:val="00722F65"/>
  </w:style>
  <w:style w:type="paragraph" w:customStyle="1" w:styleId="DA9CEA6656B94ED88AB8A3A49BE20692">
    <w:name w:val="DA9CEA6656B94ED88AB8A3A49BE20692"/>
    <w:rsid w:val="00722F65"/>
  </w:style>
  <w:style w:type="paragraph" w:customStyle="1" w:styleId="7EC6B1E561644F89819E9BA0A52AEF2F">
    <w:name w:val="7EC6B1E561644F89819E9BA0A52AEF2F"/>
    <w:rsid w:val="00722F65"/>
  </w:style>
  <w:style w:type="paragraph" w:customStyle="1" w:styleId="E3E23376D6684BD1B4E5BDAFBDE8FD5736">
    <w:name w:val="E3E23376D6684BD1B4E5BDAFBDE8FD5736"/>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6">
    <w:name w:val="8DF7921D3E294F0985F20F440E7D51CC36"/>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9">
    <w:name w:val="B75A8F42A3254DB4A4490C5E86C85E4439"/>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1">
    <w:name w:val="F2D8D62A1DAD41688097C5900D219ECD4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1">
    <w:name w:val="72B308DE6D6A4AEC98E0143E2084D9B041"/>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5">
    <w:name w:val="AF8C25C757D04C14AD87DFD1E234356935"/>
    <w:rsid w:val="00722F65"/>
    <w:pPr>
      <w:spacing w:after="0" w:line="240" w:lineRule="auto"/>
    </w:pPr>
    <w:rPr>
      <w:rFonts w:ascii="Verdana" w:eastAsia="Times New Roman" w:hAnsi="Verdana" w:cs="Times New Roman"/>
      <w:sz w:val="20"/>
      <w:szCs w:val="24"/>
    </w:rPr>
  </w:style>
  <w:style w:type="paragraph" w:customStyle="1" w:styleId="0640149426A94A58BB1905F5E84D923E34">
    <w:name w:val="0640149426A94A58BB1905F5E84D923E34"/>
    <w:rsid w:val="00722F65"/>
    <w:pPr>
      <w:spacing w:after="0" w:line="240" w:lineRule="auto"/>
    </w:pPr>
    <w:rPr>
      <w:rFonts w:ascii="Verdana" w:eastAsia="Times New Roman" w:hAnsi="Verdana" w:cs="Times New Roman"/>
      <w:sz w:val="20"/>
      <w:szCs w:val="24"/>
    </w:rPr>
  </w:style>
  <w:style w:type="paragraph" w:customStyle="1" w:styleId="896CDD92DF134D9EA0765F412D845F8623">
    <w:name w:val="896CDD92DF134D9EA0765F412D845F8623"/>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3">
    <w:name w:val="C3644B8A3BEB496188910D39550C287E23"/>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7">
    <w:name w:val="4446F684562D4B9CB75C239273F120342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6">
    <w:name w:val="EEB8EE163A264A798C081783455898362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21">
    <w:name w:val="41680F4248C649BF8A4BDF2FFBB17456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1">
    <w:name w:val="C970DF891EAF4323B1068F30F16CF6DA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1">
    <w:name w:val="05C89C504AE7423D9DAB8C627BBE51F6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1">
    <w:name w:val="4D88A137C782433CAA7FA0DAAB416675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1">
    <w:name w:val="1562AADF958348AEA2B47476FB3767DA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1">
    <w:name w:val="0DF8C72AC8E3452C8137C2C1B302F047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5">
    <w:name w:val="54E2E85748BC42FD91C595F26180496125"/>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9">
    <w:name w:val="F7AB2FC8E6384CFC9E250934FBE5E33819"/>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5">
    <w:name w:val="9E4520C123D344E0BBF0EC4E7F19C96C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6">
    <w:name w:val="63B4496893E2465ABA633FC51FB2EE3A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
    <w:name w:val="7272A9F118DA4A39A4C2EAF2D7EEA827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
    <w:name w:val="07EA1E72D2CA48A3AE88387EB5E3BCAD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
    <w:name w:val="F99F22CA5E304CA186E018DAF5B692F4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1">
    <w:name w:val="DA422CEE026A4FBB9802BBC3F9877F2D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1">
    <w:name w:val="3F05253139424730841F729753255967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
    <w:name w:val="339CBAF0D4ED4E53BC9310CB761DD1A3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
    <w:name w:val="D6942FF81FF14A6DBAE402541A988D35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
    <w:name w:val="035EFFDE90B8485EBF07634B859CFD77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
    <w:name w:val="91659F23DA144E96A78D8FE12C1ECA31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
    <w:name w:val="C9C2E16983E8463BA526801E2CD34FAE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
    <w:name w:val="EB45B49ADC764A2B8DCEDB1705C2B7B2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
    <w:name w:val="23245B3F28F848E8AD8F35C7F2314DBE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
    <w:name w:val="B0985A0816C142BB896E99852D5F7A0B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
    <w:name w:val="6DE8703C0F9D43A8A8D8828C41FE0571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
    <w:name w:val="CFBD99AA0DFB4695BDFC83DEC7D41AB3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
    <w:name w:val="7F49341BF6B9489E88214BB90FE03C50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
    <w:name w:val="15672BA708E14DAAAFCD6484E4B2F4A8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
    <w:name w:val="55E898A1FDF349D090418206BB722F0B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
    <w:name w:val="0FD1AB477A474217B982E96B5250A2DE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
    <w:name w:val="4379DE421A234207A697AE71E1665C96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
    <w:name w:val="DA9CEA6656B94ED88AB8A3A49BE20692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
    <w:name w:val="7EC6B1E561644F89819E9BA0A52AEF2F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E73C01A7D4868A52C74666536F01E">
    <w:name w:val="0E1E73C01A7D4868A52C74666536F01E"/>
    <w:rsid w:val="00722F65"/>
  </w:style>
  <w:style w:type="paragraph" w:customStyle="1" w:styleId="84E8BE938EF24E1EAB9CF11A2F2CE959">
    <w:name w:val="84E8BE938EF24E1EAB9CF11A2F2CE959"/>
    <w:rsid w:val="00722F65"/>
  </w:style>
  <w:style w:type="paragraph" w:customStyle="1" w:styleId="182694D6B1C94C518B13DFCF954D50F4">
    <w:name w:val="182694D6B1C94C518B13DFCF954D50F4"/>
    <w:rsid w:val="00722F65"/>
  </w:style>
  <w:style w:type="paragraph" w:customStyle="1" w:styleId="B650052BC7E745E795A7DF14AD3CE7F5">
    <w:name w:val="B650052BC7E745E795A7DF14AD3CE7F5"/>
    <w:rsid w:val="00722F65"/>
  </w:style>
  <w:style w:type="paragraph" w:customStyle="1" w:styleId="8FA07C4B5501454E9BB2E834E11AD168">
    <w:name w:val="8FA07C4B5501454E9BB2E834E11AD168"/>
    <w:rsid w:val="00722F65"/>
  </w:style>
  <w:style w:type="paragraph" w:customStyle="1" w:styleId="6E285E68066C42C09ADEAAB20E487A0B">
    <w:name w:val="6E285E68066C42C09ADEAAB20E487A0B"/>
    <w:rsid w:val="00722F65"/>
  </w:style>
  <w:style w:type="paragraph" w:customStyle="1" w:styleId="EBB4BF662DE045769CC429BCC0B2581F">
    <w:name w:val="EBB4BF662DE045769CC429BCC0B2581F"/>
    <w:rsid w:val="00722F65"/>
  </w:style>
  <w:style w:type="paragraph" w:customStyle="1" w:styleId="4C85F17D51194ADD92E98E6A6F392444">
    <w:name w:val="4C85F17D51194ADD92E98E6A6F392444"/>
    <w:rsid w:val="00722F65"/>
  </w:style>
  <w:style w:type="paragraph" w:customStyle="1" w:styleId="F641C533FD49429DA772514CD194355A">
    <w:name w:val="F641C533FD49429DA772514CD194355A"/>
    <w:rsid w:val="00722F65"/>
  </w:style>
  <w:style w:type="paragraph" w:customStyle="1" w:styleId="6C437B47427045E6BF199756647A21C9">
    <w:name w:val="6C437B47427045E6BF199756647A21C9"/>
    <w:rsid w:val="00722F65"/>
  </w:style>
  <w:style w:type="paragraph" w:customStyle="1" w:styleId="7951B18CD1AA450D8FF004565EF45E37">
    <w:name w:val="7951B18CD1AA450D8FF004565EF45E37"/>
    <w:rsid w:val="00722F65"/>
  </w:style>
  <w:style w:type="paragraph" w:customStyle="1" w:styleId="84C11AF66A0845089E4050D47AEF58AF">
    <w:name w:val="84C11AF66A0845089E4050D47AEF58AF"/>
    <w:rsid w:val="00722F65"/>
  </w:style>
  <w:style w:type="paragraph" w:customStyle="1" w:styleId="B00A2D40758249C3884A381003237070">
    <w:name w:val="B00A2D40758249C3884A381003237070"/>
    <w:rsid w:val="00722F65"/>
  </w:style>
  <w:style w:type="paragraph" w:customStyle="1" w:styleId="7A0E29E135BD48CAA3CD4B3CF66CFF96">
    <w:name w:val="7A0E29E135BD48CAA3CD4B3CF66CFF96"/>
    <w:rsid w:val="00722F65"/>
  </w:style>
  <w:style w:type="paragraph" w:customStyle="1" w:styleId="49D71D1A438F48F1877B2D872CE410DF">
    <w:name w:val="49D71D1A438F48F1877B2D872CE410DF"/>
    <w:rsid w:val="00722F65"/>
  </w:style>
  <w:style w:type="paragraph" w:customStyle="1" w:styleId="4183B65D974A4985A5024A36B7A3FA97">
    <w:name w:val="4183B65D974A4985A5024A36B7A3FA97"/>
    <w:rsid w:val="00722F65"/>
  </w:style>
  <w:style w:type="paragraph" w:customStyle="1" w:styleId="6271BC01402641B885D43509C6D237D1">
    <w:name w:val="6271BC01402641B885D43509C6D237D1"/>
    <w:rsid w:val="00722F65"/>
  </w:style>
  <w:style w:type="paragraph" w:customStyle="1" w:styleId="5EB3081FB9A74C5797C6FF94F1967CFC">
    <w:name w:val="5EB3081FB9A74C5797C6FF94F1967CFC"/>
    <w:rsid w:val="00722F65"/>
  </w:style>
  <w:style w:type="paragraph" w:customStyle="1" w:styleId="BF72D8552C794887892740FC24F8CD6D">
    <w:name w:val="BF72D8552C794887892740FC24F8CD6D"/>
    <w:rsid w:val="00722F65"/>
  </w:style>
  <w:style w:type="paragraph" w:customStyle="1" w:styleId="444A01F0275742F79EBF717A683FE7A9">
    <w:name w:val="444A01F0275742F79EBF717A683FE7A9"/>
    <w:rsid w:val="00722F65"/>
  </w:style>
  <w:style w:type="paragraph" w:customStyle="1" w:styleId="902015F23637446295FF4DDC59919838">
    <w:name w:val="902015F23637446295FF4DDC59919838"/>
    <w:rsid w:val="00722F65"/>
  </w:style>
  <w:style w:type="paragraph" w:customStyle="1" w:styleId="92646E811AEB446899368C512D3A9171">
    <w:name w:val="92646E811AEB446899368C512D3A9171"/>
    <w:rsid w:val="00722F65"/>
  </w:style>
  <w:style w:type="paragraph" w:customStyle="1" w:styleId="5ACA66C8E74D4BA7942AA83692047EB6">
    <w:name w:val="5ACA66C8E74D4BA7942AA83692047EB6"/>
    <w:rsid w:val="00722F65"/>
  </w:style>
  <w:style w:type="paragraph" w:customStyle="1" w:styleId="3EF4A1F092F44F6B8D17C3740B8D5BB3">
    <w:name w:val="3EF4A1F092F44F6B8D17C3740B8D5BB3"/>
    <w:rsid w:val="00722F65"/>
  </w:style>
  <w:style w:type="paragraph" w:customStyle="1" w:styleId="E462F374A0574E0282CADDA1C41EEAE0">
    <w:name w:val="E462F374A0574E0282CADDA1C41EEAE0"/>
    <w:rsid w:val="00722F65"/>
  </w:style>
  <w:style w:type="paragraph" w:customStyle="1" w:styleId="26F7C4252C6845759D2700485E710451">
    <w:name w:val="26F7C4252C6845759D2700485E710451"/>
    <w:rsid w:val="00722F65"/>
  </w:style>
  <w:style w:type="paragraph" w:customStyle="1" w:styleId="E3E23376D6684BD1B4E5BDAFBDE8FD5737">
    <w:name w:val="E3E23376D6684BD1B4E5BDAFBDE8FD5737"/>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7">
    <w:name w:val="8DF7921D3E294F0985F20F440E7D51CC37"/>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0">
    <w:name w:val="B75A8F42A3254DB4A4490C5E86C85E4440"/>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2">
    <w:name w:val="F2D8D62A1DAD41688097C5900D219ECD4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2">
    <w:name w:val="72B308DE6D6A4AEC98E0143E2084D9B042"/>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6">
    <w:name w:val="AF8C25C757D04C14AD87DFD1E234356936"/>
    <w:rsid w:val="00722F65"/>
    <w:pPr>
      <w:spacing w:after="0" w:line="240" w:lineRule="auto"/>
    </w:pPr>
    <w:rPr>
      <w:rFonts w:ascii="Verdana" w:eastAsia="Times New Roman" w:hAnsi="Verdana" w:cs="Times New Roman"/>
      <w:sz w:val="20"/>
      <w:szCs w:val="24"/>
    </w:rPr>
  </w:style>
  <w:style w:type="paragraph" w:customStyle="1" w:styleId="0640149426A94A58BB1905F5E84D923E35">
    <w:name w:val="0640149426A94A58BB1905F5E84D923E35"/>
    <w:rsid w:val="00722F65"/>
    <w:pPr>
      <w:spacing w:after="0" w:line="240" w:lineRule="auto"/>
    </w:pPr>
    <w:rPr>
      <w:rFonts w:ascii="Verdana" w:eastAsia="Times New Roman" w:hAnsi="Verdana" w:cs="Times New Roman"/>
      <w:sz w:val="20"/>
      <w:szCs w:val="24"/>
    </w:rPr>
  </w:style>
  <w:style w:type="paragraph" w:customStyle="1" w:styleId="896CDD92DF134D9EA0765F412D845F8624">
    <w:name w:val="896CDD92DF134D9EA0765F412D845F8624"/>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4">
    <w:name w:val="C3644B8A3BEB496188910D39550C287E24"/>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8">
    <w:name w:val="4446F684562D4B9CB75C239273F120342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7">
    <w:name w:val="EEB8EE163A264A798C081783455898362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22">
    <w:name w:val="41680F4248C649BF8A4BDF2FFBB17456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2">
    <w:name w:val="C970DF891EAF4323B1068F30F16CF6DA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2">
    <w:name w:val="05C89C504AE7423D9DAB8C627BBE51F6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2">
    <w:name w:val="4D88A137C782433CAA7FA0DAAB416675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2">
    <w:name w:val="1562AADF958348AEA2B47476FB3767DA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2">
    <w:name w:val="0DF8C72AC8E3452C8137C2C1B302F047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6">
    <w:name w:val="54E2E85748BC42FD91C595F26180496126"/>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0">
    <w:name w:val="F7AB2FC8E6384CFC9E250934FBE5E33820"/>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6">
    <w:name w:val="9E4520C123D344E0BBF0EC4E7F19C96C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7">
    <w:name w:val="63B4496893E2465ABA633FC51FB2EE3A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3">
    <w:name w:val="7272A9F118DA4A39A4C2EAF2D7EEA827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3">
    <w:name w:val="07EA1E72D2CA48A3AE88387EB5E3BCAD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3">
    <w:name w:val="F99F22CA5E304CA186E018DAF5B692F4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2">
    <w:name w:val="DA422CEE026A4FBB9802BBC3F9877F2D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2">
    <w:name w:val="3F05253139424730841F729753255967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
    <w:name w:val="339CBAF0D4ED4E53BC9310CB761DD1A3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
    <w:name w:val="D6942FF81FF14A6DBAE402541A988D35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
    <w:name w:val="035EFFDE90B8485EBF07634B859CFD77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
    <w:name w:val="91659F23DA144E96A78D8FE12C1ECA31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
    <w:name w:val="C9C2E16983E8463BA526801E2CD34FAE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
    <w:name w:val="EB45B49ADC764A2B8DCEDB1705C2B7B2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
    <w:name w:val="23245B3F28F848E8AD8F35C7F2314DBE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
    <w:name w:val="B0985A0816C142BB896E99852D5F7A0B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
    <w:name w:val="6DE8703C0F9D43A8A8D8828C41FE0571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
    <w:name w:val="CFBD99AA0DFB4695BDFC83DEC7D41AB3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
    <w:name w:val="7F49341BF6B9489E88214BB90FE03C50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
    <w:name w:val="15672BA708E14DAAAFCD6484E4B2F4A8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
    <w:name w:val="55E898A1FDF349D090418206BB722F0B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
    <w:name w:val="0FD1AB477A474217B982E96B5250A2DE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
    <w:name w:val="4379DE421A234207A697AE71E1665C96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
    <w:name w:val="DA9CEA6656B94ED88AB8A3A49BE20692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
    <w:name w:val="7EC6B1E561644F89819E9BA0A52AEF2F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1">
    <w:name w:val="26F7C4252C6845759D2700485E710451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38">
    <w:name w:val="E3E23376D6684BD1B4E5BDAFBDE8FD573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8">
    <w:name w:val="8DF7921D3E294F0985F20F440E7D51CC3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1">
    <w:name w:val="B75A8F42A3254DB4A4490C5E86C85E444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3">
    <w:name w:val="F2D8D62A1DAD41688097C5900D219ECD4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3">
    <w:name w:val="72B308DE6D6A4AEC98E0143E2084D9B043"/>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7">
    <w:name w:val="AF8C25C757D04C14AD87DFD1E234356937"/>
    <w:rsid w:val="00722F65"/>
    <w:pPr>
      <w:spacing w:after="0" w:line="240" w:lineRule="auto"/>
    </w:pPr>
    <w:rPr>
      <w:rFonts w:ascii="Verdana" w:eastAsia="Times New Roman" w:hAnsi="Verdana" w:cs="Times New Roman"/>
      <w:sz w:val="20"/>
      <w:szCs w:val="24"/>
    </w:rPr>
  </w:style>
  <w:style w:type="paragraph" w:customStyle="1" w:styleId="0640149426A94A58BB1905F5E84D923E36">
    <w:name w:val="0640149426A94A58BB1905F5E84D923E36"/>
    <w:rsid w:val="00722F65"/>
    <w:pPr>
      <w:spacing w:after="0" w:line="240" w:lineRule="auto"/>
    </w:pPr>
    <w:rPr>
      <w:rFonts w:ascii="Verdana" w:eastAsia="Times New Roman" w:hAnsi="Verdana" w:cs="Times New Roman"/>
      <w:sz w:val="20"/>
      <w:szCs w:val="24"/>
    </w:rPr>
  </w:style>
  <w:style w:type="paragraph" w:customStyle="1" w:styleId="896CDD92DF134D9EA0765F412D845F8625">
    <w:name w:val="896CDD92DF134D9EA0765F412D845F862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5">
    <w:name w:val="C3644B8A3BEB496188910D39550C287E2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3">
    <w:name w:val="41680F4248C649BF8A4BDF2FFBB17456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3">
    <w:name w:val="C970DF891EAF4323B1068F30F16CF6DA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3">
    <w:name w:val="05C89C504AE7423D9DAB8C627BBE51F6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3">
    <w:name w:val="4D88A137C782433CAA7FA0DAAB416675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3">
    <w:name w:val="1562AADF958348AEA2B47476FB3767DA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3">
    <w:name w:val="0DF8C72AC8E3452C8137C2C1B302F047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7">
    <w:name w:val="54E2E85748BC42FD91C595F26180496127"/>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1">
    <w:name w:val="F7AB2FC8E6384CFC9E250934FBE5E3382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7">
    <w:name w:val="9E4520C123D344E0BBF0EC4E7F19C96C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8">
    <w:name w:val="63B4496893E2465ABA633FC51FB2EE3A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4">
    <w:name w:val="7272A9F118DA4A39A4C2EAF2D7EEA827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4">
    <w:name w:val="07EA1E72D2CA48A3AE88387EB5E3BCAD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4">
    <w:name w:val="F99F22CA5E304CA186E018DAF5B692F4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3">
    <w:name w:val="DA422CEE026A4FBB9802BBC3F9877F2D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3">
    <w:name w:val="3F05253139424730841F729753255967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
    <w:name w:val="339CBAF0D4ED4E53BC9310CB761DD1A3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
    <w:name w:val="D6942FF81FF14A6DBAE402541A988D35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
    <w:name w:val="035EFFDE90B8485EBF07634B859CFD77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
    <w:name w:val="91659F23DA144E96A78D8FE12C1ECA31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
    <w:name w:val="C9C2E16983E8463BA526801E2CD34FAE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
    <w:name w:val="EB45B49ADC764A2B8DCEDB1705C2B7B2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
    <w:name w:val="23245B3F28F848E8AD8F35C7F2314DBE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
    <w:name w:val="B0985A0816C142BB896E99852D5F7A0B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
    <w:name w:val="6DE8703C0F9D43A8A8D8828C41FE0571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
    <w:name w:val="CFBD99AA0DFB4695BDFC83DEC7D41AB3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
    <w:name w:val="7F49341BF6B9489E88214BB90FE03C50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
    <w:name w:val="15672BA708E14DAAAFCD6484E4B2F4A8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
    <w:name w:val="55E898A1FDF349D090418206BB722F0B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
    <w:name w:val="0FD1AB477A474217B982E96B5250A2DE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
    <w:name w:val="4379DE421A234207A697AE71E1665C96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
    <w:name w:val="DA9CEA6656B94ED88AB8A3A49BE20692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
    <w:name w:val="7EC6B1E561644F89819E9BA0A52AEF2F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2">
    <w:name w:val="26F7C4252C6845759D2700485E71045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3E23376D6684BD1B4E5BDAFBDE8FD5739">
    <w:name w:val="E3E23376D6684BD1B4E5BDAFBDE8FD573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9">
    <w:name w:val="8DF7921D3E294F0985F20F440E7D51CC3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2">
    <w:name w:val="B75A8F42A3254DB4A4490C5E86C85E444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4">
    <w:name w:val="F2D8D62A1DAD41688097C5900D219ECD4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4">
    <w:name w:val="72B308DE6D6A4AEC98E0143E2084D9B044"/>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8">
    <w:name w:val="AF8C25C757D04C14AD87DFD1E234356938"/>
    <w:rsid w:val="00722F65"/>
    <w:pPr>
      <w:spacing w:after="0" w:line="240" w:lineRule="auto"/>
    </w:pPr>
    <w:rPr>
      <w:rFonts w:ascii="Verdana" w:eastAsia="Times New Roman" w:hAnsi="Verdana" w:cs="Times New Roman"/>
      <w:sz w:val="20"/>
      <w:szCs w:val="24"/>
    </w:rPr>
  </w:style>
  <w:style w:type="paragraph" w:customStyle="1" w:styleId="0640149426A94A58BB1905F5E84D923E37">
    <w:name w:val="0640149426A94A58BB1905F5E84D923E37"/>
    <w:rsid w:val="00722F65"/>
    <w:pPr>
      <w:spacing w:after="0" w:line="240" w:lineRule="auto"/>
    </w:pPr>
    <w:rPr>
      <w:rFonts w:ascii="Verdana" w:eastAsia="Times New Roman" w:hAnsi="Verdana" w:cs="Times New Roman"/>
      <w:sz w:val="20"/>
      <w:szCs w:val="24"/>
    </w:rPr>
  </w:style>
  <w:style w:type="paragraph" w:customStyle="1" w:styleId="896CDD92DF134D9EA0765F412D845F8626">
    <w:name w:val="896CDD92DF134D9EA0765F412D845F862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6">
    <w:name w:val="C3644B8A3BEB496188910D39550C287E2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4">
    <w:name w:val="41680F4248C649BF8A4BDF2FFBB17456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4">
    <w:name w:val="C970DF891EAF4323B1068F30F16CF6DA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4">
    <w:name w:val="05C89C504AE7423D9DAB8C627BBE51F6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4">
    <w:name w:val="4D88A137C782433CAA7FA0DAAB416675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4">
    <w:name w:val="1562AADF958348AEA2B47476FB3767DA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4">
    <w:name w:val="0DF8C72AC8E3452C8137C2C1B302F047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8">
    <w:name w:val="54E2E85748BC42FD91C595F26180496128"/>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2">
    <w:name w:val="F7AB2FC8E6384CFC9E250934FBE5E33822"/>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8">
    <w:name w:val="9E4520C123D344E0BBF0EC4E7F19C96C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9">
    <w:name w:val="63B4496893E2465ABA633FC51FB2EE3A9"/>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5">
    <w:name w:val="7272A9F118DA4A39A4C2EAF2D7EEA827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5">
    <w:name w:val="07EA1E72D2CA48A3AE88387EB5E3BCAD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5">
    <w:name w:val="F99F22CA5E304CA186E018DAF5B692F4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4">
    <w:name w:val="DA422CEE026A4FBB9802BBC3F9877F2D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4">
    <w:name w:val="3F05253139424730841F729753255967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4">
    <w:name w:val="339CBAF0D4ED4E53BC9310CB761DD1A3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4">
    <w:name w:val="D6942FF81FF14A6DBAE402541A988D35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4">
    <w:name w:val="035EFFDE90B8485EBF07634B859CFD77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4">
    <w:name w:val="91659F23DA144E96A78D8FE12C1ECA31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4">
    <w:name w:val="C9C2E16983E8463BA526801E2CD34FAE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4">
    <w:name w:val="EB45B49ADC764A2B8DCEDB1705C2B7B2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4">
    <w:name w:val="23245B3F28F848E8AD8F35C7F2314DBE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4">
    <w:name w:val="B0985A0816C142BB896E99852D5F7A0B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4">
    <w:name w:val="6DE8703C0F9D43A8A8D8828C41FE0571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4">
    <w:name w:val="CFBD99AA0DFB4695BDFC83DEC7D41AB3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4">
    <w:name w:val="7F49341BF6B9489E88214BB90FE03C50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4">
    <w:name w:val="15672BA708E14DAAAFCD6484E4B2F4A8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4">
    <w:name w:val="55E898A1FDF349D090418206BB722F0B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4">
    <w:name w:val="0FD1AB477A474217B982E96B5250A2DE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4">
    <w:name w:val="4379DE421A234207A697AE71E1665C96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4">
    <w:name w:val="DA9CEA6656B94ED88AB8A3A49BE20692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4">
    <w:name w:val="7EC6B1E561644F89819E9BA0A52AEF2F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3">
    <w:name w:val="26F7C4252C6845759D2700485E71045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3E23376D6684BD1B4E5BDAFBDE8FD5740">
    <w:name w:val="E3E23376D6684BD1B4E5BDAFBDE8FD574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0">
    <w:name w:val="8DF7921D3E294F0985F20F440E7D51CC4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3">
    <w:name w:val="B75A8F42A3254DB4A4490C5E86C85E444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5">
    <w:name w:val="F2D8D62A1DAD41688097C5900D219ECD4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5">
    <w:name w:val="72B308DE6D6A4AEC98E0143E2084D9B045"/>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9">
    <w:name w:val="AF8C25C757D04C14AD87DFD1E234356939"/>
    <w:rsid w:val="00722F65"/>
    <w:pPr>
      <w:spacing w:after="0" w:line="240" w:lineRule="auto"/>
    </w:pPr>
    <w:rPr>
      <w:rFonts w:ascii="Verdana" w:eastAsia="Times New Roman" w:hAnsi="Verdana" w:cs="Times New Roman"/>
      <w:sz w:val="20"/>
      <w:szCs w:val="24"/>
    </w:rPr>
  </w:style>
  <w:style w:type="paragraph" w:customStyle="1" w:styleId="0640149426A94A58BB1905F5E84D923E38">
    <w:name w:val="0640149426A94A58BB1905F5E84D923E38"/>
    <w:rsid w:val="00722F65"/>
    <w:pPr>
      <w:spacing w:after="0" w:line="240" w:lineRule="auto"/>
    </w:pPr>
    <w:rPr>
      <w:rFonts w:ascii="Verdana" w:eastAsia="Times New Roman" w:hAnsi="Verdana" w:cs="Times New Roman"/>
      <w:sz w:val="20"/>
      <w:szCs w:val="24"/>
    </w:rPr>
  </w:style>
  <w:style w:type="paragraph" w:customStyle="1" w:styleId="896CDD92DF134D9EA0765F412D845F8627">
    <w:name w:val="896CDD92DF134D9EA0765F412D845F862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7">
    <w:name w:val="C3644B8A3BEB496188910D39550C287E2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5">
    <w:name w:val="41680F4248C649BF8A4BDF2FFBB17456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5">
    <w:name w:val="C970DF891EAF4323B1068F30F16CF6DA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5">
    <w:name w:val="05C89C504AE7423D9DAB8C627BBE51F6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5">
    <w:name w:val="4D88A137C782433CAA7FA0DAAB416675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5">
    <w:name w:val="1562AADF958348AEA2B47476FB3767DA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5">
    <w:name w:val="0DF8C72AC8E3452C8137C2C1B302F047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9">
    <w:name w:val="54E2E85748BC42FD91C595F26180496129"/>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3">
    <w:name w:val="F7AB2FC8E6384CFC9E250934FBE5E33823"/>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9">
    <w:name w:val="9E4520C123D344E0BBF0EC4E7F19C96C9"/>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0">
    <w:name w:val="63B4496893E2465ABA633FC51FB2EE3A10"/>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6">
    <w:name w:val="7272A9F118DA4A39A4C2EAF2D7EEA827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6">
    <w:name w:val="07EA1E72D2CA48A3AE88387EB5E3BCAD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6">
    <w:name w:val="F99F22CA5E304CA186E018DAF5B692F4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5">
    <w:name w:val="DA422CEE026A4FBB9802BBC3F9877F2D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5">
    <w:name w:val="3F05253139424730841F729753255967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5">
    <w:name w:val="339CBAF0D4ED4E53BC9310CB761DD1A3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5">
    <w:name w:val="D6942FF81FF14A6DBAE402541A988D35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5">
    <w:name w:val="035EFFDE90B8485EBF07634B859CFD77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5">
    <w:name w:val="91659F23DA144E96A78D8FE12C1ECA31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5">
    <w:name w:val="C9C2E16983E8463BA526801E2CD34FAE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5">
    <w:name w:val="EB45B49ADC764A2B8DCEDB1705C2B7B2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5">
    <w:name w:val="23245B3F28F848E8AD8F35C7F2314DBE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5">
    <w:name w:val="B0985A0816C142BB896E99852D5F7A0B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5">
    <w:name w:val="6DE8703C0F9D43A8A8D8828C41FE0571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5">
    <w:name w:val="CFBD99AA0DFB4695BDFC83DEC7D41AB3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5">
    <w:name w:val="7F49341BF6B9489E88214BB90FE03C50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5">
    <w:name w:val="15672BA708E14DAAAFCD6484E4B2F4A8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5">
    <w:name w:val="55E898A1FDF349D090418206BB722F0B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5">
    <w:name w:val="0FD1AB477A474217B982E96B5250A2DE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5">
    <w:name w:val="4379DE421A234207A697AE71E1665C96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5">
    <w:name w:val="DA9CEA6656B94ED88AB8A3A49BE20692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5">
    <w:name w:val="7EC6B1E561644F89819E9BA0A52AEF2F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4">
    <w:name w:val="26F7C4252C6845759D2700485E71045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31651EC372642C6B56FDD203C40BDAB">
    <w:name w:val="531651EC372642C6B56FDD203C40BDAB"/>
    <w:rsid w:val="00722F65"/>
  </w:style>
  <w:style w:type="paragraph" w:customStyle="1" w:styleId="EC54AD554DEA40129DD228F122DA2162">
    <w:name w:val="EC54AD554DEA40129DD228F122DA2162"/>
    <w:rsid w:val="00722F65"/>
  </w:style>
  <w:style w:type="paragraph" w:customStyle="1" w:styleId="E3E23376D6684BD1B4E5BDAFBDE8FD5741">
    <w:name w:val="E3E23376D6684BD1B4E5BDAFBDE8FD574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1">
    <w:name w:val="8DF7921D3E294F0985F20F440E7D51CC4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4">
    <w:name w:val="B75A8F42A3254DB4A4490C5E86C85E444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6">
    <w:name w:val="F2D8D62A1DAD41688097C5900D219ECD4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6">
    <w:name w:val="72B308DE6D6A4AEC98E0143E2084D9B046"/>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0">
    <w:name w:val="AF8C25C757D04C14AD87DFD1E234356940"/>
    <w:rsid w:val="00722F65"/>
    <w:pPr>
      <w:spacing w:after="0" w:line="240" w:lineRule="auto"/>
    </w:pPr>
    <w:rPr>
      <w:rFonts w:ascii="Verdana" w:eastAsia="Times New Roman" w:hAnsi="Verdana" w:cs="Times New Roman"/>
      <w:sz w:val="20"/>
      <w:szCs w:val="24"/>
    </w:rPr>
  </w:style>
  <w:style w:type="paragraph" w:customStyle="1" w:styleId="0640149426A94A58BB1905F5E84D923E39">
    <w:name w:val="0640149426A94A58BB1905F5E84D923E39"/>
    <w:rsid w:val="00722F65"/>
    <w:pPr>
      <w:spacing w:after="0" w:line="240" w:lineRule="auto"/>
    </w:pPr>
    <w:rPr>
      <w:rFonts w:ascii="Verdana" w:eastAsia="Times New Roman" w:hAnsi="Verdana" w:cs="Times New Roman"/>
      <w:sz w:val="20"/>
      <w:szCs w:val="24"/>
    </w:rPr>
  </w:style>
  <w:style w:type="paragraph" w:customStyle="1" w:styleId="896CDD92DF134D9EA0765F412D845F8628">
    <w:name w:val="896CDD92DF134D9EA0765F412D845F862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8">
    <w:name w:val="C3644B8A3BEB496188910D39550C287E2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6">
    <w:name w:val="41680F4248C649BF8A4BDF2FFBB17456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26">
    <w:name w:val="C970DF891EAF4323B1068F30F16CF6DA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26">
    <w:name w:val="05C89C504AE7423D9DAB8C627BBE51F6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26">
    <w:name w:val="4D88A137C782433CAA7FA0DAAB416675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26">
    <w:name w:val="1562AADF958348AEA2B47476FB3767DA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26">
    <w:name w:val="0DF8C72AC8E3452C8137C2C1B302F047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
    <w:name w:val="531651EC372642C6B56FDD203C40BDAB1"/>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
    <w:name w:val="EC54AD554DEA40129DD228F122DA21621"/>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0">
    <w:name w:val="54E2E85748BC42FD91C595F26180496130"/>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4">
    <w:name w:val="F7AB2FC8E6384CFC9E250934FBE5E33824"/>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10">
    <w:name w:val="9E4520C123D344E0BBF0EC4E7F19C96C10"/>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1">
    <w:name w:val="63B4496893E2465ABA633FC51FB2EE3A1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7">
    <w:name w:val="7272A9F118DA4A39A4C2EAF2D7EEA827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7">
    <w:name w:val="07EA1E72D2CA48A3AE88387EB5E3BCAD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7">
    <w:name w:val="F99F22CA5E304CA186E018DAF5B692F4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6">
    <w:name w:val="DA422CEE026A4FBB9802BBC3F9877F2D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6">
    <w:name w:val="3F05253139424730841F729753255967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6">
    <w:name w:val="339CBAF0D4ED4E53BC9310CB761DD1A3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6">
    <w:name w:val="D6942FF81FF14A6DBAE402541A988D35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6">
    <w:name w:val="035EFFDE90B8485EBF07634B859CFD77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6">
    <w:name w:val="91659F23DA144E96A78D8FE12C1ECA31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6">
    <w:name w:val="C9C2E16983E8463BA526801E2CD34FAE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6">
    <w:name w:val="EB45B49ADC764A2B8DCEDB1705C2B7B2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6">
    <w:name w:val="23245B3F28F848E8AD8F35C7F2314DBE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6">
    <w:name w:val="B0985A0816C142BB896E99852D5F7A0B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6">
    <w:name w:val="6DE8703C0F9D43A8A8D8828C41FE0571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6">
    <w:name w:val="CFBD99AA0DFB4695BDFC83DEC7D41AB3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6">
    <w:name w:val="7F49341BF6B9489E88214BB90FE03C50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6">
    <w:name w:val="15672BA708E14DAAAFCD6484E4B2F4A8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6">
    <w:name w:val="55E898A1FDF349D090418206BB722F0B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6">
    <w:name w:val="0FD1AB477A474217B982E96B5250A2DE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6">
    <w:name w:val="4379DE421A234207A697AE71E1665C96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6">
    <w:name w:val="DA9CEA6656B94ED88AB8A3A49BE20692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6">
    <w:name w:val="7EC6B1E561644F89819E9BA0A52AEF2F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5">
    <w:name w:val="26F7C4252C6845759D2700485E7104515"/>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B57A66743F3A4564B5F69409A27A9EC2">
    <w:name w:val="B57A66743F3A4564B5F69409A27A9EC2"/>
    <w:rsid w:val="00722F65"/>
  </w:style>
  <w:style w:type="paragraph" w:customStyle="1" w:styleId="E3E23376D6684BD1B4E5BDAFBDE8FD5742">
    <w:name w:val="E3E23376D6684BD1B4E5BDAFBDE8FD574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2">
    <w:name w:val="8DF7921D3E294F0985F20F440E7D51CC4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5">
    <w:name w:val="B75A8F42A3254DB4A4490C5E86C85E444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7">
    <w:name w:val="F2D8D62A1DAD41688097C5900D219ECD4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7">
    <w:name w:val="72B308DE6D6A4AEC98E0143E2084D9B047"/>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1">
    <w:name w:val="AF8C25C757D04C14AD87DFD1E234356941"/>
    <w:rsid w:val="00722F65"/>
    <w:pPr>
      <w:spacing w:after="0" w:line="240" w:lineRule="auto"/>
    </w:pPr>
    <w:rPr>
      <w:rFonts w:ascii="Verdana" w:eastAsia="Times New Roman" w:hAnsi="Verdana" w:cs="Times New Roman"/>
      <w:sz w:val="20"/>
      <w:szCs w:val="24"/>
    </w:rPr>
  </w:style>
  <w:style w:type="paragraph" w:customStyle="1" w:styleId="0640149426A94A58BB1905F5E84D923E40">
    <w:name w:val="0640149426A94A58BB1905F5E84D923E40"/>
    <w:rsid w:val="00722F65"/>
    <w:pPr>
      <w:spacing w:after="0" w:line="240" w:lineRule="auto"/>
    </w:pPr>
    <w:rPr>
      <w:rFonts w:ascii="Verdana" w:eastAsia="Times New Roman" w:hAnsi="Verdana" w:cs="Times New Roman"/>
      <w:sz w:val="20"/>
      <w:szCs w:val="24"/>
    </w:rPr>
  </w:style>
  <w:style w:type="paragraph" w:customStyle="1" w:styleId="896CDD92DF134D9EA0765F412D845F8629">
    <w:name w:val="896CDD92DF134D9EA0765F412D845F862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9">
    <w:name w:val="C3644B8A3BEB496188910D39550C287E2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7">
    <w:name w:val="41680F4248C649BF8A4BDF2FFBB17456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27">
    <w:name w:val="C970DF891EAF4323B1068F30F16CF6DA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27">
    <w:name w:val="05C89C504AE7423D9DAB8C627BBE51F6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27">
    <w:name w:val="4D88A137C782433CAA7FA0DAAB416675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27">
    <w:name w:val="1562AADF958348AEA2B47476FB3767DA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27">
    <w:name w:val="0DF8C72AC8E3452C8137C2C1B302F047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2">
    <w:name w:val="531651EC372642C6B56FDD203C40BDAB2"/>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2">
    <w:name w:val="EC54AD554DEA40129DD228F122DA21622"/>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1">
    <w:name w:val="54E2E85748BC42FD91C595F26180496131"/>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5">
    <w:name w:val="F7AB2FC8E6384CFC9E250934FBE5E33825"/>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11">
    <w:name w:val="9E4520C123D344E0BBF0EC4E7F19C96C1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2">
    <w:name w:val="63B4496893E2465ABA633FC51FB2EE3A1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8">
    <w:name w:val="7272A9F118DA4A39A4C2EAF2D7EEA827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8">
    <w:name w:val="07EA1E72D2CA48A3AE88387EB5E3BCAD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8">
    <w:name w:val="F99F22CA5E304CA186E018DAF5B692F4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7">
    <w:name w:val="DA422CEE026A4FBB9802BBC3F9877F2D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7">
    <w:name w:val="3F05253139424730841F729753255967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7">
    <w:name w:val="339CBAF0D4ED4E53BC9310CB761DD1A3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7">
    <w:name w:val="D6942FF81FF14A6DBAE402541A988D35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7">
    <w:name w:val="035EFFDE90B8485EBF07634B859CFD77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7">
    <w:name w:val="91659F23DA144E96A78D8FE12C1ECA31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7">
    <w:name w:val="C9C2E16983E8463BA526801E2CD34FAE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7">
    <w:name w:val="EB45B49ADC764A2B8DCEDB1705C2B7B2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7">
    <w:name w:val="23245B3F28F848E8AD8F35C7F2314DBE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7">
    <w:name w:val="B0985A0816C142BB896E99852D5F7A0B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7">
    <w:name w:val="6DE8703C0F9D43A8A8D8828C41FE0571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7">
    <w:name w:val="CFBD99AA0DFB4695BDFC83DEC7D41AB3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7">
    <w:name w:val="7F49341BF6B9489E88214BB90FE03C50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7">
    <w:name w:val="15672BA708E14DAAAFCD6484E4B2F4A8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7">
    <w:name w:val="55E898A1FDF349D090418206BB722F0B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7">
    <w:name w:val="0FD1AB477A474217B982E96B5250A2DE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7">
    <w:name w:val="4379DE421A234207A697AE71E1665C96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7">
    <w:name w:val="DA9CEA6656B94ED88AB8A3A49BE20692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7">
    <w:name w:val="7EC6B1E561644F89819E9BA0A52AEF2F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57A66743F3A4564B5F69409A27A9EC21">
    <w:name w:val="B57A66743F3A4564B5F69409A27A9EC2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59028BDEE33E44CF8C0E9195BA00D152">
    <w:name w:val="59028BDEE33E44CF8C0E9195BA00D152"/>
    <w:rsid w:val="00722F65"/>
  </w:style>
  <w:style w:type="paragraph" w:customStyle="1" w:styleId="E3E23376D6684BD1B4E5BDAFBDE8FD5743">
    <w:name w:val="E3E23376D6684BD1B4E5BDAFBDE8FD574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3">
    <w:name w:val="8DF7921D3E294F0985F20F440E7D51CC4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6">
    <w:name w:val="B75A8F42A3254DB4A4490C5E86C85E444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8">
    <w:name w:val="F2D8D62A1DAD41688097C5900D219ECD4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8">
    <w:name w:val="72B308DE6D6A4AEC98E0143E2084D9B048"/>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2">
    <w:name w:val="AF8C25C757D04C14AD87DFD1E234356942"/>
    <w:rsid w:val="00722F65"/>
    <w:pPr>
      <w:spacing w:after="0" w:line="240" w:lineRule="auto"/>
    </w:pPr>
    <w:rPr>
      <w:rFonts w:ascii="Verdana" w:eastAsia="Times New Roman" w:hAnsi="Verdana" w:cs="Times New Roman"/>
      <w:sz w:val="20"/>
      <w:szCs w:val="24"/>
    </w:rPr>
  </w:style>
  <w:style w:type="paragraph" w:customStyle="1" w:styleId="0640149426A94A58BB1905F5E84D923E41">
    <w:name w:val="0640149426A94A58BB1905F5E84D923E41"/>
    <w:rsid w:val="00722F65"/>
    <w:pPr>
      <w:spacing w:after="0" w:line="240" w:lineRule="auto"/>
    </w:pPr>
    <w:rPr>
      <w:rFonts w:ascii="Verdana" w:eastAsia="Times New Roman" w:hAnsi="Verdana" w:cs="Times New Roman"/>
      <w:sz w:val="20"/>
      <w:szCs w:val="24"/>
    </w:rPr>
  </w:style>
  <w:style w:type="paragraph" w:customStyle="1" w:styleId="896CDD92DF134D9EA0765F412D845F8630">
    <w:name w:val="896CDD92DF134D9EA0765F412D845F863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0">
    <w:name w:val="C3644B8A3BEB496188910D39550C287E3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8">
    <w:name w:val="41680F4248C649BF8A4BDF2FFBB17456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28">
    <w:name w:val="C970DF891EAF4323B1068F30F16CF6DA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28">
    <w:name w:val="05C89C504AE7423D9DAB8C627BBE51F6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28">
    <w:name w:val="4D88A137C782433CAA7FA0DAAB416675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28">
    <w:name w:val="1562AADF958348AEA2B47476FB3767DA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28">
    <w:name w:val="0DF8C72AC8E3452C8137C2C1B302F047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3">
    <w:name w:val="531651EC372642C6B56FDD203C40BDAB3"/>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3">
    <w:name w:val="EC54AD554DEA40129DD228F122DA21623"/>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2">
    <w:name w:val="54E2E85748BC42FD91C595F26180496132"/>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6">
    <w:name w:val="F7AB2FC8E6384CFC9E250934FBE5E33826"/>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12">
    <w:name w:val="9E4520C123D344E0BBF0EC4E7F19C96C1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3">
    <w:name w:val="63B4496893E2465ABA633FC51FB2EE3A1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9">
    <w:name w:val="7272A9F118DA4A39A4C2EAF2D7EEA8279"/>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9">
    <w:name w:val="07EA1E72D2CA48A3AE88387EB5E3BCAD9"/>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9">
    <w:name w:val="F99F22CA5E304CA186E018DAF5B692F49"/>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8">
    <w:name w:val="DA422CEE026A4FBB9802BBC3F9877F2D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8">
    <w:name w:val="3F05253139424730841F729753255967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8">
    <w:name w:val="339CBAF0D4ED4E53BC9310CB761DD1A3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8">
    <w:name w:val="D6942FF81FF14A6DBAE402541A988D35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8">
    <w:name w:val="035EFFDE90B8485EBF07634B859CFD77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8">
    <w:name w:val="91659F23DA144E96A78D8FE12C1ECA31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8">
    <w:name w:val="C9C2E16983E8463BA526801E2CD34FAE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8">
    <w:name w:val="EB45B49ADC764A2B8DCEDB1705C2B7B2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8">
    <w:name w:val="23245B3F28F848E8AD8F35C7F2314DBE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8">
    <w:name w:val="B0985A0816C142BB896E99852D5F7A0B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8">
    <w:name w:val="6DE8703C0F9D43A8A8D8828C41FE0571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8">
    <w:name w:val="CFBD99AA0DFB4695BDFC83DEC7D41AB3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8">
    <w:name w:val="7F49341BF6B9489E88214BB90FE03C50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8">
    <w:name w:val="15672BA708E14DAAAFCD6484E4B2F4A8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8">
    <w:name w:val="55E898A1FDF349D090418206BB722F0B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8">
    <w:name w:val="0FD1AB477A474217B982E96B5250A2DE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8">
    <w:name w:val="4379DE421A234207A697AE71E1665C96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8">
    <w:name w:val="DA9CEA6656B94ED88AB8A3A49BE20692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8">
    <w:name w:val="7EC6B1E561644F89819E9BA0A52AEF2F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
    <w:name w:val="59028BDEE33E44CF8C0E9195BA00D1521"/>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
    <w:name w:val="BD18DF74EEC54D37ABB007807E254EA8"/>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
    <w:name w:val="9989F3FD01114DB1A1091844C0FFEBCA"/>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
    <w:name w:val="B57A66743F3A4564B5F69409A27A9EC22"/>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6889554CD5E4497A7F3F6CAF7FA3D99">
    <w:name w:val="26889554CD5E4497A7F3F6CAF7FA3D99"/>
    <w:rsid w:val="00722F65"/>
  </w:style>
  <w:style w:type="paragraph" w:customStyle="1" w:styleId="590A52BDD3884D0589462218E05F192E">
    <w:name w:val="590A52BDD3884D0589462218E05F192E"/>
    <w:rsid w:val="00722F65"/>
  </w:style>
  <w:style w:type="paragraph" w:customStyle="1" w:styleId="5BCBD4474A61466EAE5621E739C143F4">
    <w:name w:val="5BCBD4474A61466EAE5621E739C143F4"/>
    <w:rsid w:val="00722F65"/>
  </w:style>
  <w:style w:type="paragraph" w:customStyle="1" w:styleId="86D75425197D4468B0C4ED31B81CC0DA">
    <w:name w:val="86D75425197D4468B0C4ED31B81CC0DA"/>
    <w:rsid w:val="00722F65"/>
  </w:style>
  <w:style w:type="paragraph" w:customStyle="1" w:styleId="D9C5B714E3474020952E5CF2ACA4991D">
    <w:name w:val="D9C5B714E3474020952E5CF2ACA4991D"/>
    <w:rsid w:val="005E346A"/>
  </w:style>
  <w:style w:type="paragraph" w:customStyle="1" w:styleId="F3EED668D131439596F32675A3BD2182">
    <w:name w:val="F3EED668D131439596F32675A3BD2182"/>
    <w:rsid w:val="005E346A"/>
  </w:style>
  <w:style w:type="paragraph" w:customStyle="1" w:styleId="95443BF78BB14EE3AB7228A92E4581DD">
    <w:name w:val="95443BF78BB14EE3AB7228A92E4581DD"/>
    <w:rsid w:val="005E346A"/>
  </w:style>
  <w:style w:type="paragraph" w:customStyle="1" w:styleId="3078CC1AEB0C4086B3572B878935A9A4">
    <w:name w:val="3078CC1AEB0C4086B3572B878935A9A4"/>
    <w:rsid w:val="005E346A"/>
  </w:style>
  <w:style w:type="paragraph" w:customStyle="1" w:styleId="5B9B842B07944C9A9F9DE00BE4A0134E">
    <w:name w:val="5B9B842B07944C9A9F9DE00BE4A0134E"/>
    <w:rsid w:val="005E346A"/>
  </w:style>
  <w:style w:type="paragraph" w:customStyle="1" w:styleId="0FF2162414C444BB993ABDE2136C568D">
    <w:name w:val="0FF2162414C444BB993ABDE2136C568D"/>
    <w:rsid w:val="005E346A"/>
  </w:style>
  <w:style w:type="paragraph" w:customStyle="1" w:styleId="D0B28105F4A04F6BA16C4FCB545F1428">
    <w:name w:val="D0B28105F4A04F6BA16C4FCB545F1428"/>
    <w:rsid w:val="005E346A"/>
  </w:style>
  <w:style w:type="paragraph" w:customStyle="1" w:styleId="77FDDC26D8AE48F39DA5DB714C05BAFE">
    <w:name w:val="77FDDC26D8AE48F39DA5DB714C05BAFE"/>
    <w:rsid w:val="005E346A"/>
  </w:style>
  <w:style w:type="paragraph" w:customStyle="1" w:styleId="CD5DA1FEC6F14390B4B3F029851338F1">
    <w:name w:val="CD5DA1FEC6F14390B4B3F029851338F1"/>
    <w:rsid w:val="005E346A"/>
  </w:style>
  <w:style w:type="paragraph" w:customStyle="1" w:styleId="189E2420E21F47D199CED7910A0FB850">
    <w:name w:val="189E2420E21F47D199CED7910A0FB850"/>
    <w:rsid w:val="005E346A"/>
  </w:style>
  <w:style w:type="paragraph" w:customStyle="1" w:styleId="ABCBE4E121064CEDB85D2AD2B81AA7F6">
    <w:name w:val="ABCBE4E121064CEDB85D2AD2B81AA7F6"/>
    <w:rsid w:val="005E346A"/>
  </w:style>
  <w:style w:type="paragraph" w:customStyle="1" w:styleId="AD1A28BB37F846D2BA3BB564BAECF6CB">
    <w:name w:val="AD1A28BB37F846D2BA3BB564BAECF6CB"/>
    <w:rsid w:val="005E346A"/>
  </w:style>
  <w:style w:type="paragraph" w:customStyle="1" w:styleId="1EA8A719E59540DFA1C377A9A820A378">
    <w:name w:val="1EA8A719E59540DFA1C377A9A820A378"/>
    <w:rsid w:val="005E346A"/>
  </w:style>
  <w:style w:type="paragraph" w:customStyle="1" w:styleId="115E0AB0E271424E8BEFE779A68C1623">
    <w:name w:val="115E0AB0E271424E8BEFE779A68C1623"/>
    <w:rsid w:val="005E346A"/>
  </w:style>
  <w:style w:type="paragraph" w:customStyle="1" w:styleId="DB8A69589FCC4D34898E464B953E5365">
    <w:name w:val="DB8A69589FCC4D34898E464B953E5365"/>
    <w:rsid w:val="005E346A"/>
  </w:style>
  <w:style w:type="paragraph" w:customStyle="1" w:styleId="9E98F14603B74639807B1ACE8910AE28">
    <w:name w:val="9E98F14603B74639807B1ACE8910AE28"/>
    <w:rsid w:val="005E346A"/>
  </w:style>
  <w:style w:type="paragraph" w:customStyle="1" w:styleId="8FE2F1059CEC4DCFA2A7575614DD9257">
    <w:name w:val="8FE2F1059CEC4DCFA2A7575614DD9257"/>
    <w:rsid w:val="005E346A"/>
  </w:style>
  <w:style w:type="paragraph" w:customStyle="1" w:styleId="774CF9887FD4460381C6B907E7206536">
    <w:name w:val="774CF9887FD4460381C6B907E7206536"/>
    <w:rsid w:val="005E346A"/>
  </w:style>
  <w:style w:type="paragraph" w:customStyle="1" w:styleId="C89AC998ABE0438EB178DD1032A28E2B">
    <w:name w:val="C89AC998ABE0438EB178DD1032A28E2B"/>
    <w:rsid w:val="005E346A"/>
  </w:style>
  <w:style w:type="paragraph" w:customStyle="1" w:styleId="9381D8781A5B486197C5C865BF738778">
    <w:name w:val="9381D8781A5B486197C5C865BF738778"/>
    <w:rsid w:val="005E346A"/>
  </w:style>
  <w:style w:type="paragraph" w:customStyle="1" w:styleId="A1B5CC83E4FE49E78FD7830AC8785F97">
    <w:name w:val="A1B5CC83E4FE49E78FD7830AC8785F97"/>
    <w:rsid w:val="005E346A"/>
  </w:style>
  <w:style w:type="paragraph" w:customStyle="1" w:styleId="8FC649E8AF144E6A971C1D9BC2F9BD21">
    <w:name w:val="8FC649E8AF144E6A971C1D9BC2F9BD21"/>
    <w:rsid w:val="005E346A"/>
  </w:style>
  <w:style w:type="paragraph" w:customStyle="1" w:styleId="58A70DD447654EBF9E674FB38A94C02F">
    <w:name w:val="58A70DD447654EBF9E674FB38A94C02F"/>
    <w:rsid w:val="005E346A"/>
  </w:style>
  <w:style w:type="paragraph" w:customStyle="1" w:styleId="2234FDB172CE4AC7BE87C9875B8BD572">
    <w:name w:val="2234FDB172CE4AC7BE87C9875B8BD572"/>
    <w:rsid w:val="005E346A"/>
  </w:style>
  <w:style w:type="paragraph" w:customStyle="1" w:styleId="75E8DFF2A1E444118C0E14B93719A6A1">
    <w:name w:val="75E8DFF2A1E444118C0E14B93719A6A1"/>
    <w:rsid w:val="005E346A"/>
  </w:style>
  <w:style w:type="paragraph" w:customStyle="1" w:styleId="369A571A0AE8491098A9276D5ABC9288">
    <w:name w:val="369A571A0AE8491098A9276D5ABC9288"/>
    <w:rsid w:val="005E346A"/>
  </w:style>
  <w:style w:type="paragraph" w:customStyle="1" w:styleId="A1560E4D06BC4CB78614FFFE5EF2D4D7">
    <w:name w:val="A1560E4D06BC4CB78614FFFE5EF2D4D7"/>
    <w:rsid w:val="005E346A"/>
  </w:style>
  <w:style w:type="paragraph" w:customStyle="1" w:styleId="22CBF3F19B7C4850B33E138F8827C1E7">
    <w:name w:val="22CBF3F19B7C4850B33E138F8827C1E7"/>
    <w:rsid w:val="005E346A"/>
  </w:style>
  <w:style w:type="paragraph" w:customStyle="1" w:styleId="A60695C70A234A74B2AE393683B02691">
    <w:name w:val="A60695C70A234A74B2AE393683B02691"/>
    <w:rsid w:val="005E346A"/>
  </w:style>
  <w:style w:type="paragraph" w:customStyle="1" w:styleId="737CC8412BAB446BA8A00A932C898886">
    <w:name w:val="737CC8412BAB446BA8A00A932C898886"/>
    <w:rsid w:val="005E346A"/>
  </w:style>
  <w:style w:type="paragraph" w:customStyle="1" w:styleId="56E9CB4F620A4C3CA3757F27E16996EB">
    <w:name w:val="56E9CB4F620A4C3CA3757F27E16996EB"/>
    <w:rsid w:val="005E346A"/>
  </w:style>
  <w:style w:type="paragraph" w:customStyle="1" w:styleId="4911814707B84BE98ED5C2215A0566DA">
    <w:name w:val="4911814707B84BE98ED5C2215A0566DA"/>
    <w:rsid w:val="005E346A"/>
  </w:style>
  <w:style w:type="paragraph" w:customStyle="1" w:styleId="EA282E634A104A1B8AF8BAF16E5EB720">
    <w:name w:val="EA282E634A104A1B8AF8BAF16E5EB720"/>
    <w:rsid w:val="005E346A"/>
  </w:style>
  <w:style w:type="paragraph" w:customStyle="1" w:styleId="716BB415367C4CDE98372AEF9E4353A9">
    <w:name w:val="716BB415367C4CDE98372AEF9E4353A9"/>
    <w:rsid w:val="005E346A"/>
  </w:style>
  <w:style w:type="paragraph" w:customStyle="1" w:styleId="04A9C8482B53451DB6EF080781A76FCF">
    <w:name w:val="04A9C8482B53451DB6EF080781A76FCF"/>
    <w:rsid w:val="005E346A"/>
  </w:style>
  <w:style w:type="paragraph" w:customStyle="1" w:styleId="C1E6CA6D38A04FFF9975D72ED767E08C">
    <w:name w:val="C1E6CA6D38A04FFF9975D72ED767E08C"/>
    <w:rsid w:val="00267D13"/>
  </w:style>
  <w:style w:type="paragraph" w:customStyle="1" w:styleId="5E8F98191080428998A0CC33BDEAA7CF">
    <w:name w:val="5E8F98191080428998A0CC33BDEAA7CF"/>
    <w:rsid w:val="00267D13"/>
  </w:style>
  <w:style w:type="paragraph" w:customStyle="1" w:styleId="7F505EF092D04ECC8F282CC351D1619C">
    <w:name w:val="7F505EF092D04ECC8F282CC351D1619C"/>
    <w:rsid w:val="00267D13"/>
  </w:style>
  <w:style w:type="paragraph" w:customStyle="1" w:styleId="47787E41550548E4AACBBFF0CE8F38C1">
    <w:name w:val="47787E41550548E4AACBBFF0CE8F38C1"/>
    <w:rsid w:val="00267D13"/>
  </w:style>
  <w:style w:type="paragraph" w:customStyle="1" w:styleId="49A39B04DCC842A8BBA6F9608B50B687">
    <w:name w:val="49A39B04DCC842A8BBA6F9608B50B687"/>
    <w:rsid w:val="00267D13"/>
  </w:style>
  <w:style w:type="paragraph" w:customStyle="1" w:styleId="BDC7C4A8D87846A89D236EA1150E0713">
    <w:name w:val="BDC7C4A8D87846A89D236EA1150E0713"/>
    <w:rsid w:val="00267D13"/>
  </w:style>
  <w:style w:type="paragraph" w:customStyle="1" w:styleId="82BBF129531B4346845660E10EF1DABE">
    <w:name w:val="82BBF129531B4346845660E10EF1DABE"/>
    <w:rsid w:val="00267D13"/>
  </w:style>
  <w:style w:type="paragraph" w:customStyle="1" w:styleId="C9BAC67014F04A3D928E15DECF9242A3">
    <w:name w:val="C9BAC67014F04A3D928E15DECF9242A3"/>
    <w:rsid w:val="00267D13"/>
  </w:style>
  <w:style w:type="paragraph" w:customStyle="1" w:styleId="240D05656D9D4E6E9F7D7C0949160D39">
    <w:name w:val="240D05656D9D4E6E9F7D7C0949160D39"/>
    <w:rsid w:val="00267D13"/>
  </w:style>
  <w:style w:type="paragraph" w:customStyle="1" w:styleId="604100C799654D718C7E67414C3C8E10">
    <w:name w:val="604100C799654D718C7E67414C3C8E10"/>
    <w:rsid w:val="00267D13"/>
  </w:style>
  <w:style w:type="paragraph" w:customStyle="1" w:styleId="40A47E777C4449A98EA3A2DA9076ED91">
    <w:name w:val="40A47E777C4449A98EA3A2DA9076ED91"/>
    <w:rsid w:val="00267D13"/>
  </w:style>
  <w:style w:type="paragraph" w:customStyle="1" w:styleId="CFAB6EB6461A42CDA09B1261C83A50D7">
    <w:name w:val="CFAB6EB6461A42CDA09B1261C83A50D7"/>
    <w:rsid w:val="00267D13"/>
  </w:style>
  <w:style w:type="paragraph" w:customStyle="1" w:styleId="99A02FD61FEF4DE5A9601BEF3C3CE85F">
    <w:name w:val="99A02FD61FEF4DE5A9601BEF3C3CE85F"/>
    <w:rsid w:val="00267D13"/>
  </w:style>
  <w:style w:type="paragraph" w:customStyle="1" w:styleId="C399AFA36C1C4E3CA707FFF193F7EFF3">
    <w:name w:val="C399AFA36C1C4E3CA707FFF193F7EFF3"/>
    <w:rsid w:val="00267D13"/>
  </w:style>
  <w:style w:type="paragraph" w:customStyle="1" w:styleId="ED32DA8EF1FE4AB49CE4352D30347D63">
    <w:name w:val="ED32DA8EF1FE4AB49CE4352D30347D63"/>
    <w:rsid w:val="00267D13"/>
  </w:style>
  <w:style w:type="paragraph" w:customStyle="1" w:styleId="2BFEEE074AFA4E359A5FB3144941828D">
    <w:name w:val="2BFEEE074AFA4E359A5FB3144941828D"/>
    <w:rsid w:val="00267D13"/>
  </w:style>
  <w:style w:type="paragraph" w:customStyle="1" w:styleId="20D93EE7D0D7462B8BD6F6F45EE380AA">
    <w:name w:val="20D93EE7D0D7462B8BD6F6F45EE380AA"/>
    <w:rsid w:val="00267D13"/>
  </w:style>
  <w:style w:type="paragraph" w:customStyle="1" w:styleId="1679944D03AA4649BD8DCF475F8F1887">
    <w:name w:val="1679944D03AA4649BD8DCF475F8F1887"/>
    <w:rsid w:val="00267D13"/>
  </w:style>
  <w:style w:type="paragraph" w:customStyle="1" w:styleId="F1F202D4345F4400965E81A2FB12E7C2">
    <w:name w:val="F1F202D4345F4400965E81A2FB12E7C2"/>
    <w:rsid w:val="00267D13"/>
  </w:style>
  <w:style w:type="paragraph" w:customStyle="1" w:styleId="E06E29DC80614CE78DFCA0EF9EF4C831">
    <w:name w:val="E06E29DC80614CE78DFCA0EF9EF4C831"/>
    <w:rsid w:val="00267D13"/>
  </w:style>
  <w:style w:type="paragraph" w:customStyle="1" w:styleId="32C0DA9AE2BD485D9F5694371B8D2DC7">
    <w:name w:val="32C0DA9AE2BD485D9F5694371B8D2DC7"/>
    <w:rsid w:val="00267D13"/>
  </w:style>
  <w:style w:type="paragraph" w:customStyle="1" w:styleId="3BE8488EE58947279B8F763D3D7CBC1C">
    <w:name w:val="3BE8488EE58947279B8F763D3D7CBC1C"/>
    <w:rsid w:val="00267D13"/>
  </w:style>
  <w:style w:type="paragraph" w:customStyle="1" w:styleId="897C3AEDB31E43A1BE40E33E2270F435">
    <w:name w:val="897C3AEDB31E43A1BE40E33E2270F435"/>
    <w:rsid w:val="00267D13"/>
  </w:style>
  <w:style w:type="paragraph" w:customStyle="1" w:styleId="FD400533A3A9400BABD9FCCF0A897467">
    <w:name w:val="FD400533A3A9400BABD9FCCF0A897467"/>
    <w:rsid w:val="00267D13"/>
  </w:style>
  <w:style w:type="paragraph" w:customStyle="1" w:styleId="E4A4C49B0C054F2ABD4CC278E4E562A1">
    <w:name w:val="E4A4C49B0C054F2ABD4CC278E4E562A1"/>
    <w:rsid w:val="00267D13"/>
  </w:style>
  <w:style w:type="paragraph" w:customStyle="1" w:styleId="0F02DECE304D4A9CA44B66CF57C28135">
    <w:name w:val="0F02DECE304D4A9CA44B66CF57C28135"/>
    <w:rsid w:val="00267D13"/>
  </w:style>
  <w:style w:type="paragraph" w:customStyle="1" w:styleId="F8A287882E064091873AF1827936F4BF">
    <w:name w:val="F8A287882E064091873AF1827936F4BF"/>
    <w:rsid w:val="00267D13"/>
  </w:style>
  <w:style w:type="paragraph" w:customStyle="1" w:styleId="884CBD3543E6427BA156C9DC1EED19B3">
    <w:name w:val="884CBD3543E6427BA156C9DC1EED19B3"/>
    <w:rsid w:val="00267D13"/>
  </w:style>
  <w:style w:type="paragraph" w:customStyle="1" w:styleId="4F52FDCC40CB4962AEB462ED9AF23126">
    <w:name w:val="4F52FDCC40CB4962AEB462ED9AF23126"/>
    <w:rsid w:val="00267D13"/>
  </w:style>
  <w:style w:type="paragraph" w:customStyle="1" w:styleId="74F9B8F156724398AF34C1AA09F471F3">
    <w:name w:val="74F9B8F156724398AF34C1AA09F471F3"/>
    <w:rsid w:val="00267D13"/>
  </w:style>
  <w:style w:type="paragraph" w:customStyle="1" w:styleId="555C6D09BA304E8A94FD976EEBA963AF">
    <w:name w:val="555C6D09BA304E8A94FD976EEBA963AF"/>
    <w:rsid w:val="00267D13"/>
  </w:style>
  <w:style w:type="paragraph" w:customStyle="1" w:styleId="D6E64D71340F4AA283651F6A5C5CE4DA">
    <w:name w:val="D6E64D71340F4AA283651F6A5C5CE4DA"/>
    <w:rsid w:val="00267D13"/>
  </w:style>
  <w:style w:type="paragraph" w:customStyle="1" w:styleId="A94E91CA82424EE389D043371037F76C">
    <w:name w:val="A94E91CA82424EE389D043371037F76C"/>
    <w:rsid w:val="00267D13"/>
  </w:style>
  <w:style w:type="paragraph" w:customStyle="1" w:styleId="FF1673574CBE417B9EEB52B7F3EE3829">
    <w:name w:val="FF1673574CBE417B9EEB52B7F3EE3829"/>
    <w:rsid w:val="00267D13"/>
  </w:style>
  <w:style w:type="paragraph" w:customStyle="1" w:styleId="193B32CD31EF481EB970A755DED63B66">
    <w:name w:val="193B32CD31EF481EB970A755DED63B66"/>
    <w:rsid w:val="00267D13"/>
  </w:style>
  <w:style w:type="paragraph" w:customStyle="1" w:styleId="5D1218FB6F8B42918F5209B39200DAB0">
    <w:name w:val="5D1218FB6F8B42918F5209B39200DAB0"/>
    <w:rsid w:val="00267D13"/>
  </w:style>
  <w:style w:type="paragraph" w:customStyle="1" w:styleId="D73974738DAE435CA7C6005FA036E28D">
    <w:name w:val="D73974738DAE435CA7C6005FA036E28D"/>
    <w:rsid w:val="00267D13"/>
  </w:style>
  <w:style w:type="paragraph" w:customStyle="1" w:styleId="D5D8E8B5CEFB49DDA17507B6E4F37835">
    <w:name w:val="D5D8E8B5CEFB49DDA17507B6E4F37835"/>
    <w:rsid w:val="00267D13"/>
  </w:style>
  <w:style w:type="paragraph" w:customStyle="1" w:styleId="DEE7DF1ECCE84EEA8434BF0147F6D01D">
    <w:name w:val="DEE7DF1ECCE84EEA8434BF0147F6D01D"/>
    <w:rsid w:val="00267D13"/>
  </w:style>
  <w:style w:type="paragraph" w:customStyle="1" w:styleId="E014E74E334F4EB4A991004FB56296A7">
    <w:name w:val="E014E74E334F4EB4A991004FB56296A7"/>
    <w:rsid w:val="00267D13"/>
  </w:style>
  <w:style w:type="paragraph" w:customStyle="1" w:styleId="8F15C3C533DC4FF8A32DF9483D81F1A1">
    <w:name w:val="8F15C3C533DC4FF8A32DF9483D81F1A1"/>
    <w:rsid w:val="00267D13"/>
  </w:style>
  <w:style w:type="paragraph" w:customStyle="1" w:styleId="80BDBD974E3A4189959C370207C8E0E4">
    <w:name w:val="80BDBD974E3A4189959C370207C8E0E4"/>
    <w:rsid w:val="00267D13"/>
  </w:style>
  <w:style w:type="paragraph" w:customStyle="1" w:styleId="36921AE45644497B81D32F3893A5AFC5">
    <w:name w:val="36921AE45644497B81D32F3893A5AFC5"/>
    <w:rsid w:val="00267D13"/>
  </w:style>
  <w:style w:type="paragraph" w:customStyle="1" w:styleId="0E157038365949FE8337ABA61D05D1FD">
    <w:name w:val="0E157038365949FE8337ABA61D05D1FD"/>
    <w:rsid w:val="00267D13"/>
  </w:style>
  <w:style w:type="paragraph" w:customStyle="1" w:styleId="073FF683C5B4435FB32E2CCF853138AA">
    <w:name w:val="073FF683C5B4435FB32E2CCF853138AA"/>
    <w:rsid w:val="00267D13"/>
  </w:style>
  <w:style w:type="paragraph" w:customStyle="1" w:styleId="B7E0F55C04954727B0B2E019F6A02252">
    <w:name w:val="B7E0F55C04954727B0B2E019F6A02252"/>
    <w:rsid w:val="00267D13"/>
  </w:style>
  <w:style w:type="paragraph" w:customStyle="1" w:styleId="54DA7AE9F6924F778E726D554EC85C39">
    <w:name w:val="54DA7AE9F6924F778E726D554EC85C39"/>
    <w:rsid w:val="00267D13"/>
  </w:style>
  <w:style w:type="paragraph" w:customStyle="1" w:styleId="599901F9B00A4EBABCEE423E305C0608">
    <w:name w:val="599901F9B00A4EBABCEE423E305C0608"/>
    <w:rsid w:val="00267D13"/>
  </w:style>
  <w:style w:type="paragraph" w:customStyle="1" w:styleId="E8ADD82651D74DAAB914026040F81AEF">
    <w:name w:val="E8ADD82651D74DAAB914026040F81AEF"/>
    <w:rsid w:val="00267D13"/>
  </w:style>
  <w:style w:type="paragraph" w:customStyle="1" w:styleId="CF6DF41AC4474B3483D76B29E9C30C10">
    <w:name w:val="CF6DF41AC4474B3483D76B29E9C30C10"/>
    <w:rsid w:val="00267D13"/>
  </w:style>
  <w:style w:type="paragraph" w:customStyle="1" w:styleId="BAE7B73EF1C243378F68D585FB46825C">
    <w:name w:val="BAE7B73EF1C243378F68D585FB46825C"/>
    <w:rsid w:val="00267D13"/>
  </w:style>
  <w:style w:type="paragraph" w:customStyle="1" w:styleId="F07F988AA91D492A874C3AAA1A6A9E20">
    <w:name w:val="F07F988AA91D492A874C3AAA1A6A9E20"/>
    <w:rsid w:val="00267D13"/>
  </w:style>
  <w:style w:type="paragraph" w:customStyle="1" w:styleId="9AA2573E116045D7A46BB989B4BCE43B">
    <w:name w:val="9AA2573E116045D7A46BB989B4BCE43B"/>
    <w:rsid w:val="00267D13"/>
  </w:style>
  <w:style w:type="paragraph" w:customStyle="1" w:styleId="69B9E4BAC48E4249A4A6B83C94E16963">
    <w:name w:val="69B9E4BAC48E4249A4A6B83C94E16963"/>
    <w:rsid w:val="00267D13"/>
  </w:style>
  <w:style w:type="paragraph" w:customStyle="1" w:styleId="954626A47D0640A0BC342F0B620EB748">
    <w:name w:val="954626A47D0640A0BC342F0B620EB748"/>
    <w:rsid w:val="00267D13"/>
  </w:style>
  <w:style w:type="paragraph" w:customStyle="1" w:styleId="5E93B5DA33354FDB8B13BBC2568735C7">
    <w:name w:val="5E93B5DA33354FDB8B13BBC2568735C7"/>
    <w:rsid w:val="00267D13"/>
  </w:style>
  <w:style w:type="paragraph" w:customStyle="1" w:styleId="3EA49B0967DC436D90C86438F4A2C9CF">
    <w:name w:val="3EA49B0967DC436D90C86438F4A2C9CF"/>
    <w:rsid w:val="00267D13"/>
  </w:style>
  <w:style w:type="paragraph" w:customStyle="1" w:styleId="537E3DF41FEC4A7C9D6D56F2420813B2">
    <w:name w:val="537E3DF41FEC4A7C9D6D56F2420813B2"/>
    <w:rsid w:val="00267D13"/>
  </w:style>
  <w:style w:type="paragraph" w:customStyle="1" w:styleId="FB71464E20C944B3A03074B5E237EAB3">
    <w:name w:val="FB71464E20C944B3A03074B5E237EAB3"/>
    <w:rsid w:val="00267D13"/>
  </w:style>
  <w:style w:type="paragraph" w:customStyle="1" w:styleId="6AC4208B1E6C4B85A1D0BD090F775228">
    <w:name w:val="6AC4208B1E6C4B85A1D0BD090F775228"/>
    <w:rsid w:val="00267D13"/>
  </w:style>
  <w:style w:type="paragraph" w:customStyle="1" w:styleId="8C52BFFE402F445296D8C2D5960952BB">
    <w:name w:val="8C52BFFE402F445296D8C2D5960952BB"/>
    <w:rsid w:val="00267D13"/>
  </w:style>
  <w:style w:type="paragraph" w:customStyle="1" w:styleId="43F1B6DC4DA146DAA33F24371C694B0E">
    <w:name w:val="43F1B6DC4DA146DAA33F24371C694B0E"/>
    <w:rsid w:val="00267D13"/>
  </w:style>
  <w:style w:type="paragraph" w:customStyle="1" w:styleId="B895F7A179E944B1A0B5AAD66E345B80">
    <w:name w:val="B895F7A179E944B1A0B5AAD66E345B80"/>
    <w:rsid w:val="00267D13"/>
  </w:style>
  <w:style w:type="paragraph" w:customStyle="1" w:styleId="01D3ED2D985A481CA59BDAF13ECCD0C9">
    <w:name w:val="01D3ED2D985A481CA59BDAF13ECCD0C9"/>
    <w:rsid w:val="00267D13"/>
  </w:style>
  <w:style w:type="paragraph" w:customStyle="1" w:styleId="2D3BA8CADD754003A90FC4D0392FE93C">
    <w:name w:val="2D3BA8CADD754003A90FC4D0392FE93C"/>
    <w:rsid w:val="00267D13"/>
  </w:style>
  <w:style w:type="paragraph" w:customStyle="1" w:styleId="0958FF58D8EE44509CC890B8E1586BD0">
    <w:name w:val="0958FF58D8EE44509CC890B8E1586BD0"/>
    <w:rsid w:val="00267D13"/>
  </w:style>
  <w:style w:type="paragraph" w:customStyle="1" w:styleId="598A9ACC2A8D4CC3AF84CB3938275445">
    <w:name w:val="598A9ACC2A8D4CC3AF84CB3938275445"/>
    <w:rsid w:val="00267D13"/>
  </w:style>
  <w:style w:type="paragraph" w:customStyle="1" w:styleId="F42A3CC95FE34AC98F65E1A1F0BF39D4">
    <w:name w:val="F42A3CC95FE34AC98F65E1A1F0BF39D4"/>
    <w:rsid w:val="00267D13"/>
  </w:style>
  <w:style w:type="paragraph" w:customStyle="1" w:styleId="F332C220E1414EBEB7E6AAC0D58461B3">
    <w:name w:val="F332C220E1414EBEB7E6AAC0D58461B3"/>
    <w:rsid w:val="00267D13"/>
  </w:style>
  <w:style w:type="paragraph" w:customStyle="1" w:styleId="48DC566B781942EE9224871A86668B13">
    <w:name w:val="48DC566B781942EE9224871A86668B13"/>
    <w:rsid w:val="00267D13"/>
  </w:style>
  <w:style w:type="paragraph" w:customStyle="1" w:styleId="E414F30B0F5248B2B1E10CB6E9937063">
    <w:name w:val="E414F30B0F5248B2B1E10CB6E9937063"/>
    <w:rsid w:val="00267D13"/>
  </w:style>
  <w:style w:type="paragraph" w:customStyle="1" w:styleId="1A84AB27FCA84680B7C64EEC0A95BC94">
    <w:name w:val="1A84AB27FCA84680B7C64EEC0A95BC94"/>
    <w:rsid w:val="00267D13"/>
  </w:style>
  <w:style w:type="paragraph" w:customStyle="1" w:styleId="42BDE35DCB9741889B284D69E630629E">
    <w:name w:val="42BDE35DCB9741889B284D69E630629E"/>
    <w:rsid w:val="00267D13"/>
  </w:style>
  <w:style w:type="paragraph" w:customStyle="1" w:styleId="2117D310F0DD446B9CB23350DFEF5F06">
    <w:name w:val="2117D310F0DD446B9CB23350DFEF5F06"/>
    <w:rsid w:val="00267D13"/>
  </w:style>
  <w:style w:type="paragraph" w:customStyle="1" w:styleId="374EEDFDF45E47FFB1CEEE97C384667F">
    <w:name w:val="374EEDFDF45E47FFB1CEEE97C384667F"/>
    <w:rsid w:val="00267D13"/>
  </w:style>
  <w:style w:type="paragraph" w:customStyle="1" w:styleId="7A26E221B2CD4EED83C7A73B5D791A39">
    <w:name w:val="7A26E221B2CD4EED83C7A73B5D791A39"/>
    <w:rsid w:val="00267D13"/>
  </w:style>
  <w:style w:type="paragraph" w:customStyle="1" w:styleId="B92FD5C8289F4D258C7780968B6A7A28">
    <w:name w:val="B92FD5C8289F4D258C7780968B6A7A28"/>
    <w:rsid w:val="00267D13"/>
  </w:style>
  <w:style w:type="paragraph" w:customStyle="1" w:styleId="7E4479D338C04740A1DFC0337E41FDE7">
    <w:name w:val="7E4479D338C04740A1DFC0337E41FDE7"/>
    <w:rsid w:val="00267D13"/>
  </w:style>
  <w:style w:type="paragraph" w:customStyle="1" w:styleId="F360E58CAF564D70822AAD58634F24BD">
    <w:name w:val="F360E58CAF564D70822AAD58634F24BD"/>
    <w:rsid w:val="00267D13"/>
  </w:style>
  <w:style w:type="paragraph" w:customStyle="1" w:styleId="BF8F104945AB4F8397B9DCA24EF253B8">
    <w:name w:val="BF8F104945AB4F8397B9DCA24EF253B8"/>
    <w:rsid w:val="00267D13"/>
  </w:style>
  <w:style w:type="paragraph" w:customStyle="1" w:styleId="DFEF65C4EFD94B37AD27DA1A27CB525E">
    <w:name w:val="DFEF65C4EFD94B37AD27DA1A27CB525E"/>
    <w:rsid w:val="00267D13"/>
  </w:style>
  <w:style w:type="paragraph" w:customStyle="1" w:styleId="446EA98E92B34CFAA79A6BCD3275C4F9">
    <w:name w:val="446EA98E92B34CFAA79A6BCD3275C4F9"/>
    <w:rsid w:val="00267D13"/>
  </w:style>
  <w:style w:type="paragraph" w:customStyle="1" w:styleId="2562E155EB1F430BBBC68553735ACA9A">
    <w:name w:val="2562E155EB1F430BBBC68553735ACA9A"/>
    <w:rsid w:val="00267D13"/>
  </w:style>
  <w:style w:type="paragraph" w:customStyle="1" w:styleId="BA65DE3B06D3441EAB0E956D1CBE20B3">
    <w:name w:val="BA65DE3B06D3441EAB0E956D1CBE20B3"/>
    <w:rsid w:val="00267D13"/>
  </w:style>
  <w:style w:type="paragraph" w:customStyle="1" w:styleId="CAB1931B615241FF952E48D21924C67A">
    <w:name w:val="CAB1931B615241FF952E48D21924C67A"/>
    <w:rsid w:val="00267D13"/>
  </w:style>
  <w:style w:type="paragraph" w:customStyle="1" w:styleId="0640149426A94A58BB1905F5E84D923E42">
    <w:name w:val="0640149426A94A58BB1905F5E84D923E42"/>
    <w:rsid w:val="00267D13"/>
    <w:pPr>
      <w:spacing w:after="0" w:line="240" w:lineRule="auto"/>
    </w:pPr>
    <w:rPr>
      <w:rFonts w:ascii="Verdana" w:eastAsia="Times New Roman" w:hAnsi="Verdana" w:cs="Times New Roman"/>
      <w:sz w:val="20"/>
      <w:szCs w:val="24"/>
    </w:rPr>
  </w:style>
  <w:style w:type="paragraph" w:customStyle="1" w:styleId="1562AADF958348AEA2B47476FB3767DA29">
    <w:name w:val="1562AADF958348AEA2B47476FB3767DA29"/>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29">
    <w:name w:val="0DF8C72AC8E3452C8137C2C1B302F04729"/>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4">
    <w:name w:val="531651EC372642C6B56FDD203C40BDAB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4">
    <w:name w:val="EC54AD554DEA40129DD228F122DA2162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1">
    <w:name w:val="8FE2F1059CEC4DCFA2A7575614DD9257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1">
    <w:name w:val="774CF9887FD4460381C6B907E7206536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1">
    <w:name w:val="A1560E4D06BC4CB78614FFFE5EF2D4D7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1">
    <w:name w:val="22CBF3F19B7C4850B33E138F8827C1E7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9">
    <w:name w:val="3F05253139424730841F729753255967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9">
    <w:name w:val="339CBAF0D4ED4E53BC9310CB761DD1A3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9">
    <w:name w:val="D6942FF81FF14A6DBAE402541A988D35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9">
    <w:name w:val="035EFFDE90B8485EBF07634B859CFD77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9">
    <w:name w:val="91659F23DA144E96A78D8FE12C1ECA31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9">
    <w:name w:val="C9C2E16983E8463BA526801E2CD34FAE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9">
    <w:name w:val="EB45B49ADC764A2B8DCEDB1705C2B7B2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9">
    <w:name w:val="23245B3F28F848E8AD8F35C7F2314DBE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9">
    <w:name w:val="B0985A0816C142BB896E99852D5F7A0B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9">
    <w:name w:val="6DE8703C0F9D43A8A8D8828C41FE0571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9">
    <w:name w:val="CFBD99AA0DFB4695BDFC83DEC7D41AB3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9">
    <w:name w:val="7F49341BF6B9489E88214BB90FE03C50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9">
    <w:name w:val="15672BA708E14DAAAFCD6484E4B2F4A8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9">
    <w:name w:val="55E898A1FDF349D090418206BB722F0B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9">
    <w:name w:val="0FD1AB477A474217B982E96B5250A2DE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9">
    <w:name w:val="4379DE421A234207A697AE71E1665C96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9">
    <w:name w:val="DA9CEA6656B94ED88AB8A3A49BE20692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9">
    <w:name w:val="7EC6B1E561644F89819E9BA0A52AEF2F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AB6EB6461A42CDA09B1261C83A50D71">
    <w:name w:val="CFAB6EB6461A42CDA09B1261C83A50D7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99A02FD61FEF4DE5A9601BEF3C3CE85F1">
    <w:name w:val="99A02FD61FEF4DE5A9601BEF3C3CE85F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1">
    <w:name w:val="C399AFA36C1C4E3CA707FFF193F7EFF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1">
    <w:name w:val="ED32DA8EF1FE4AB49CE4352D30347D6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1">
    <w:name w:val="2BFEEE074AFA4E359A5FB3144941828D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1">
    <w:name w:val="20D93EE7D0D7462B8BD6F6F45EE380AA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1">
    <w:name w:val="1679944D03AA4649BD8DCF475F8F1887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1">
    <w:name w:val="F1F202D4345F4400965E81A2FB12E7C2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1">
    <w:name w:val="E06E29DC80614CE78DFCA0EF9EF4C83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1">
    <w:name w:val="32C0DA9AE2BD485D9F5694371B8D2DC7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1">
    <w:name w:val="3BE8488EE58947279B8F763D3D7CBC1C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1">
    <w:name w:val="897C3AEDB31E43A1BE40E33E2270F435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1">
    <w:name w:val="FD400533A3A9400BABD9FCCF0A897467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1">
    <w:name w:val="E4A4C49B0C054F2ABD4CC278E4E562A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1">
    <w:name w:val="555C6D09BA304E8A94FD976EEBA963AF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1">
    <w:name w:val="D6E64D71340F4AA283651F6A5C5CE4DA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1">
    <w:name w:val="A94E91CA82424EE389D043371037F76C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1">
    <w:name w:val="FF1673574CBE417B9EEB52B7F3EE3829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1">
    <w:name w:val="193B32CD31EF481EB970A755DED63B66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1">
    <w:name w:val="5D1218FB6F8B42918F5209B39200DAB0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1">
    <w:name w:val="D73974738DAE435CA7C6005FA036E28D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1">
    <w:name w:val="D5D8E8B5CEFB49DDA17507B6E4F37835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1">
    <w:name w:val="DEE7DF1ECCE84EEA8434BF0147F6D01D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1">
    <w:name w:val="E014E74E334F4EB4A991004FB56296A7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1">
    <w:name w:val="8F15C3C533DC4FF8A32DF9483D81F1A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1">
    <w:name w:val="80BDBD974E3A4189959C370207C8E0E4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1">
    <w:name w:val="36921AE45644497B81D32F3893A5AFC5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1">
    <w:name w:val="0E157038365949FE8337ABA61D05D1FD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1">
    <w:name w:val="073FF683C5B4435FB32E2CCF853138AA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1">
    <w:name w:val="B7E0F55C04954727B0B2E019F6A02252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1">
    <w:name w:val="54DA7AE9F6924F778E726D554EC85C39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1">
    <w:name w:val="599901F9B00A4EBABCEE423E305C0608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1">
    <w:name w:val="E8ADD82651D74DAAB914026040F81AEF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1">
    <w:name w:val="CF6DF41AC4474B3483D76B29E9C30C10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1">
    <w:name w:val="6AC4208B1E6C4B85A1D0BD090F775228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1">
    <w:name w:val="8C52BFFE402F445296D8C2D5960952BB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1">
    <w:name w:val="43F1B6DC4DA146DAA33F24371C694B0E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1">
    <w:name w:val="B895F7A179E944B1A0B5AAD66E345B80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1">
    <w:name w:val="01D3ED2D985A481CA59BDAF13ECCD0C9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1">
    <w:name w:val="2D3BA8CADD754003A90FC4D0392FE93C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1">
    <w:name w:val="0958FF58D8EE44509CC890B8E1586BD0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1">
    <w:name w:val="598A9ACC2A8D4CC3AF84CB3938275445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1">
    <w:name w:val="F42A3CC95FE34AC98F65E1A1F0BF39D4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1">
    <w:name w:val="F332C220E1414EBEB7E6AAC0D58461B3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1">
    <w:name w:val="48DC566B781942EE9224871A86668B1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1">
    <w:name w:val="E414F30B0F5248B2B1E10CB6E993706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1">
    <w:name w:val="1A84AB27FCA84680B7C64EEC0A95BC94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1">
    <w:name w:val="42BDE35DCB9741889B284D69E630629E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1">
    <w:name w:val="2117D310F0DD446B9CB23350DFEF5F06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1">
    <w:name w:val="374EEDFDF45E47FFB1CEEE97C384667F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
    <w:name w:val="59028BDEE33E44CF8C0E9195BA00D1522"/>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
    <w:name w:val="BD18DF74EEC54D37ABB007807E254EA81"/>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
    <w:name w:val="9989F3FD01114DB1A1091844C0FFEBCA1"/>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
    <w:name w:val="B57A66743F3A4564B5F69409A27A9EC23"/>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E88AEF0F58D4246B9714A71174AA854">
    <w:name w:val="2E88AEF0F58D4246B9714A71174AA854"/>
    <w:rsid w:val="00267D13"/>
  </w:style>
  <w:style w:type="paragraph" w:customStyle="1" w:styleId="C45E31E15F1F4F73BFB8A8857F8C55F1">
    <w:name w:val="C45E31E15F1F4F73BFB8A8857F8C55F1"/>
    <w:rsid w:val="00267D13"/>
  </w:style>
  <w:style w:type="paragraph" w:customStyle="1" w:styleId="E05728F3408C4A69BCCF13A84DAD1DEA">
    <w:name w:val="E05728F3408C4A69BCCF13A84DAD1DEA"/>
    <w:rsid w:val="00267D13"/>
  </w:style>
  <w:style w:type="paragraph" w:customStyle="1" w:styleId="0A5DA03A97E04201BB982A9A3CC001C5">
    <w:name w:val="0A5DA03A97E04201BB982A9A3CC001C5"/>
    <w:rsid w:val="00267D13"/>
  </w:style>
  <w:style w:type="paragraph" w:customStyle="1" w:styleId="D31697E404BC49FC886A9CE114775901">
    <w:name w:val="D31697E404BC49FC886A9CE114775901"/>
    <w:rsid w:val="00267D13"/>
  </w:style>
  <w:style w:type="paragraph" w:customStyle="1" w:styleId="9549CAE495ED4B5A8C9E03F1E454E203">
    <w:name w:val="9549CAE495ED4B5A8C9E03F1E454E203"/>
    <w:rsid w:val="00267D13"/>
  </w:style>
  <w:style w:type="paragraph" w:customStyle="1" w:styleId="FB719B9579CF4F9D9F1984B21588B112">
    <w:name w:val="FB719B9579CF4F9D9F1984B21588B112"/>
    <w:rsid w:val="00267D13"/>
  </w:style>
  <w:style w:type="paragraph" w:customStyle="1" w:styleId="8F4A64D31E6D4FD690B4C05EE5D64663">
    <w:name w:val="8F4A64D31E6D4FD690B4C05EE5D64663"/>
    <w:rsid w:val="00267D13"/>
  </w:style>
  <w:style w:type="paragraph" w:customStyle="1" w:styleId="C8DA204D32284E3D83ECCDFD7F260418">
    <w:name w:val="C8DA204D32284E3D83ECCDFD7F260418"/>
    <w:rsid w:val="00267D13"/>
  </w:style>
  <w:style w:type="paragraph" w:customStyle="1" w:styleId="2E618D862BEF4BC8B8FE4072BBDD9F56">
    <w:name w:val="2E618D862BEF4BC8B8FE4072BBDD9F56"/>
    <w:rsid w:val="00267D13"/>
  </w:style>
  <w:style w:type="paragraph" w:customStyle="1" w:styleId="048CFDA965A74D8AB76C807975C50FA4">
    <w:name w:val="048CFDA965A74D8AB76C807975C50FA4"/>
    <w:rsid w:val="00267D13"/>
  </w:style>
  <w:style w:type="paragraph" w:customStyle="1" w:styleId="8B78ECF892D647C8AB7B2276240A6F5D">
    <w:name w:val="8B78ECF892D647C8AB7B2276240A6F5D"/>
    <w:rsid w:val="00267D13"/>
  </w:style>
  <w:style w:type="paragraph" w:customStyle="1" w:styleId="0640149426A94A58BB1905F5E84D923E43">
    <w:name w:val="0640149426A94A58BB1905F5E84D923E43"/>
    <w:rsid w:val="00267D13"/>
    <w:pPr>
      <w:spacing w:after="0" w:line="240" w:lineRule="auto"/>
    </w:pPr>
    <w:rPr>
      <w:rFonts w:ascii="Verdana" w:eastAsia="Times New Roman" w:hAnsi="Verdana" w:cs="Times New Roman"/>
      <w:sz w:val="20"/>
      <w:szCs w:val="24"/>
    </w:rPr>
  </w:style>
  <w:style w:type="paragraph" w:customStyle="1" w:styleId="1562AADF958348AEA2B47476FB3767DA30">
    <w:name w:val="1562AADF958348AEA2B47476FB3767DA30"/>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0">
    <w:name w:val="0DF8C72AC8E3452C8137C2C1B302F04730"/>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5">
    <w:name w:val="531651EC372642C6B56FDD203C40BDAB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5">
    <w:name w:val="EC54AD554DEA40129DD228F122DA2162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2">
    <w:name w:val="8FE2F1059CEC4DCFA2A7575614DD9257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2">
    <w:name w:val="774CF9887FD4460381C6B907E7206536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2">
    <w:name w:val="A1560E4D06BC4CB78614FFFE5EF2D4D7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2">
    <w:name w:val="22CBF3F19B7C4850B33E138F8827C1E7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0">
    <w:name w:val="3F05253139424730841F729753255967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0">
    <w:name w:val="339CBAF0D4ED4E53BC9310CB761DD1A3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0">
    <w:name w:val="D6942FF81FF14A6DBAE402541A988D35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0">
    <w:name w:val="035EFFDE90B8485EBF07634B859CFD77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0">
    <w:name w:val="91659F23DA144E96A78D8FE12C1ECA31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0">
    <w:name w:val="C9C2E16983E8463BA526801E2CD34FAE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0">
    <w:name w:val="EB45B49ADC764A2B8DCEDB1705C2B7B2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0">
    <w:name w:val="23245B3F28F848E8AD8F35C7F2314DBE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0">
    <w:name w:val="B0985A0816C142BB896E99852D5F7A0B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0">
    <w:name w:val="6DE8703C0F9D43A8A8D8828C41FE0571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0">
    <w:name w:val="CFBD99AA0DFB4695BDFC83DEC7D41AB3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0">
    <w:name w:val="7F49341BF6B9489E88214BB90FE03C50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0">
    <w:name w:val="15672BA708E14DAAAFCD6484E4B2F4A8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0">
    <w:name w:val="55E898A1FDF349D090418206BB722F0B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0">
    <w:name w:val="0FD1AB477A474217B982E96B5250A2DE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0">
    <w:name w:val="4379DE421A234207A697AE71E1665C96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0">
    <w:name w:val="DA9CEA6656B94ED88AB8A3A49BE20692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0">
    <w:name w:val="7EC6B1E561644F89819E9BA0A52AEF2F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AB6EB6461A42CDA09B1261C83A50D72">
    <w:name w:val="CFAB6EB6461A42CDA09B1261C83A50D7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99A02FD61FEF4DE5A9601BEF3C3CE85F2">
    <w:name w:val="99A02FD61FEF4DE5A9601BEF3C3CE85F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2">
    <w:name w:val="C399AFA36C1C4E3CA707FFF193F7EFF3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2">
    <w:name w:val="ED32DA8EF1FE4AB49CE4352D30347D63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2">
    <w:name w:val="2BFEEE074AFA4E359A5FB3144941828D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2">
    <w:name w:val="20D93EE7D0D7462B8BD6F6F45EE380AA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2">
    <w:name w:val="1679944D03AA4649BD8DCF475F8F1887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2">
    <w:name w:val="F1F202D4345F4400965E81A2FB12E7C2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2">
    <w:name w:val="E06E29DC80614CE78DFCA0EF9EF4C83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2">
    <w:name w:val="32C0DA9AE2BD485D9F5694371B8D2DC7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2">
    <w:name w:val="3BE8488EE58947279B8F763D3D7CBC1C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2">
    <w:name w:val="897C3AEDB31E43A1BE40E33E2270F435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2">
    <w:name w:val="FD400533A3A9400BABD9FCCF0A897467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2">
    <w:name w:val="E4A4C49B0C054F2ABD4CC278E4E562A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2">
    <w:name w:val="555C6D09BA304E8A94FD976EEBA963AF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2">
    <w:name w:val="D6E64D71340F4AA283651F6A5C5CE4DA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2">
    <w:name w:val="A94E91CA82424EE389D043371037F76C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2">
    <w:name w:val="FF1673574CBE417B9EEB52B7F3EE3829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2">
    <w:name w:val="193B32CD31EF481EB970A755DED63B66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2">
    <w:name w:val="5D1218FB6F8B42918F5209B39200DAB0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2">
    <w:name w:val="D73974738DAE435CA7C6005FA036E28D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2">
    <w:name w:val="D5D8E8B5CEFB49DDA17507B6E4F37835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2">
    <w:name w:val="DEE7DF1ECCE84EEA8434BF0147F6D01D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2">
    <w:name w:val="E014E74E334F4EB4A991004FB56296A7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2">
    <w:name w:val="8F15C3C533DC4FF8A32DF9483D81F1A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2">
    <w:name w:val="80BDBD974E3A4189959C370207C8E0E4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2">
    <w:name w:val="36921AE45644497B81D32F3893A5AFC5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2">
    <w:name w:val="0E157038365949FE8337ABA61D05D1FD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2">
    <w:name w:val="073FF683C5B4435FB32E2CCF853138AA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2">
    <w:name w:val="B7E0F55C04954727B0B2E019F6A02252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2">
    <w:name w:val="54DA7AE9F6924F778E726D554EC85C39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2">
    <w:name w:val="599901F9B00A4EBABCEE423E305C0608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2">
    <w:name w:val="E8ADD82651D74DAAB914026040F81AEF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2">
    <w:name w:val="CF6DF41AC4474B3483D76B29E9C30C10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2">
    <w:name w:val="6AC4208B1E6C4B85A1D0BD090F775228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2">
    <w:name w:val="8C52BFFE402F445296D8C2D5960952BB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2">
    <w:name w:val="43F1B6DC4DA146DAA33F24371C694B0E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2">
    <w:name w:val="B895F7A179E944B1A0B5AAD66E345B80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2">
    <w:name w:val="01D3ED2D985A481CA59BDAF13ECCD0C9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2">
    <w:name w:val="2D3BA8CADD754003A90FC4D0392FE93C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2">
    <w:name w:val="0958FF58D8EE44509CC890B8E1586BD0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2">
    <w:name w:val="598A9ACC2A8D4CC3AF84CB3938275445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2">
    <w:name w:val="F42A3CC95FE34AC98F65E1A1F0BF39D4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2">
    <w:name w:val="F332C220E1414EBEB7E6AAC0D58461B3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2">
    <w:name w:val="48DC566B781942EE9224871A86668B13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2">
    <w:name w:val="E414F30B0F5248B2B1E10CB6E9937063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2">
    <w:name w:val="1A84AB27FCA84680B7C64EEC0A95BC94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2">
    <w:name w:val="42BDE35DCB9741889B284D69E630629E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2">
    <w:name w:val="2117D310F0DD446B9CB23350DFEF5F06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2">
    <w:name w:val="374EEDFDF45E47FFB1CEEE97C384667F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3">
    <w:name w:val="59028BDEE33E44CF8C0E9195BA00D1523"/>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
    <w:name w:val="BD18DF74EEC54D37ABB007807E254EA82"/>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
    <w:name w:val="9989F3FD01114DB1A1091844C0FFEBCA2"/>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4">
    <w:name w:val="B57A66743F3A4564B5F69409A27A9EC24"/>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640149426A94A58BB1905F5E84D923E44">
    <w:name w:val="0640149426A94A58BB1905F5E84D923E44"/>
    <w:rsid w:val="00267D13"/>
    <w:pPr>
      <w:spacing w:after="0" w:line="240" w:lineRule="auto"/>
    </w:pPr>
    <w:rPr>
      <w:rFonts w:ascii="Verdana" w:eastAsia="Times New Roman" w:hAnsi="Verdana" w:cs="Times New Roman"/>
      <w:sz w:val="20"/>
      <w:szCs w:val="24"/>
    </w:rPr>
  </w:style>
  <w:style w:type="paragraph" w:customStyle="1" w:styleId="1562AADF958348AEA2B47476FB3767DA31">
    <w:name w:val="1562AADF958348AEA2B47476FB3767DA3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1">
    <w:name w:val="0DF8C72AC8E3452C8137C2C1B302F0473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6">
    <w:name w:val="531651EC372642C6B56FDD203C40BDAB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6">
    <w:name w:val="EC54AD554DEA40129DD228F122DA2162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3">
    <w:name w:val="8FE2F1059CEC4DCFA2A7575614DD9257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3">
    <w:name w:val="774CF9887FD4460381C6B907E7206536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3">
    <w:name w:val="A1560E4D06BC4CB78614FFFE5EF2D4D7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3">
    <w:name w:val="22CBF3F19B7C4850B33E138F8827C1E7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1">
    <w:name w:val="3F05253139424730841F729753255967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1">
    <w:name w:val="339CBAF0D4ED4E53BC9310CB761DD1A3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1">
    <w:name w:val="D6942FF81FF14A6DBAE402541A988D35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1">
    <w:name w:val="035EFFDE90B8485EBF07634B859CFD77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1">
    <w:name w:val="91659F23DA144E96A78D8FE12C1ECA31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1">
    <w:name w:val="C9C2E16983E8463BA526801E2CD34FAE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1">
    <w:name w:val="EB45B49ADC764A2B8DCEDB1705C2B7B2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1">
    <w:name w:val="23245B3F28F848E8AD8F35C7F2314DBE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1">
    <w:name w:val="B0985A0816C142BB896E99852D5F7A0B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1">
    <w:name w:val="6DE8703C0F9D43A8A8D8828C41FE0571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1">
    <w:name w:val="CFBD99AA0DFB4695BDFC83DEC7D41AB3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1">
    <w:name w:val="7F49341BF6B9489E88214BB90FE03C50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1">
    <w:name w:val="15672BA708E14DAAAFCD6484E4B2F4A8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1">
    <w:name w:val="55E898A1FDF349D090418206BB722F0B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1">
    <w:name w:val="0FD1AB477A474217B982E96B5250A2DE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1">
    <w:name w:val="4379DE421A234207A697AE71E1665C96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1">
    <w:name w:val="DA9CEA6656B94ED88AB8A3A49BE20692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1">
    <w:name w:val="7EC6B1E561644F89819E9BA0A52AEF2F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A65DE3B06D3441EAB0E956D1CBE20B31">
    <w:name w:val="BA65DE3B06D3441EAB0E956D1CBE20B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AB1931B615241FF952E48D21924C67A1">
    <w:name w:val="CAB1931B615241FF952E48D21924C67A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AB6EB6461A42CDA09B1261C83A50D73">
    <w:name w:val="CFAB6EB6461A42CDA09B1261C83A50D7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99A02FD61FEF4DE5A9601BEF3C3CE85F3">
    <w:name w:val="99A02FD61FEF4DE5A9601BEF3C3CE85F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3">
    <w:name w:val="C399AFA36C1C4E3CA707FFF193F7EFF3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3">
    <w:name w:val="ED32DA8EF1FE4AB49CE4352D30347D63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3">
    <w:name w:val="2BFEEE074AFA4E359A5FB3144941828D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3">
    <w:name w:val="20D93EE7D0D7462B8BD6F6F45EE380AA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3">
    <w:name w:val="1679944D03AA4649BD8DCF475F8F1887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3">
    <w:name w:val="F1F202D4345F4400965E81A2FB12E7C2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3">
    <w:name w:val="E06E29DC80614CE78DFCA0EF9EF4C83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3">
    <w:name w:val="32C0DA9AE2BD485D9F5694371B8D2DC7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3">
    <w:name w:val="3BE8488EE58947279B8F763D3D7CBC1C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3">
    <w:name w:val="897C3AEDB31E43A1BE40E33E2270F435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3">
    <w:name w:val="FD400533A3A9400BABD9FCCF0A897467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3">
    <w:name w:val="E4A4C49B0C054F2ABD4CC278E4E562A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3">
    <w:name w:val="555C6D09BA304E8A94FD976EEBA963AF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3">
    <w:name w:val="D6E64D71340F4AA283651F6A5C5CE4DA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3">
    <w:name w:val="A94E91CA82424EE389D043371037F76C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3">
    <w:name w:val="FF1673574CBE417B9EEB52B7F3EE3829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3">
    <w:name w:val="193B32CD31EF481EB970A755DED63B66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3">
    <w:name w:val="5D1218FB6F8B42918F5209B39200DAB0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3">
    <w:name w:val="D73974738DAE435CA7C6005FA036E28D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3">
    <w:name w:val="D5D8E8B5CEFB49DDA17507B6E4F37835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3">
    <w:name w:val="DEE7DF1ECCE84EEA8434BF0147F6D01D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3">
    <w:name w:val="E014E74E334F4EB4A991004FB56296A7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3">
    <w:name w:val="8F15C3C533DC4FF8A32DF9483D81F1A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3">
    <w:name w:val="80BDBD974E3A4189959C370207C8E0E4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3">
    <w:name w:val="36921AE45644497B81D32F3893A5AFC5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3">
    <w:name w:val="0E157038365949FE8337ABA61D05D1FD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3">
    <w:name w:val="073FF683C5B4435FB32E2CCF853138AA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3">
    <w:name w:val="B7E0F55C04954727B0B2E019F6A02252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3">
    <w:name w:val="54DA7AE9F6924F778E726D554EC85C39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3">
    <w:name w:val="599901F9B00A4EBABCEE423E305C0608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3">
    <w:name w:val="E8ADD82651D74DAAB914026040F81AEF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3">
    <w:name w:val="CF6DF41AC4474B3483D76B29E9C30C10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3">
    <w:name w:val="6AC4208B1E6C4B85A1D0BD090F775228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3">
    <w:name w:val="8C52BFFE402F445296D8C2D5960952BB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3">
    <w:name w:val="43F1B6DC4DA146DAA33F24371C694B0E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3">
    <w:name w:val="B895F7A179E944B1A0B5AAD66E345B80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3">
    <w:name w:val="01D3ED2D985A481CA59BDAF13ECCD0C9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3">
    <w:name w:val="2D3BA8CADD754003A90FC4D0392FE93C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3">
    <w:name w:val="0958FF58D8EE44509CC890B8E1586BD0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3">
    <w:name w:val="598A9ACC2A8D4CC3AF84CB3938275445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3">
    <w:name w:val="F42A3CC95FE34AC98F65E1A1F0BF39D4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3">
    <w:name w:val="F332C220E1414EBEB7E6AAC0D58461B3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3">
    <w:name w:val="48DC566B781942EE9224871A86668B13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3">
    <w:name w:val="E414F30B0F5248B2B1E10CB6E9937063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3">
    <w:name w:val="1A84AB27FCA84680B7C64EEC0A95BC94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3">
    <w:name w:val="42BDE35DCB9741889B284D69E630629E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3">
    <w:name w:val="2117D310F0DD446B9CB23350DFEF5F06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3">
    <w:name w:val="374EEDFDF45E47FFB1CEEE97C384667F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4">
    <w:name w:val="59028BDEE33E44CF8C0E9195BA00D1524"/>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
    <w:name w:val="BD18DF74EEC54D37ABB007807E254EA83"/>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
    <w:name w:val="9989F3FD01114DB1A1091844C0FFEBCA3"/>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5">
    <w:name w:val="B57A66743F3A4564B5F69409A27A9EC25"/>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096ED9959FD400980D0C1FD88382411">
    <w:name w:val="E096ED9959FD400980D0C1FD88382411"/>
    <w:rsid w:val="00267D13"/>
  </w:style>
  <w:style w:type="paragraph" w:customStyle="1" w:styleId="0D3E2EBC7447431D8EBDFCC61ED79584">
    <w:name w:val="0D3E2EBC7447431D8EBDFCC61ED79584"/>
    <w:rsid w:val="00267D13"/>
  </w:style>
  <w:style w:type="paragraph" w:customStyle="1" w:styleId="274340F3E7BA4B75B75433EDAD4F7001">
    <w:name w:val="274340F3E7BA4B75B75433EDAD4F7001"/>
    <w:rsid w:val="00267D13"/>
  </w:style>
  <w:style w:type="paragraph" w:customStyle="1" w:styleId="8B76B7638182471DBC5F895C012295E4">
    <w:name w:val="8B76B7638182471DBC5F895C012295E4"/>
    <w:rsid w:val="00267D13"/>
  </w:style>
  <w:style w:type="paragraph" w:customStyle="1" w:styleId="5E06910DF8224AD283446F3EA5D333B2">
    <w:name w:val="5E06910DF8224AD283446F3EA5D333B2"/>
    <w:rsid w:val="00267D13"/>
  </w:style>
  <w:style w:type="paragraph" w:customStyle="1" w:styleId="EC06FFC6CA91486DB1B4F79964F1305A">
    <w:name w:val="EC06FFC6CA91486DB1B4F79964F1305A"/>
    <w:rsid w:val="00267D13"/>
  </w:style>
  <w:style w:type="paragraph" w:customStyle="1" w:styleId="4FEB404BA8D445C095EFCCC66CBC035C">
    <w:name w:val="4FEB404BA8D445C095EFCCC66CBC035C"/>
    <w:rsid w:val="00267D13"/>
  </w:style>
  <w:style w:type="paragraph" w:customStyle="1" w:styleId="A2426B88F77A4DF491007E62973B12B1">
    <w:name w:val="A2426B88F77A4DF491007E62973B12B1"/>
    <w:rsid w:val="00267D13"/>
  </w:style>
  <w:style w:type="paragraph" w:customStyle="1" w:styleId="33F6DCF98296466AA9E0CD04009371A4">
    <w:name w:val="33F6DCF98296466AA9E0CD04009371A4"/>
    <w:rsid w:val="00267D13"/>
  </w:style>
  <w:style w:type="paragraph" w:customStyle="1" w:styleId="395A5C326F6D49A9A737F069E4FE6E16">
    <w:name w:val="395A5C326F6D49A9A737F069E4FE6E16"/>
    <w:rsid w:val="00267D13"/>
  </w:style>
  <w:style w:type="paragraph" w:customStyle="1" w:styleId="40E945180CF542E682CAABEE4B50216A">
    <w:name w:val="40E945180CF542E682CAABEE4B50216A"/>
    <w:rsid w:val="00267D13"/>
  </w:style>
  <w:style w:type="paragraph" w:customStyle="1" w:styleId="7DA417E79E97489999B4F3992934A06D">
    <w:name w:val="7DA417E79E97489999B4F3992934A06D"/>
    <w:rsid w:val="00267D13"/>
  </w:style>
  <w:style w:type="paragraph" w:customStyle="1" w:styleId="9CB1CC54F1604BE58821E39000153DD5">
    <w:name w:val="9CB1CC54F1604BE58821E39000153DD5"/>
    <w:rsid w:val="00267D13"/>
  </w:style>
  <w:style w:type="paragraph" w:customStyle="1" w:styleId="FDDD6FE520CC46D288814B6EA1AC8B4E">
    <w:name w:val="FDDD6FE520CC46D288814B6EA1AC8B4E"/>
    <w:rsid w:val="00267D13"/>
  </w:style>
  <w:style w:type="paragraph" w:customStyle="1" w:styleId="184CF999EA7947BDA4315EA543B53D06">
    <w:name w:val="184CF999EA7947BDA4315EA543B53D06"/>
    <w:rsid w:val="00267D13"/>
  </w:style>
  <w:style w:type="paragraph" w:customStyle="1" w:styleId="FC81833C90D04225A394127C353B0D47">
    <w:name w:val="FC81833C90D04225A394127C353B0D47"/>
    <w:rsid w:val="00267D13"/>
  </w:style>
  <w:style w:type="paragraph" w:customStyle="1" w:styleId="1B5C3899BDD04B1289F6631899CBF488">
    <w:name w:val="1B5C3899BDD04B1289F6631899CBF488"/>
    <w:rsid w:val="00267D13"/>
  </w:style>
  <w:style w:type="paragraph" w:customStyle="1" w:styleId="6A664881443F4CD3B0AA4181C5F21EEB">
    <w:name w:val="6A664881443F4CD3B0AA4181C5F21EEB"/>
    <w:rsid w:val="00267D13"/>
  </w:style>
  <w:style w:type="paragraph" w:customStyle="1" w:styleId="B0A6150F46E549188B529D79D2ABF565">
    <w:name w:val="B0A6150F46E549188B529D79D2ABF565"/>
    <w:rsid w:val="00267D13"/>
  </w:style>
  <w:style w:type="paragraph" w:customStyle="1" w:styleId="4F52C435FE024EA0A9BF1C1B6040F292">
    <w:name w:val="4F52C435FE024EA0A9BF1C1B6040F292"/>
    <w:rsid w:val="00267D13"/>
  </w:style>
  <w:style w:type="paragraph" w:customStyle="1" w:styleId="F35191556E0F4226A2721BEA6C72F651">
    <w:name w:val="F35191556E0F4226A2721BEA6C72F651"/>
    <w:rsid w:val="00267D13"/>
  </w:style>
  <w:style w:type="paragraph" w:customStyle="1" w:styleId="938B567C1C7A4D5195BC189F20BC77C9">
    <w:name w:val="938B567C1C7A4D5195BC189F20BC77C9"/>
    <w:rsid w:val="00267D13"/>
  </w:style>
  <w:style w:type="paragraph" w:customStyle="1" w:styleId="66A2A1C9B6A04FB1BEAE0B7DE5412307">
    <w:name w:val="66A2A1C9B6A04FB1BEAE0B7DE5412307"/>
    <w:rsid w:val="00267D13"/>
  </w:style>
  <w:style w:type="paragraph" w:customStyle="1" w:styleId="B6D78DE893094A8DB821471FA934398A">
    <w:name w:val="B6D78DE893094A8DB821471FA934398A"/>
    <w:rsid w:val="00267D13"/>
  </w:style>
  <w:style w:type="paragraph" w:customStyle="1" w:styleId="0640149426A94A58BB1905F5E84D923E45">
    <w:name w:val="0640149426A94A58BB1905F5E84D923E45"/>
    <w:rsid w:val="00267D13"/>
    <w:pPr>
      <w:spacing w:after="0" w:line="240" w:lineRule="auto"/>
    </w:pPr>
    <w:rPr>
      <w:rFonts w:ascii="Verdana" w:eastAsia="Times New Roman" w:hAnsi="Verdana" w:cs="Times New Roman"/>
      <w:sz w:val="20"/>
      <w:szCs w:val="24"/>
    </w:rPr>
  </w:style>
  <w:style w:type="paragraph" w:customStyle="1" w:styleId="1562AADF958348AEA2B47476FB3767DA32">
    <w:name w:val="1562AADF958348AEA2B47476FB3767DA3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2">
    <w:name w:val="0DF8C72AC8E3452C8137C2C1B302F0473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7">
    <w:name w:val="531651EC372642C6B56FDD203C40BDAB7"/>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7">
    <w:name w:val="EC54AD554DEA40129DD228F122DA21627"/>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4">
    <w:name w:val="8FE2F1059CEC4DCFA2A7575614DD9257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4">
    <w:name w:val="774CF9887FD4460381C6B907E7206536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4">
    <w:name w:val="A1560E4D06BC4CB78614FFFE5EF2D4D7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4">
    <w:name w:val="22CBF3F19B7C4850B33E138F8827C1E7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2">
    <w:name w:val="3F05253139424730841F729753255967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2">
    <w:name w:val="339CBAF0D4ED4E53BC9310CB761DD1A3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2">
    <w:name w:val="D6942FF81FF14A6DBAE402541A988D35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2">
    <w:name w:val="035EFFDE90B8485EBF07634B859CFD77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2">
    <w:name w:val="91659F23DA144E96A78D8FE12C1ECA31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2">
    <w:name w:val="C9C2E16983E8463BA526801E2CD34FAE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2">
    <w:name w:val="EB45B49ADC764A2B8DCEDB1705C2B7B2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2">
    <w:name w:val="23245B3F28F848E8AD8F35C7F2314DBE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2">
    <w:name w:val="B0985A0816C142BB896E99852D5F7A0B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2">
    <w:name w:val="6DE8703C0F9D43A8A8D8828C41FE0571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2">
    <w:name w:val="CFBD99AA0DFB4695BDFC83DEC7D41AB3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2">
    <w:name w:val="7F49341BF6B9489E88214BB90FE03C50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2">
    <w:name w:val="15672BA708E14DAAAFCD6484E4B2F4A8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2">
    <w:name w:val="55E898A1FDF349D090418206BB722F0B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2">
    <w:name w:val="0FD1AB477A474217B982E96B5250A2DE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2">
    <w:name w:val="4379DE421A234207A697AE71E1665C96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2">
    <w:name w:val="DA9CEA6656B94ED88AB8A3A49BE20692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2">
    <w:name w:val="7EC6B1E561644F89819E9BA0A52AEF2F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4">
    <w:name w:val="C399AFA36C1C4E3CA707FFF193F7EFF3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4">
    <w:name w:val="ED32DA8EF1FE4AB49CE4352D30347D63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4">
    <w:name w:val="2BFEEE074AFA4E359A5FB3144941828D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4">
    <w:name w:val="20D93EE7D0D7462B8BD6F6F45EE380AA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4">
    <w:name w:val="1679944D03AA4649BD8DCF475F8F1887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4">
    <w:name w:val="F1F202D4345F4400965E81A2FB12E7C2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4">
    <w:name w:val="E06E29DC80614CE78DFCA0EF9EF4C83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4">
    <w:name w:val="32C0DA9AE2BD485D9F5694371B8D2DC7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4">
    <w:name w:val="3BE8488EE58947279B8F763D3D7CBC1C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4">
    <w:name w:val="897C3AEDB31E43A1BE40E33E2270F435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4">
    <w:name w:val="FD400533A3A9400BABD9FCCF0A897467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4">
    <w:name w:val="E4A4C49B0C054F2ABD4CC278E4E562A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4">
    <w:name w:val="555C6D09BA304E8A94FD976EEBA963AF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4">
    <w:name w:val="D6E64D71340F4AA283651F6A5C5CE4DA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4">
    <w:name w:val="A94E91CA82424EE389D043371037F76C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4">
    <w:name w:val="FF1673574CBE417B9EEB52B7F3EE3829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4">
    <w:name w:val="193B32CD31EF481EB970A755DED63B66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4">
    <w:name w:val="5D1218FB6F8B42918F5209B39200DAB0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4">
    <w:name w:val="D73974738DAE435CA7C6005FA036E28D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4">
    <w:name w:val="D5D8E8B5CEFB49DDA17507B6E4F37835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4">
    <w:name w:val="DEE7DF1ECCE84EEA8434BF0147F6D01D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4">
    <w:name w:val="E014E74E334F4EB4A991004FB56296A7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4">
    <w:name w:val="8F15C3C533DC4FF8A32DF9483D81F1A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4">
    <w:name w:val="80BDBD974E3A4189959C370207C8E0E4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4">
    <w:name w:val="36921AE45644497B81D32F3893A5AFC5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4">
    <w:name w:val="0E157038365949FE8337ABA61D05D1FD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4">
    <w:name w:val="073FF683C5B4435FB32E2CCF853138AA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4">
    <w:name w:val="B7E0F55C04954727B0B2E019F6A02252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4">
    <w:name w:val="54DA7AE9F6924F778E726D554EC85C39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4">
    <w:name w:val="599901F9B00A4EBABCEE423E305C0608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4">
    <w:name w:val="E8ADD82651D74DAAB914026040F81AEF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4">
    <w:name w:val="CF6DF41AC4474B3483D76B29E9C30C10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4">
    <w:name w:val="6AC4208B1E6C4B85A1D0BD090F775228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4">
    <w:name w:val="8C52BFFE402F445296D8C2D5960952BB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4">
    <w:name w:val="43F1B6DC4DA146DAA33F24371C694B0E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4">
    <w:name w:val="B895F7A179E944B1A0B5AAD66E345B80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4">
    <w:name w:val="01D3ED2D985A481CA59BDAF13ECCD0C9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4">
    <w:name w:val="2D3BA8CADD754003A90FC4D0392FE93C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4">
    <w:name w:val="0958FF58D8EE44509CC890B8E1586BD0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4">
    <w:name w:val="598A9ACC2A8D4CC3AF84CB3938275445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4">
    <w:name w:val="F42A3CC95FE34AC98F65E1A1F0BF39D4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4">
    <w:name w:val="F332C220E1414EBEB7E6AAC0D58461B3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4">
    <w:name w:val="48DC566B781942EE9224871A86668B13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4">
    <w:name w:val="E414F30B0F5248B2B1E10CB6E9937063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4">
    <w:name w:val="1A84AB27FCA84680B7C64EEC0A95BC94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4">
    <w:name w:val="42BDE35DCB9741889B284D69E630629E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4">
    <w:name w:val="2117D310F0DD446B9CB23350DFEF5F06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4">
    <w:name w:val="374EEDFDF45E47FFB1CEEE97C384667F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5">
    <w:name w:val="59028BDEE33E44CF8C0E9195BA00D1525"/>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4">
    <w:name w:val="BD18DF74EEC54D37ABB007807E254EA84"/>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4">
    <w:name w:val="9989F3FD01114DB1A1091844C0FFEBCA4"/>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6">
    <w:name w:val="B57A66743F3A4564B5F69409A27A9EC26"/>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640149426A94A58BB1905F5E84D923E46">
    <w:name w:val="0640149426A94A58BB1905F5E84D923E46"/>
    <w:rsid w:val="00267D13"/>
    <w:pPr>
      <w:spacing w:after="0" w:line="240" w:lineRule="auto"/>
    </w:pPr>
    <w:rPr>
      <w:rFonts w:ascii="Verdana" w:eastAsia="Times New Roman" w:hAnsi="Verdana" w:cs="Times New Roman"/>
      <w:sz w:val="20"/>
      <w:szCs w:val="24"/>
    </w:rPr>
  </w:style>
  <w:style w:type="paragraph" w:customStyle="1" w:styleId="1562AADF958348AEA2B47476FB3767DA33">
    <w:name w:val="1562AADF958348AEA2B47476FB3767DA3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3">
    <w:name w:val="0DF8C72AC8E3452C8137C2C1B302F0473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8">
    <w:name w:val="531651EC372642C6B56FDD203C40BDAB8"/>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8">
    <w:name w:val="EC54AD554DEA40129DD228F122DA21628"/>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5">
    <w:name w:val="8FE2F1059CEC4DCFA2A7575614DD9257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5">
    <w:name w:val="774CF9887FD4460381C6B907E7206536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5">
    <w:name w:val="A1560E4D06BC4CB78614FFFE5EF2D4D7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5">
    <w:name w:val="22CBF3F19B7C4850B33E138F8827C1E7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3">
    <w:name w:val="3F05253139424730841F729753255967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3">
    <w:name w:val="339CBAF0D4ED4E53BC9310CB761DD1A3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3">
    <w:name w:val="D6942FF81FF14A6DBAE402541A988D35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3">
    <w:name w:val="035EFFDE90B8485EBF07634B859CFD77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3">
    <w:name w:val="91659F23DA144E96A78D8FE12C1ECA31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3">
    <w:name w:val="C9C2E16983E8463BA526801E2CD34FAE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3">
    <w:name w:val="EB45B49ADC764A2B8DCEDB1705C2B7B2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3">
    <w:name w:val="23245B3F28F848E8AD8F35C7F2314DBE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3">
    <w:name w:val="B0985A0816C142BB896E99852D5F7A0B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3">
    <w:name w:val="6DE8703C0F9D43A8A8D8828C41FE0571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3">
    <w:name w:val="CFBD99AA0DFB4695BDFC83DEC7D41AB3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3">
    <w:name w:val="7F49341BF6B9489E88214BB90FE03C50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3">
    <w:name w:val="15672BA708E14DAAAFCD6484E4B2F4A8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3">
    <w:name w:val="55E898A1FDF349D090418206BB722F0B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3">
    <w:name w:val="0FD1AB477A474217B982E96B5250A2DE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3">
    <w:name w:val="4379DE421A234207A697AE71E1665C96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3">
    <w:name w:val="DA9CEA6656B94ED88AB8A3A49BE20692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3">
    <w:name w:val="7EC6B1E561644F89819E9BA0A52AEF2F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5">
    <w:name w:val="C399AFA36C1C4E3CA707FFF193F7EFF3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5">
    <w:name w:val="ED32DA8EF1FE4AB49CE4352D30347D63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5">
    <w:name w:val="2BFEEE074AFA4E359A5FB3144941828D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5">
    <w:name w:val="20D93EE7D0D7462B8BD6F6F45EE380AA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5">
    <w:name w:val="1679944D03AA4649BD8DCF475F8F1887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5">
    <w:name w:val="F1F202D4345F4400965E81A2FB12E7C2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5">
    <w:name w:val="E06E29DC80614CE78DFCA0EF9EF4C831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5">
    <w:name w:val="32C0DA9AE2BD485D9F5694371B8D2DC7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5">
    <w:name w:val="3BE8488EE58947279B8F763D3D7CBC1C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5">
    <w:name w:val="897C3AEDB31E43A1BE40E33E2270F435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5">
    <w:name w:val="FD400533A3A9400BABD9FCCF0A897467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5">
    <w:name w:val="E4A4C49B0C054F2ABD4CC278E4E562A1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5">
    <w:name w:val="555C6D09BA304E8A94FD976EEBA963AF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5">
    <w:name w:val="D6E64D71340F4AA283651F6A5C5CE4DA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5">
    <w:name w:val="A94E91CA82424EE389D043371037F76C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5">
    <w:name w:val="FF1673574CBE417B9EEB52B7F3EE3829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5">
    <w:name w:val="193B32CD31EF481EB970A755DED63B66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5">
    <w:name w:val="5D1218FB6F8B42918F5209B39200DAB0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5">
    <w:name w:val="D73974738DAE435CA7C6005FA036E28D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5">
    <w:name w:val="D5D8E8B5CEFB49DDA17507B6E4F37835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5">
    <w:name w:val="DEE7DF1ECCE84EEA8434BF0147F6D01D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5">
    <w:name w:val="E014E74E334F4EB4A991004FB56296A7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5">
    <w:name w:val="8F15C3C533DC4FF8A32DF9483D81F1A1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5">
    <w:name w:val="80BDBD974E3A4189959C370207C8E0E4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5">
    <w:name w:val="36921AE45644497B81D32F3893A5AFC5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5">
    <w:name w:val="0E157038365949FE8337ABA61D05D1FD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5">
    <w:name w:val="073FF683C5B4435FB32E2CCF853138AA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5">
    <w:name w:val="B7E0F55C04954727B0B2E019F6A02252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5">
    <w:name w:val="54DA7AE9F6924F778E726D554EC85C39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5">
    <w:name w:val="599901F9B00A4EBABCEE423E305C0608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5">
    <w:name w:val="E8ADD82651D74DAAB914026040F81AEF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5">
    <w:name w:val="CF6DF41AC4474B3483D76B29E9C30C10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5">
    <w:name w:val="6AC4208B1E6C4B85A1D0BD090F775228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5">
    <w:name w:val="8C52BFFE402F445296D8C2D5960952BB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5">
    <w:name w:val="43F1B6DC4DA146DAA33F24371C694B0E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5">
    <w:name w:val="B895F7A179E944B1A0B5AAD66E345B80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5">
    <w:name w:val="01D3ED2D985A481CA59BDAF13ECCD0C9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5">
    <w:name w:val="2D3BA8CADD754003A90FC4D0392FE93C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5">
    <w:name w:val="0958FF58D8EE44509CC890B8E1586BD0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5">
    <w:name w:val="598A9ACC2A8D4CC3AF84CB3938275445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5">
    <w:name w:val="F42A3CC95FE34AC98F65E1A1F0BF39D4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5">
    <w:name w:val="F332C220E1414EBEB7E6AAC0D58461B3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5">
    <w:name w:val="48DC566B781942EE9224871A86668B13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5">
    <w:name w:val="E414F30B0F5248B2B1E10CB6E9937063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5">
    <w:name w:val="1A84AB27FCA84680B7C64EEC0A95BC94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5">
    <w:name w:val="42BDE35DCB9741889B284D69E630629E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5">
    <w:name w:val="2117D310F0DD446B9CB23350DFEF5F06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5">
    <w:name w:val="374EEDFDF45E47FFB1CEEE97C384667F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6">
    <w:name w:val="59028BDEE33E44CF8C0E9195BA00D1526"/>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5">
    <w:name w:val="BD18DF74EEC54D37ABB007807E254EA85"/>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5">
    <w:name w:val="9989F3FD01114DB1A1091844C0FFEBCA5"/>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7">
    <w:name w:val="B57A66743F3A4564B5F69409A27A9EC27"/>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C9B1C660FF78487AA67DE1CD8A3910C6">
    <w:name w:val="C9B1C660FF78487AA67DE1CD8A3910C6"/>
    <w:rsid w:val="00267D13"/>
  </w:style>
  <w:style w:type="paragraph" w:customStyle="1" w:styleId="417ED5CDCE2A429CB03CBA48322A2834">
    <w:name w:val="417ED5CDCE2A429CB03CBA48322A2834"/>
    <w:rsid w:val="00267D13"/>
  </w:style>
  <w:style w:type="paragraph" w:customStyle="1" w:styleId="C65D3BE86E5C4E2690357B3043E87C6E">
    <w:name w:val="C65D3BE86E5C4E2690357B3043E87C6E"/>
    <w:rsid w:val="00267D13"/>
  </w:style>
  <w:style w:type="paragraph" w:customStyle="1" w:styleId="17DDC51D8C724B6880FE015D1E56B888">
    <w:name w:val="17DDC51D8C724B6880FE015D1E56B888"/>
    <w:rsid w:val="00267D13"/>
  </w:style>
  <w:style w:type="paragraph" w:customStyle="1" w:styleId="DBF7A49C61654B0DBA7C622283CC9AE2">
    <w:name w:val="DBF7A49C61654B0DBA7C622283CC9AE2"/>
    <w:rsid w:val="00267D13"/>
  </w:style>
  <w:style w:type="paragraph" w:customStyle="1" w:styleId="5BAC6AE13AE9401AB586A041D9E63D74">
    <w:name w:val="5BAC6AE13AE9401AB586A041D9E63D74"/>
    <w:rsid w:val="00267D13"/>
  </w:style>
  <w:style w:type="paragraph" w:customStyle="1" w:styleId="B7A109CC288D4C4E8713DB8EB6751D72">
    <w:name w:val="B7A109CC288D4C4E8713DB8EB6751D72"/>
    <w:rsid w:val="00267D13"/>
  </w:style>
  <w:style w:type="paragraph" w:customStyle="1" w:styleId="1D985B2E8D564FBB856F9BE3254AA45D">
    <w:name w:val="1D985B2E8D564FBB856F9BE3254AA45D"/>
    <w:rsid w:val="00267D13"/>
  </w:style>
  <w:style w:type="paragraph" w:customStyle="1" w:styleId="0640149426A94A58BB1905F5E84D923E47">
    <w:name w:val="0640149426A94A58BB1905F5E84D923E47"/>
    <w:rsid w:val="00267D13"/>
    <w:pPr>
      <w:spacing w:after="0" w:line="240" w:lineRule="auto"/>
    </w:pPr>
    <w:rPr>
      <w:rFonts w:ascii="Verdana" w:eastAsia="Times New Roman" w:hAnsi="Verdana" w:cs="Times New Roman"/>
      <w:sz w:val="20"/>
      <w:szCs w:val="24"/>
    </w:rPr>
  </w:style>
  <w:style w:type="paragraph" w:customStyle="1" w:styleId="1562AADF958348AEA2B47476FB3767DA34">
    <w:name w:val="1562AADF958348AEA2B47476FB3767DA3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4">
    <w:name w:val="0DF8C72AC8E3452C8137C2C1B302F0473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9">
    <w:name w:val="531651EC372642C6B56FDD203C40BDAB9"/>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9">
    <w:name w:val="EC54AD554DEA40129DD228F122DA21629"/>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6">
    <w:name w:val="8FE2F1059CEC4DCFA2A7575614DD9257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6">
    <w:name w:val="774CF9887FD4460381C6B907E7206536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6">
    <w:name w:val="A1560E4D06BC4CB78614FFFE5EF2D4D7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6">
    <w:name w:val="22CBF3F19B7C4850B33E138F8827C1E7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4">
    <w:name w:val="3F05253139424730841F729753255967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4">
    <w:name w:val="339CBAF0D4ED4E53BC9310CB761DD1A3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4">
    <w:name w:val="D6942FF81FF14A6DBAE402541A988D35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4">
    <w:name w:val="035EFFDE90B8485EBF07634B859CFD77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4">
    <w:name w:val="91659F23DA144E96A78D8FE12C1ECA31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4">
    <w:name w:val="C9C2E16983E8463BA526801E2CD34FAE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4">
    <w:name w:val="EB45B49ADC764A2B8DCEDB1705C2B7B2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4">
    <w:name w:val="23245B3F28F848E8AD8F35C7F2314DBE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4">
    <w:name w:val="B0985A0816C142BB896E99852D5F7A0B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4">
    <w:name w:val="6DE8703C0F9D43A8A8D8828C41FE0571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4">
    <w:name w:val="CFBD99AA0DFB4695BDFC83DEC7D41AB3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4">
    <w:name w:val="7F49341BF6B9489E88214BB90FE03C50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4">
    <w:name w:val="15672BA708E14DAAAFCD6484E4B2F4A8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4">
    <w:name w:val="55E898A1FDF349D090418206BB722F0B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4">
    <w:name w:val="0FD1AB477A474217B982E96B5250A2DE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4">
    <w:name w:val="4379DE421A234207A697AE71E1665C96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4">
    <w:name w:val="DA9CEA6656B94ED88AB8A3A49BE20692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4">
    <w:name w:val="7EC6B1E561644F89819E9BA0A52AEF2F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6">
    <w:name w:val="A94E91CA82424EE389D043371037F76C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6">
    <w:name w:val="FF1673574CBE417B9EEB52B7F3EE3829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6">
    <w:name w:val="193B32CD31EF481EB970A755DED63B66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6">
    <w:name w:val="5D1218FB6F8B42918F5209B39200DAB0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6">
    <w:name w:val="D73974738DAE435CA7C6005FA036E28D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6">
    <w:name w:val="D5D8E8B5CEFB49DDA17507B6E4F37835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6">
    <w:name w:val="DEE7DF1ECCE84EEA8434BF0147F6D01D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6">
    <w:name w:val="E014E74E334F4EB4A991004FB56296A7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6">
    <w:name w:val="8F15C3C533DC4FF8A32DF9483D81F1A1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6">
    <w:name w:val="80BDBD974E3A4189959C370207C8E0E4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6">
    <w:name w:val="36921AE45644497B81D32F3893A5AFC5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6">
    <w:name w:val="0E157038365949FE8337ABA61D05D1FD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6">
    <w:name w:val="073FF683C5B4435FB32E2CCF853138AA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6">
    <w:name w:val="B7E0F55C04954727B0B2E019F6A02252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6">
    <w:name w:val="54DA7AE9F6924F778E726D554EC85C39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6">
    <w:name w:val="599901F9B00A4EBABCEE423E305C0608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6">
    <w:name w:val="E8ADD82651D74DAAB914026040F81AEF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6">
    <w:name w:val="CF6DF41AC4474B3483D76B29E9C30C10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6">
    <w:name w:val="6AC4208B1E6C4B85A1D0BD090F775228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6">
    <w:name w:val="8C52BFFE402F445296D8C2D5960952BB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6">
    <w:name w:val="43F1B6DC4DA146DAA33F24371C694B0E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6">
    <w:name w:val="B895F7A179E944B1A0B5AAD66E345B80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6">
    <w:name w:val="01D3ED2D985A481CA59BDAF13ECCD0C9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6">
    <w:name w:val="2D3BA8CADD754003A90FC4D0392FE93C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6">
    <w:name w:val="0958FF58D8EE44509CC890B8E1586BD0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6">
    <w:name w:val="598A9ACC2A8D4CC3AF84CB3938275445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6">
    <w:name w:val="F42A3CC95FE34AC98F65E1A1F0BF39D4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6">
    <w:name w:val="F332C220E1414EBEB7E6AAC0D58461B3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6">
    <w:name w:val="48DC566B781942EE9224871A86668B13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6">
    <w:name w:val="E414F30B0F5248B2B1E10CB6E9937063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6">
    <w:name w:val="1A84AB27FCA84680B7C64EEC0A95BC94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6">
    <w:name w:val="42BDE35DCB9741889B284D69E630629E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6">
    <w:name w:val="2117D310F0DD446B9CB23350DFEF5F06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6">
    <w:name w:val="374EEDFDF45E47FFB1CEEE97C384667F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7">
    <w:name w:val="59028BDEE33E44CF8C0E9195BA00D1527"/>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6">
    <w:name w:val="BD18DF74EEC54D37ABB007807E254EA86"/>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6">
    <w:name w:val="9989F3FD01114DB1A1091844C0FFEBCA6"/>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8">
    <w:name w:val="B57A66743F3A4564B5F69409A27A9EC28"/>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FAE73792E40D4452A8135F0EFE61C0FA">
    <w:name w:val="FAE73792E40D4452A8135F0EFE61C0FA"/>
    <w:rsid w:val="00267D13"/>
  </w:style>
  <w:style w:type="paragraph" w:customStyle="1" w:styleId="B2EAB952FFF149A38B124298819D313D">
    <w:name w:val="B2EAB952FFF149A38B124298819D313D"/>
    <w:rsid w:val="00267D13"/>
  </w:style>
  <w:style w:type="paragraph" w:customStyle="1" w:styleId="C61EDFDEDCC64B42A9CC76AA68EF6237">
    <w:name w:val="C61EDFDEDCC64B42A9CC76AA68EF6237"/>
    <w:rsid w:val="00267D13"/>
  </w:style>
  <w:style w:type="paragraph" w:customStyle="1" w:styleId="3FFD8F94773A4532BCFB9A40AA395231">
    <w:name w:val="3FFD8F94773A4532BCFB9A40AA395231"/>
    <w:rsid w:val="00267D13"/>
  </w:style>
  <w:style w:type="paragraph" w:customStyle="1" w:styleId="E239B7590724402F904B72FEEF31FF2B">
    <w:name w:val="E239B7590724402F904B72FEEF31FF2B"/>
    <w:rsid w:val="00267D13"/>
  </w:style>
  <w:style w:type="paragraph" w:customStyle="1" w:styleId="A349F995850A481FBFE46397BC1D264E">
    <w:name w:val="A349F995850A481FBFE46397BC1D264E"/>
    <w:rsid w:val="00267D13"/>
  </w:style>
  <w:style w:type="paragraph" w:customStyle="1" w:styleId="993C8CB371EA48A9A391689E9CCE7BBD">
    <w:name w:val="993C8CB371EA48A9A391689E9CCE7BBD"/>
    <w:rsid w:val="00267D13"/>
  </w:style>
  <w:style w:type="paragraph" w:customStyle="1" w:styleId="89E2BA84B6F74073A5FA547AFF3DE50D">
    <w:name w:val="89E2BA84B6F74073A5FA547AFF3DE50D"/>
    <w:rsid w:val="00267D13"/>
  </w:style>
  <w:style w:type="paragraph" w:customStyle="1" w:styleId="510479A5BCD645EDAE5F8CA10BD5E875">
    <w:name w:val="510479A5BCD645EDAE5F8CA10BD5E875"/>
    <w:rsid w:val="00267D13"/>
  </w:style>
  <w:style w:type="paragraph" w:customStyle="1" w:styleId="FF58373D878047268DB0D9D40BF4DE50">
    <w:name w:val="FF58373D878047268DB0D9D40BF4DE50"/>
    <w:rsid w:val="00267D13"/>
  </w:style>
  <w:style w:type="paragraph" w:customStyle="1" w:styleId="DD54946E32F8492A9A22AD713EEF0A78">
    <w:name w:val="DD54946E32F8492A9A22AD713EEF0A78"/>
    <w:rsid w:val="00267D13"/>
  </w:style>
  <w:style w:type="paragraph" w:customStyle="1" w:styleId="2773E221BF744BA58100A4FFAB344533">
    <w:name w:val="2773E221BF744BA58100A4FFAB344533"/>
    <w:rsid w:val="00267D13"/>
  </w:style>
  <w:style w:type="paragraph" w:customStyle="1" w:styleId="32191BAF84C141E9A2B1CBE77E221596">
    <w:name w:val="32191BAF84C141E9A2B1CBE77E221596"/>
    <w:rsid w:val="00267D13"/>
  </w:style>
  <w:style w:type="paragraph" w:customStyle="1" w:styleId="92EDC2458AB34A82A3AEF2AC2DDD8D24">
    <w:name w:val="92EDC2458AB34A82A3AEF2AC2DDD8D24"/>
    <w:rsid w:val="00267D13"/>
  </w:style>
  <w:style w:type="paragraph" w:customStyle="1" w:styleId="C5A6A33911A241FE841A346D0A9A7396">
    <w:name w:val="C5A6A33911A241FE841A346D0A9A7396"/>
    <w:rsid w:val="00267D13"/>
  </w:style>
  <w:style w:type="paragraph" w:customStyle="1" w:styleId="F9132DC90E124EED84DB7C567D7C5CC1">
    <w:name w:val="F9132DC90E124EED84DB7C567D7C5CC1"/>
    <w:rsid w:val="00267D13"/>
  </w:style>
  <w:style w:type="paragraph" w:customStyle="1" w:styleId="9C00A9F8A24C4D4FA6FC5B05C174468A">
    <w:name w:val="9C00A9F8A24C4D4FA6FC5B05C174468A"/>
    <w:rsid w:val="00267D13"/>
  </w:style>
  <w:style w:type="paragraph" w:customStyle="1" w:styleId="23C355177E2C47FD80C6C392361ECC15">
    <w:name w:val="23C355177E2C47FD80C6C392361ECC15"/>
    <w:rsid w:val="00267D13"/>
  </w:style>
  <w:style w:type="paragraph" w:customStyle="1" w:styleId="D99A3A2024EB47BC88454A75CBB4E9E6">
    <w:name w:val="D99A3A2024EB47BC88454A75CBB4E9E6"/>
    <w:rsid w:val="00267D13"/>
  </w:style>
  <w:style w:type="paragraph" w:customStyle="1" w:styleId="60089046DD8C4AB7952BB34D7C85552E">
    <w:name w:val="60089046DD8C4AB7952BB34D7C85552E"/>
    <w:rsid w:val="00267D13"/>
  </w:style>
  <w:style w:type="paragraph" w:customStyle="1" w:styleId="44CD9153DB4840DCBF2A6372F1A3700A">
    <w:name w:val="44CD9153DB4840DCBF2A6372F1A3700A"/>
    <w:rsid w:val="00267D13"/>
  </w:style>
  <w:style w:type="paragraph" w:customStyle="1" w:styleId="72267A42C6614475844F73CF520D9A37">
    <w:name w:val="72267A42C6614475844F73CF520D9A37"/>
    <w:rsid w:val="00267D13"/>
  </w:style>
  <w:style w:type="paragraph" w:customStyle="1" w:styleId="0147B667C7594A1290AD270ED1C09EE6">
    <w:name w:val="0147B667C7594A1290AD270ED1C09EE6"/>
    <w:rsid w:val="00267D13"/>
  </w:style>
  <w:style w:type="paragraph" w:customStyle="1" w:styleId="08AE76BBFEA345AD858F90A10BED061C">
    <w:name w:val="08AE76BBFEA345AD858F90A10BED061C"/>
    <w:rsid w:val="00267D13"/>
  </w:style>
  <w:style w:type="paragraph" w:customStyle="1" w:styleId="B49FBC2450184358AB588AC6B9429803">
    <w:name w:val="B49FBC2450184358AB588AC6B9429803"/>
    <w:rsid w:val="00267D13"/>
  </w:style>
  <w:style w:type="paragraph" w:customStyle="1" w:styleId="3B17F4DB74CD49538267195CDB52BA51">
    <w:name w:val="3B17F4DB74CD49538267195CDB52BA51"/>
    <w:rsid w:val="00267D13"/>
  </w:style>
  <w:style w:type="paragraph" w:customStyle="1" w:styleId="5264811DCD5849B88FE2DCF482330E2A">
    <w:name w:val="5264811DCD5849B88FE2DCF482330E2A"/>
    <w:rsid w:val="00267D13"/>
  </w:style>
  <w:style w:type="paragraph" w:customStyle="1" w:styleId="375B8EF881D94AEE99BB06767D8E8D1E">
    <w:name w:val="375B8EF881D94AEE99BB06767D8E8D1E"/>
    <w:rsid w:val="00267D13"/>
  </w:style>
  <w:style w:type="paragraph" w:customStyle="1" w:styleId="3D1D6258E5A74AF6A9AE651F3072D440">
    <w:name w:val="3D1D6258E5A74AF6A9AE651F3072D440"/>
    <w:rsid w:val="00267D13"/>
  </w:style>
  <w:style w:type="paragraph" w:customStyle="1" w:styleId="FFCC6BEAE920407EB40B26EDD2A7383E">
    <w:name w:val="FFCC6BEAE920407EB40B26EDD2A7383E"/>
    <w:rsid w:val="00267D13"/>
  </w:style>
  <w:style w:type="paragraph" w:customStyle="1" w:styleId="5803B04001794A2DAC2EAD7093FBB790">
    <w:name w:val="5803B04001794A2DAC2EAD7093FBB790"/>
    <w:rsid w:val="00267D13"/>
  </w:style>
  <w:style w:type="paragraph" w:customStyle="1" w:styleId="80CCC7E2E70A44659AF9E9147960639E">
    <w:name w:val="80CCC7E2E70A44659AF9E9147960639E"/>
    <w:rsid w:val="00267D13"/>
  </w:style>
  <w:style w:type="paragraph" w:customStyle="1" w:styleId="C813BAD1A5D543DE9B3A21454071FDFC">
    <w:name w:val="C813BAD1A5D543DE9B3A21454071FDFC"/>
    <w:rsid w:val="00267D13"/>
  </w:style>
  <w:style w:type="paragraph" w:customStyle="1" w:styleId="BB574D543CA048B6B1DEFA7963FA63DE">
    <w:name w:val="BB574D543CA048B6B1DEFA7963FA63DE"/>
    <w:rsid w:val="00267D13"/>
  </w:style>
  <w:style w:type="paragraph" w:customStyle="1" w:styleId="4CE2367EA79442DCB197A3199F22A1F8">
    <w:name w:val="4CE2367EA79442DCB197A3199F22A1F8"/>
    <w:rsid w:val="00267D13"/>
  </w:style>
  <w:style w:type="paragraph" w:customStyle="1" w:styleId="BE685CC296EF47AF93F0B99977238CCF">
    <w:name w:val="BE685CC296EF47AF93F0B99977238CCF"/>
    <w:rsid w:val="00267D13"/>
  </w:style>
  <w:style w:type="paragraph" w:customStyle="1" w:styleId="E3E23376D6684BD1B4E5BDAFBDE8FD5744">
    <w:name w:val="E3E23376D6684BD1B4E5BDAFBDE8FD5744"/>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4">
    <w:name w:val="8DF7921D3E294F0985F20F440E7D51CC44"/>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7">
    <w:name w:val="B75A8F42A3254DB4A4490C5E86C85E4447"/>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9">
    <w:name w:val="F2D8D62A1DAD41688097C5900D219ECD49"/>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9">
    <w:name w:val="72B308DE6D6A4AEC98E0143E2084D9B049"/>
    <w:rsid w:val="009D01B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3">
    <w:name w:val="AF8C25C757D04C14AD87DFD1E234356943"/>
    <w:rsid w:val="009D01B2"/>
    <w:pPr>
      <w:spacing w:after="0" w:line="240" w:lineRule="auto"/>
    </w:pPr>
    <w:rPr>
      <w:rFonts w:ascii="Verdana" w:eastAsia="Times New Roman" w:hAnsi="Verdana" w:cs="Times New Roman"/>
      <w:sz w:val="20"/>
      <w:szCs w:val="24"/>
    </w:rPr>
  </w:style>
  <w:style w:type="paragraph" w:customStyle="1" w:styleId="0640149426A94A58BB1905F5E84D923E48">
    <w:name w:val="0640149426A94A58BB1905F5E84D923E48"/>
    <w:rsid w:val="009D01B2"/>
    <w:pPr>
      <w:spacing w:after="0" w:line="240" w:lineRule="auto"/>
    </w:pPr>
    <w:rPr>
      <w:rFonts w:ascii="Verdana" w:eastAsia="Times New Roman" w:hAnsi="Verdana" w:cs="Times New Roman"/>
      <w:sz w:val="20"/>
      <w:szCs w:val="24"/>
    </w:rPr>
  </w:style>
  <w:style w:type="paragraph" w:customStyle="1" w:styleId="1562AADF958348AEA2B47476FB3767DA35">
    <w:name w:val="1562AADF958348AEA2B47476FB3767DA35"/>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5">
    <w:name w:val="0DF8C72AC8E3452C8137C2C1B302F04735"/>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0">
    <w:name w:val="531651EC372642C6B56FDD203C40BDAB1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0">
    <w:name w:val="EC54AD554DEA40129DD228F122DA21621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7">
    <w:name w:val="8FE2F1059CEC4DCFA2A7575614DD9257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7">
    <w:name w:val="774CF9887FD4460381C6B907E7206536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7">
    <w:name w:val="A1560E4D06BC4CB78614FFFE5EF2D4D7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7">
    <w:name w:val="22CBF3F19B7C4850B33E138F8827C1E7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5">
    <w:name w:val="3F05253139424730841F729753255967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5">
    <w:name w:val="339CBAF0D4ED4E53BC9310CB761DD1A3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5">
    <w:name w:val="D6942FF81FF14A6DBAE402541A988D35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5">
    <w:name w:val="035EFFDE90B8485EBF07634B859CFD77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5">
    <w:name w:val="91659F23DA144E96A78D8FE12C1ECA31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5">
    <w:name w:val="C9C2E16983E8463BA526801E2CD34FAE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5">
    <w:name w:val="EB45B49ADC764A2B8DCEDB1705C2B7B2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5">
    <w:name w:val="23245B3F28F848E8AD8F35C7F2314DBE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5">
    <w:name w:val="B0985A0816C142BB896E99852D5F7A0B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5">
    <w:name w:val="6DE8703C0F9D43A8A8D8828C41FE0571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5">
    <w:name w:val="CFBD99AA0DFB4695BDFC83DEC7D41AB3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5">
    <w:name w:val="7F49341BF6B9489E88214BB90FE03C50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5">
    <w:name w:val="15672BA708E14DAAAFCD6484E4B2F4A8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5">
    <w:name w:val="55E898A1FDF349D090418206BB722F0B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5">
    <w:name w:val="0FD1AB477A474217B982E96B5250A2DE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5">
    <w:name w:val="4379DE421A234207A697AE71E1665C96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5">
    <w:name w:val="DA9CEA6656B94ED88AB8A3A49BE20692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5">
    <w:name w:val="7EC6B1E561644F89819E9BA0A52AEF2F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803B04001794A2DAC2EAD7093FBB7901">
    <w:name w:val="5803B04001794A2DAC2EAD7093FBB7901"/>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8">
    <w:name w:val="59028BDEE33E44CF8C0E9195BA00D1528"/>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7">
    <w:name w:val="BD18DF74EEC54D37ABB007807E254EA87"/>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7">
    <w:name w:val="9989F3FD01114DB1A1091844C0FFEBCA7"/>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9">
    <w:name w:val="B57A66743F3A4564B5F69409A27A9EC29"/>
    <w:rsid w:val="009D01B2"/>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5">
    <w:name w:val="E3E23376D6684BD1B4E5BDAFBDE8FD5745"/>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5">
    <w:name w:val="8DF7921D3E294F0985F20F440E7D51CC45"/>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8">
    <w:name w:val="B75A8F42A3254DB4A4490C5E86C85E4448"/>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50">
    <w:name w:val="F2D8D62A1DAD41688097C5900D219ECD50"/>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0">
    <w:name w:val="72B308DE6D6A4AEC98E0143E2084D9B050"/>
    <w:rsid w:val="009D01B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4">
    <w:name w:val="AF8C25C757D04C14AD87DFD1E234356944"/>
    <w:rsid w:val="009D01B2"/>
    <w:pPr>
      <w:spacing w:after="0" w:line="240" w:lineRule="auto"/>
    </w:pPr>
    <w:rPr>
      <w:rFonts w:ascii="Verdana" w:eastAsia="Times New Roman" w:hAnsi="Verdana" w:cs="Times New Roman"/>
      <w:sz w:val="20"/>
      <w:szCs w:val="24"/>
    </w:rPr>
  </w:style>
  <w:style w:type="paragraph" w:customStyle="1" w:styleId="0640149426A94A58BB1905F5E84D923E49">
    <w:name w:val="0640149426A94A58BB1905F5E84D923E49"/>
    <w:rsid w:val="009D01B2"/>
    <w:pPr>
      <w:spacing w:after="0" w:line="240" w:lineRule="auto"/>
    </w:pPr>
    <w:rPr>
      <w:rFonts w:ascii="Verdana" w:eastAsia="Times New Roman" w:hAnsi="Verdana" w:cs="Times New Roman"/>
      <w:sz w:val="20"/>
      <w:szCs w:val="24"/>
    </w:rPr>
  </w:style>
  <w:style w:type="paragraph" w:customStyle="1" w:styleId="896CDD92DF134D9EA0765F412D845F8631">
    <w:name w:val="896CDD92DF134D9EA0765F412D845F8631"/>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1">
    <w:name w:val="C3644B8A3BEB496188910D39550C287E31"/>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9">
    <w:name w:val="41680F4248C649BF8A4BDF2FFBB1745629"/>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29">
    <w:name w:val="C970DF891EAF4323B1068F30F16CF6DA29"/>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29">
    <w:name w:val="05C89C504AE7423D9DAB8C627BBE51F629"/>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29">
    <w:name w:val="4D88A137C782433CAA7FA0DAAB41667529"/>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36">
    <w:name w:val="1562AADF958348AEA2B47476FB3767DA36"/>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6">
    <w:name w:val="0DF8C72AC8E3452C8137C2C1B302F04736"/>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1">
    <w:name w:val="531651EC372642C6B56FDD203C40BDAB1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1">
    <w:name w:val="EC54AD554DEA40129DD228F122DA21621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3">
    <w:name w:val="54E2E85748BC42FD91C595F26180496133"/>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05253139424730841F72975325596716">
    <w:name w:val="3F05253139424730841F729753255967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6">
    <w:name w:val="339CBAF0D4ED4E53BC9310CB761DD1A3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6">
    <w:name w:val="D6942FF81FF14A6DBAE402541A988D35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6">
    <w:name w:val="035EFFDE90B8485EBF07634B859CFD77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6">
    <w:name w:val="91659F23DA144E96A78D8FE12C1ECA31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6">
    <w:name w:val="C9C2E16983E8463BA526801E2CD34FAE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6">
    <w:name w:val="EB45B49ADC764A2B8DCEDB1705C2B7B2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6">
    <w:name w:val="23245B3F28F848E8AD8F35C7F2314DBE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6">
    <w:name w:val="B0985A0816C142BB896E99852D5F7A0B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6">
    <w:name w:val="6DE8703C0F9D43A8A8D8828C41FE0571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6">
    <w:name w:val="CFBD99AA0DFB4695BDFC83DEC7D41AB3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6">
    <w:name w:val="7F49341BF6B9489E88214BB90FE03C50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6">
    <w:name w:val="15672BA708E14DAAAFCD6484E4B2F4A8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6">
    <w:name w:val="55E898A1FDF349D090418206BB722F0B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6">
    <w:name w:val="0FD1AB477A474217B982E96B5250A2DE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6">
    <w:name w:val="4379DE421A234207A697AE71E1665C96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6">
    <w:name w:val="DA9CEA6656B94ED88AB8A3A49BE20692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6">
    <w:name w:val="7EC6B1E561644F89819E9BA0A52AEF2F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803B04001794A2DAC2EAD7093FBB7902">
    <w:name w:val="5803B04001794A2DAC2EAD7093FBB7902"/>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9">
    <w:name w:val="59028BDEE33E44CF8C0E9195BA00D1529"/>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8">
    <w:name w:val="BD18DF74EEC54D37ABB007807E254EA88"/>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8">
    <w:name w:val="9989F3FD01114DB1A1091844C0FFEBCA8"/>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0">
    <w:name w:val="B57A66743F3A4564B5F69409A27A9EC210"/>
    <w:rsid w:val="009D01B2"/>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6">
    <w:name w:val="E3E23376D6684BD1B4E5BDAFBDE8FD5746"/>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6">
    <w:name w:val="8DF7921D3E294F0985F20F440E7D51CC46"/>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9">
    <w:name w:val="B75A8F42A3254DB4A4490C5E86C85E4449"/>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51">
    <w:name w:val="F2D8D62A1DAD41688097C5900D219ECD51"/>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1">
    <w:name w:val="72B308DE6D6A4AEC98E0143E2084D9B051"/>
    <w:rsid w:val="009D01B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5">
    <w:name w:val="AF8C25C757D04C14AD87DFD1E234356945"/>
    <w:rsid w:val="009D01B2"/>
    <w:pPr>
      <w:spacing w:after="0" w:line="240" w:lineRule="auto"/>
    </w:pPr>
    <w:rPr>
      <w:rFonts w:ascii="Verdana" w:eastAsia="Times New Roman" w:hAnsi="Verdana" w:cs="Times New Roman"/>
      <w:sz w:val="20"/>
      <w:szCs w:val="24"/>
    </w:rPr>
  </w:style>
  <w:style w:type="paragraph" w:customStyle="1" w:styleId="0640149426A94A58BB1905F5E84D923E50">
    <w:name w:val="0640149426A94A58BB1905F5E84D923E50"/>
    <w:rsid w:val="009D01B2"/>
    <w:pPr>
      <w:spacing w:after="0" w:line="240" w:lineRule="auto"/>
    </w:pPr>
    <w:rPr>
      <w:rFonts w:ascii="Verdana" w:eastAsia="Times New Roman" w:hAnsi="Verdana" w:cs="Times New Roman"/>
      <w:sz w:val="20"/>
      <w:szCs w:val="24"/>
    </w:rPr>
  </w:style>
  <w:style w:type="paragraph" w:customStyle="1" w:styleId="896CDD92DF134D9EA0765F412D845F8632">
    <w:name w:val="896CDD92DF134D9EA0765F412D845F8632"/>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2">
    <w:name w:val="C3644B8A3BEB496188910D39550C287E32"/>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0">
    <w:name w:val="41680F4248C649BF8A4BDF2FFBB174563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0">
    <w:name w:val="C970DF891EAF4323B1068F30F16CF6DA3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0">
    <w:name w:val="05C89C504AE7423D9DAB8C627BBE51F63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0">
    <w:name w:val="4D88A137C782433CAA7FA0DAAB4166753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37">
    <w:name w:val="1562AADF958348AEA2B47476FB3767DA3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7">
    <w:name w:val="0DF8C72AC8E3452C8137C2C1B302F0473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2">
    <w:name w:val="531651EC372642C6B56FDD203C40BDAB12"/>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2">
    <w:name w:val="EC54AD554DEA40129DD228F122DA216212"/>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4">
    <w:name w:val="54E2E85748BC42FD91C595F26180496134"/>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7">
    <w:name w:val="F7AB2FC8E6384CFC9E250934FBE5E33827"/>
    <w:rsid w:val="009D01B2"/>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3F05253139424730841F72975325596717">
    <w:name w:val="3F05253139424730841F729753255967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7">
    <w:name w:val="339CBAF0D4ED4E53BC9310CB761DD1A3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7">
    <w:name w:val="D6942FF81FF14A6DBAE402541A988D35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7">
    <w:name w:val="035EFFDE90B8485EBF07634B859CFD77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7">
    <w:name w:val="91659F23DA144E96A78D8FE12C1ECA31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7">
    <w:name w:val="C9C2E16983E8463BA526801E2CD34FAE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7">
    <w:name w:val="EB45B49ADC764A2B8DCEDB1705C2B7B2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7">
    <w:name w:val="23245B3F28F848E8AD8F35C7F2314DBE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7">
    <w:name w:val="B0985A0816C142BB896E99852D5F7A0B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7">
    <w:name w:val="6DE8703C0F9D43A8A8D8828C41FE0571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7">
    <w:name w:val="CFBD99AA0DFB4695BDFC83DEC7D41AB3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7">
    <w:name w:val="7F49341BF6B9489E88214BB90FE03C50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7">
    <w:name w:val="15672BA708E14DAAAFCD6484E4B2F4A8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7">
    <w:name w:val="55E898A1FDF349D090418206BB722F0B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7">
    <w:name w:val="0FD1AB477A474217B982E96B5250A2DE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7">
    <w:name w:val="4379DE421A234207A697AE71E1665C96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7">
    <w:name w:val="DA9CEA6656B94ED88AB8A3A49BE20692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7">
    <w:name w:val="7EC6B1E561644F89819E9BA0A52AEF2F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803B04001794A2DAC2EAD7093FBB7903">
    <w:name w:val="5803B04001794A2DAC2EAD7093FBB7903"/>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0">
    <w:name w:val="59028BDEE33E44CF8C0E9195BA00D15210"/>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9">
    <w:name w:val="BD18DF74EEC54D37ABB007807E254EA89"/>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9">
    <w:name w:val="9989F3FD01114DB1A1091844C0FFEBCA9"/>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1">
    <w:name w:val="B57A66743F3A4564B5F69409A27A9EC211"/>
    <w:rsid w:val="009D01B2"/>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7">
    <w:name w:val="E3E23376D6684BD1B4E5BDAFBDE8FD5747"/>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7">
    <w:name w:val="8DF7921D3E294F0985F20F440E7D51CC47"/>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0">
    <w:name w:val="B75A8F42A3254DB4A4490C5E86C85E4450"/>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52">
    <w:name w:val="F2D8D62A1DAD41688097C5900D219ECD52"/>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2">
    <w:name w:val="72B308DE6D6A4AEC98E0143E2084D9B052"/>
    <w:rsid w:val="009D01B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6">
    <w:name w:val="AF8C25C757D04C14AD87DFD1E234356946"/>
    <w:rsid w:val="009D01B2"/>
    <w:pPr>
      <w:spacing w:after="0" w:line="240" w:lineRule="auto"/>
    </w:pPr>
    <w:rPr>
      <w:rFonts w:ascii="Verdana" w:eastAsia="Times New Roman" w:hAnsi="Verdana" w:cs="Times New Roman"/>
      <w:sz w:val="20"/>
      <w:szCs w:val="24"/>
    </w:rPr>
  </w:style>
  <w:style w:type="paragraph" w:customStyle="1" w:styleId="0640149426A94A58BB1905F5E84D923E51">
    <w:name w:val="0640149426A94A58BB1905F5E84D923E51"/>
    <w:rsid w:val="009D01B2"/>
    <w:pPr>
      <w:spacing w:after="0" w:line="240" w:lineRule="auto"/>
    </w:pPr>
    <w:rPr>
      <w:rFonts w:ascii="Verdana" w:eastAsia="Times New Roman" w:hAnsi="Verdana" w:cs="Times New Roman"/>
      <w:sz w:val="20"/>
      <w:szCs w:val="24"/>
    </w:rPr>
  </w:style>
  <w:style w:type="paragraph" w:customStyle="1" w:styleId="896CDD92DF134D9EA0765F412D845F8633">
    <w:name w:val="896CDD92DF134D9EA0765F412D845F8633"/>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3">
    <w:name w:val="C3644B8A3BEB496188910D39550C287E33"/>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1">
    <w:name w:val="41680F4248C649BF8A4BDF2FFBB174563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1">
    <w:name w:val="C970DF891EAF4323B1068F30F16CF6DA3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1">
    <w:name w:val="05C89C504AE7423D9DAB8C627BBE51F63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1">
    <w:name w:val="4D88A137C782433CAA7FA0DAAB4166753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38">
    <w:name w:val="1562AADF958348AEA2B47476FB3767DA38"/>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8">
    <w:name w:val="0DF8C72AC8E3452C8137C2C1B302F04738"/>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3">
    <w:name w:val="531651EC372642C6B56FDD203C40BDAB13"/>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3">
    <w:name w:val="EC54AD554DEA40129DD228F122DA216213"/>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5">
    <w:name w:val="54E2E85748BC42FD91C595F26180496135"/>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8">
    <w:name w:val="F7AB2FC8E6384CFC9E250934FBE5E33828"/>
    <w:rsid w:val="009D01B2"/>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3">
    <w:name w:val="9E4520C123D344E0BBF0EC4E7F19C96C13"/>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4">
    <w:name w:val="63B4496893E2465ABA633FC51FB2EE3A14"/>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0">
    <w:name w:val="7272A9F118DA4A39A4C2EAF2D7EEA82710"/>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0">
    <w:name w:val="07EA1E72D2CA48A3AE88387EB5E3BCAD10"/>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0">
    <w:name w:val="F99F22CA5E304CA186E018DAF5B692F410"/>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9">
    <w:name w:val="DA422CEE026A4FBB9802BBC3F9877F2D9"/>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18">
    <w:name w:val="3F05253139424730841F729753255967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8">
    <w:name w:val="339CBAF0D4ED4E53BC9310CB761DD1A3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8">
    <w:name w:val="D6942FF81FF14A6DBAE402541A988D35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8">
    <w:name w:val="035EFFDE90B8485EBF07634B859CFD77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8">
    <w:name w:val="91659F23DA144E96A78D8FE12C1ECA31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8">
    <w:name w:val="C9C2E16983E8463BA526801E2CD34FAE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8">
    <w:name w:val="EB45B49ADC764A2B8DCEDB1705C2B7B2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8">
    <w:name w:val="23245B3F28F848E8AD8F35C7F2314DBE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8">
    <w:name w:val="B0985A0816C142BB896E99852D5F7A0B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8">
    <w:name w:val="6DE8703C0F9D43A8A8D8828C41FE0571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8">
    <w:name w:val="CFBD99AA0DFB4695BDFC83DEC7D41AB3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8">
    <w:name w:val="7F49341BF6B9489E88214BB90FE03C50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8">
    <w:name w:val="15672BA708E14DAAAFCD6484E4B2F4A8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8">
    <w:name w:val="55E898A1FDF349D090418206BB722F0B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8">
    <w:name w:val="0FD1AB477A474217B982E96B5250A2DE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8">
    <w:name w:val="4379DE421A234207A697AE71E1665C96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8">
    <w:name w:val="DA9CEA6656B94ED88AB8A3A49BE20692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8">
    <w:name w:val="7EC6B1E561644F89819E9BA0A52AEF2F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1">
    <w:name w:val="59028BDEE33E44CF8C0E9195BA00D15211"/>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0">
    <w:name w:val="BD18DF74EEC54D37ABB007807E254EA810"/>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0">
    <w:name w:val="9989F3FD01114DB1A1091844C0FFEBCA10"/>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2">
    <w:name w:val="B57A66743F3A4564B5F69409A27A9EC212"/>
    <w:rsid w:val="009D01B2"/>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8">
    <w:name w:val="E3E23376D6684BD1B4E5BDAFBDE8FD574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8">
    <w:name w:val="8DF7921D3E294F0985F20F440E7D51CC4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1">
    <w:name w:val="B75A8F42A3254DB4A4490C5E86C85E445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
    <w:name w:val="68DB3E0D3D4D4DDEBA3E287E19EFE8FE"/>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3">
    <w:name w:val="72B308DE6D6A4AEC98E0143E2084D9B053"/>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7">
    <w:name w:val="AF8C25C757D04C14AD87DFD1E234356947"/>
    <w:rsid w:val="00E01C50"/>
    <w:pPr>
      <w:spacing w:after="0" w:line="240" w:lineRule="auto"/>
    </w:pPr>
    <w:rPr>
      <w:rFonts w:ascii="Verdana" w:eastAsia="Times New Roman" w:hAnsi="Verdana" w:cs="Times New Roman"/>
      <w:sz w:val="20"/>
      <w:szCs w:val="24"/>
    </w:rPr>
  </w:style>
  <w:style w:type="paragraph" w:customStyle="1" w:styleId="0640149426A94A58BB1905F5E84D923E52">
    <w:name w:val="0640149426A94A58BB1905F5E84D923E52"/>
    <w:rsid w:val="00E01C50"/>
    <w:pPr>
      <w:spacing w:after="0" w:line="240" w:lineRule="auto"/>
    </w:pPr>
    <w:rPr>
      <w:rFonts w:ascii="Verdana" w:eastAsia="Times New Roman" w:hAnsi="Verdana" w:cs="Times New Roman"/>
      <w:sz w:val="20"/>
      <w:szCs w:val="24"/>
    </w:rPr>
  </w:style>
  <w:style w:type="paragraph" w:customStyle="1" w:styleId="896CDD92DF134D9EA0765F412D845F8634">
    <w:name w:val="896CDD92DF134D9EA0765F412D845F863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4">
    <w:name w:val="C3644B8A3BEB496188910D39550C287E3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2">
    <w:name w:val="41680F4248C649BF8A4BDF2FFBB174563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2">
    <w:name w:val="C970DF891EAF4323B1068F30F16CF6DA3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2">
    <w:name w:val="05C89C504AE7423D9DAB8C627BBE51F63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2">
    <w:name w:val="4D88A137C782433CAA7FA0DAAB4166753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39">
    <w:name w:val="1562AADF958348AEA2B47476FB3767DA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9">
    <w:name w:val="0DF8C72AC8E3452C8137C2C1B302F047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4">
    <w:name w:val="531651EC372642C6B56FDD203C40BDAB1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4">
    <w:name w:val="EC54AD554DEA40129DD228F122DA21621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6">
    <w:name w:val="54E2E85748BC42FD91C595F2618049613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9">
    <w:name w:val="F7AB2FC8E6384CFC9E250934FBE5E33829"/>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4">
    <w:name w:val="9E4520C123D344E0BBF0EC4E7F19C96C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5">
    <w:name w:val="63B4496893E2465ABA633FC51FB2EE3A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1">
    <w:name w:val="7272A9F118DA4A39A4C2EAF2D7EEA8271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1">
    <w:name w:val="07EA1E72D2CA48A3AE88387EB5E3BCAD1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1">
    <w:name w:val="F99F22CA5E304CA186E018DAF5B692F41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0">
    <w:name w:val="DA422CEE026A4FBB9802BBC3F9877F2D1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19">
    <w:name w:val="3F05253139424730841F729753255967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9">
    <w:name w:val="339CBAF0D4ED4E53BC9310CB761DD1A3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9">
    <w:name w:val="D6942FF81FF14A6DBAE402541A988D35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9">
    <w:name w:val="035EFFDE90B8485EBF07634B859CFD77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9">
    <w:name w:val="91659F23DA144E96A78D8FE12C1ECA31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9">
    <w:name w:val="C9C2E16983E8463BA526801E2CD34FAE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9">
    <w:name w:val="EB45B49ADC764A2B8DCEDB1705C2B7B2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9">
    <w:name w:val="23245B3F28F848E8AD8F35C7F2314DBE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9">
    <w:name w:val="B0985A0816C142BB896E99852D5F7A0B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9">
    <w:name w:val="6DE8703C0F9D43A8A8D8828C41FE0571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9">
    <w:name w:val="CFBD99AA0DFB4695BDFC83DEC7D41AB3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9">
    <w:name w:val="7F49341BF6B9489E88214BB90FE03C50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9">
    <w:name w:val="15672BA708E14DAAAFCD6484E4B2F4A8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9">
    <w:name w:val="55E898A1FDF349D090418206BB722F0B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9">
    <w:name w:val="0FD1AB477A474217B982E96B5250A2DE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9">
    <w:name w:val="4379DE421A234207A697AE71E1665C96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9">
    <w:name w:val="DA9CEA6656B94ED88AB8A3A49BE20692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9">
    <w:name w:val="7EC6B1E561644F89819E9BA0A52AEF2F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2">
    <w:name w:val="59028BDEE33E44CF8C0E9195BA00D152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1">
    <w:name w:val="BD18DF74EEC54D37ABB007807E254EA8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1">
    <w:name w:val="9989F3FD01114DB1A1091844C0FFEBCA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3">
    <w:name w:val="B57A66743F3A4564B5F69409A27A9EC213"/>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9">
    <w:name w:val="E3E23376D6684BD1B4E5BDAFBDE8FD574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9">
    <w:name w:val="8DF7921D3E294F0985F20F440E7D51CC4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2">
    <w:name w:val="B75A8F42A3254DB4A4490C5E86C85E445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
    <w:name w:val="68DB3E0D3D4D4DDEBA3E287E19EFE8FE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4">
    <w:name w:val="72B308DE6D6A4AEC98E0143E2084D9B054"/>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8">
    <w:name w:val="AF8C25C757D04C14AD87DFD1E234356948"/>
    <w:rsid w:val="00E01C50"/>
    <w:pPr>
      <w:spacing w:after="0" w:line="240" w:lineRule="auto"/>
    </w:pPr>
    <w:rPr>
      <w:rFonts w:ascii="Verdana" w:eastAsia="Times New Roman" w:hAnsi="Verdana" w:cs="Times New Roman"/>
      <w:sz w:val="20"/>
      <w:szCs w:val="24"/>
    </w:rPr>
  </w:style>
  <w:style w:type="paragraph" w:customStyle="1" w:styleId="0640149426A94A58BB1905F5E84D923E53">
    <w:name w:val="0640149426A94A58BB1905F5E84D923E53"/>
    <w:rsid w:val="00E01C50"/>
    <w:pPr>
      <w:spacing w:after="0" w:line="240" w:lineRule="auto"/>
    </w:pPr>
    <w:rPr>
      <w:rFonts w:ascii="Verdana" w:eastAsia="Times New Roman" w:hAnsi="Verdana" w:cs="Times New Roman"/>
      <w:sz w:val="20"/>
      <w:szCs w:val="24"/>
    </w:rPr>
  </w:style>
  <w:style w:type="paragraph" w:customStyle="1" w:styleId="896CDD92DF134D9EA0765F412D845F8635">
    <w:name w:val="896CDD92DF134D9EA0765F412D845F863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5">
    <w:name w:val="C3644B8A3BEB496188910D39550C287E3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3">
    <w:name w:val="41680F4248C649BF8A4BDF2FFBB174563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3">
    <w:name w:val="C970DF891EAF4323B1068F30F16CF6DA3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3">
    <w:name w:val="05C89C504AE7423D9DAB8C627BBE51F63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3">
    <w:name w:val="4D88A137C782433CAA7FA0DAAB4166753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0">
    <w:name w:val="1562AADF958348AEA2B47476FB3767DA40"/>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0">
    <w:name w:val="0DF8C72AC8E3452C8137C2C1B302F04740"/>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5">
    <w:name w:val="531651EC372642C6B56FDD203C40BDAB1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5">
    <w:name w:val="EC54AD554DEA40129DD228F122DA21621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7">
    <w:name w:val="54E2E85748BC42FD91C595F2618049613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0">
    <w:name w:val="F7AB2FC8E6384CFC9E250934FBE5E33830"/>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5">
    <w:name w:val="9E4520C123D344E0BBF0EC4E7F19C96C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6">
    <w:name w:val="63B4496893E2465ABA633FC51FB2EE3A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2">
    <w:name w:val="7272A9F118DA4A39A4C2EAF2D7EEA8271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2">
    <w:name w:val="07EA1E72D2CA48A3AE88387EB5E3BCAD1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2">
    <w:name w:val="F99F22CA5E304CA186E018DAF5B692F41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1">
    <w:name w:val="DA422CEE026A4FBB9802BBC3F9877F2D1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0">
    <w:name w:val="3F05253139424730841F729753255967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0">
    <w:name w:val="339CBAF0D4ED4E53BC9310CB761DD1A3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0">
    <w:name w:val="D6942FF81FF14A6DBAE402541A988D35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0">
    <w:name w:val="035EFFDE90B8485EBF07634B859CFD77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0">
    <w:name w:val="91659F23DA144E96A78D8FE12C1ECA31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0">
    <w:name w:val="C9C2E16983E8463BA526801E2CD34FAE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0">
    <w:name w:val="EB45B49ADC764A2B8DCEDB1705C2B7B2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0">
    <w:name w:val="23245B3F28F848E8AD8F35C7F2314DBE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0">
    <w:name w:val="B0985A0816C142BB896E99852D5F7A0B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0">
    <w:name w:val="6DE8703C0F9D43A8A8D8828C41FE0571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0">
    <w:name w:val="CFBD99AA0DFB4695BDFC83DEC7D41AB3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0">
    <w:name w:val="7F49341BF6B9489E88214BB90FE03C50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0">
    <w:name w:val="15672BA708E14DAAAFCD6484E4B2F4A8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0">
    <w:name w:val="55E898A1FDF349D090418206BB722F0B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0">
    <w:name w:val="0FD1AB477A474217B982E96B5250A2DE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0">
    <w:name w:val="4379DE421A234207A697AE71E1665C96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0">
    <w:name w:val="DA9CEA6656B94ED88AB8A3A49BE20692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0">
    <w:name w:val="7EC6B1E561644F89819E9BA0A52AEF2F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3">
    <w:name w:val="59028BDEE33E44CF8C0E9195BA00D152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2">
    <w:name w:val="BD18DF74EEC54D37ABB007807E254EA8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2">
    <w:name w:val="9989F3FD01114DB1A1091844C0FFEBCA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4">
    <w:name w:val="B57A66743F3A4564B5F69409A27A9EC214"/>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0">
    <w:name w:val="E3E23376D6684BD1B4E5BDAFBDE8FD575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0">
    <w:name w:val="8DF7921D3E294F0985F20F440E7D51CC5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3">
    <w:name w:val="B75A8F42A3254DB4A4490C5E86C85E445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2">
    <w:name w:val="68DB3E0D3D4D4DDEBA3E287E19EFE8FE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5">
    <w:name w:val="72B308DE6D6A4AEC98E0143E2084D9B055"/>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9">
    <w:name w:val="AF8C25C757D04C14AD87DFD1E234356949"/>
    <w:rsid w:val="00E01C50"/>
    <w:pPr>
      <w:spacing w:after="0" w:line="240" w:lineRule="auto"/>
    </w:pPr>
    <w:rPr>
      <w:rFonts w:ascii="Verdana" w:eastAsia="Times New Roman" w:hAnsi="Verdana" w:cs="Times New Roman"/>
      <w:sz w:val="20"/>
      <w:szCs w:val="24"/>
    </w:rPr>
  </w:style>
  <w:style w:type="paragraph" w:customStyle="1" w:styleId="0640149426A94A58BB1905F5E84D923E54">
    <w:name w:val="0640149426A94A58BB1905F5E84D923E54"/>
    <w:rsid w:val="00E01C50"/>
    <w:pPr>
      <w:spacing w:after="0" w:line="240" w:lineRule="auto"/>
    </w:pPr>
    <w:rPr>
      <w:rFonts w:ascii="Verdana" w:eastAsia="Times New Roman" w:hAnsi="Verdana" w:cs="Times New Roman"/>
      <w:sz w:val="20"/>
      <w:szCs w:val="24"/>
    </w:rPr>
  </w:style>
  <w:style w:type="paragraph" w:customStyle="1" w:styleId="41C8B5D48AE14750A1AEDECB7A1BECC5">
    <w:name w:val="41C8B5D48AE14750A1AEDECB7A1BECC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
    <w:name w:val="32D764D23C7A468FB9AEF47BBBBBC99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4">
    <w:name w:val="41680F4248C649BF8A4BDF2FFBB174563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4">
    <w:name w:val="C970DF891EAF4323B1068F30F16CF6DA3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4">
    <w:name w:val="05C89C504AE7423D9DAB8C627BBE51F63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4">
    <w:name w:val="4D88A137C782433CAA7FA0DAAB4166753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1">
    <w:name w:val="1562AADF958348AEA2B47476FB3767DA41"/>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1">
    <w:name w:val="0DF8C72AC8E3452C8137C2C1B302F04741"/>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6">
    <w:name w:val="531651EC372642C6B56FDD203C40BDAB1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6">
    <w:name w:val="EC54AD554DEA40129DD228F122DA21621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8">
    <w:name w:val="54E2E85748BC42FD91C595F2618049613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1">
    <w:name w:val="F7AB2FC8E6384CFC9E250934FBE5E3383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6">
    <w:name w:val="9E4520C123D344E0BBF0EC4E7F19C96C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7">
    <w:name w:val="63B4496893E2465ABA633FC51FB2EE3A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3">
    <w:name w:val="7272A9F118DA4A39A4C2EAF2D7EEA8271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3">
    <w:name w:val="07EA1E72D2CA48A3AE88387EB5E3BCAD1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3">
    <w:name w:val="F99F22CA5E304CA186E018DAF5B692F41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2">
    <w:name w:val="DA422CEE026A4FBB9802BBC3F9877F2D1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1">
    <w:name w:val="3F05253139424730841F729753255967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1">
    <w:name w:val="339CBAF0D4ED4E53BC9310CB761DD1A3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1">
    <w:name w:val="D6942FF81FF14A6DBAE402541A988D35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1">
    <w:name w:val="035EFFDE90B8485EBF07634B859CFD77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1">
    <w:name w:val="91659F23DA144E96A78D8FE12C1ECA31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1">
    <w:name w:val="C9C2E16983E8463BA526801E2CD34FAE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1">
    <w:name w:val="EB45B49ADC764A2B8DCEDB1705C2B7B2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1">
    <w:name w:val="23245B3F28F848E8AD8F35C7F2314DBE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1">
    <w:name w:val="B0985A0816C142BB896E99852D5F7A0B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1">
    <w:name w:val="6DE8703C0F9D43A8A8D8828C41FE0571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1">
    <w:name w:val="CFBD99AA0DFB4695BDFC83DEC7D41AB3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1">
    <w:name w:val="7F49341BF6B9489E88214BB90FE03C50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1">
    <w:name w:val="15672BA708E14DAAAFCD6484E4B2F4A8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1">
    <w:name w:val="55E898A1FDF349D090418206BB722F0B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1">
    <w:name w:val="0FD1AB477A474217B982E96B5250A2DE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1">
    <w:name w:val="4379DE421A234207A697AE71E1665C96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1">
    <w:name w:val="DA9CEA6656B94ED88AB8A3A49BE20692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1">
    <w:name w:val="7EC6B1E561644F89819E9BA0A52AEF2F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4">
    <w:name w:val="59028BDEE33E44CF8C0E9195BA00D1521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3">
    <w:name w:val="BD18DF74EEC54D37ABB007807E254EA8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3">
    <w:name w:val="9989F3FD01114DB1A1091844C0FFEBCA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5">
    <w:name w:val="B57A66743F3A4564B5F69409A27A9EC215"/>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BA9D82370AA4410AE1E19176072B7C6">
    <w:name w:val="EBA9D82370AA4410AE1E19176072B7C6"/>
    <w:rsid w:val="00E01C50"/>
  </w:style>
  <w:style w:type="paragraph" w:customStyle="1" w:styleId="20914601B74849BDAA8444050E319DEE">
    <w:name w:val="20914601B74849BDAA8444050E319DEE"/>
    <w:rsid w:val="00E01C50"/>
  </w:style>
  <w:style w:type="paragraph" w:customStyle="1" w:styleId="8E148F9C199041D5BB29769D92ACEF33">
    <w:name w:val="8E148F9C199041D5BB29769D92ACEF33"/>
    <w:rsid w:val="00E01C50"/>
  </w:style>
  <w:style w:type="paragraph" w:customStyle="1" w:styleId="E1514C8A75F14602B4E33A9437F462AA">
    <w:name w:val="E1514C8A75F14602B4E33A9437F462AA"/>
    <w:rsid w:val="00E01C50"/>
  </w:style>
  <w:style w:type="paragraph" w:customStyle="1" w:styleId="1C839F2DCA5C46CB813BB40CB24610DD">
    <w:name w:val="1C839F2DCA5C46CB813BB40CB24610DD"/>
    <w:rsid w:val="00E01C50"/>
  </w:style>
  <w:style w:type="paragraph" w:customStyle="1" w:styleId="0A4CE08756894837B6E3ED6305878A46">
    <w:name w:val="0A4CE08756894837B6E3ED6305878A46"/>
    <w:rsid w:val="00E01C50"/>
  </w:style>
  <w:style w:type="paragraph" w:customStyle="1" w:styleId="BD1B0185B3AC4ADB90B03B94A87461CF">
    <w:name w:val="BD1B0185B3AC4ADB90B03B94A87461CF"/>
    <w:rsid w:val="00E01C50"/>
  </w:style>
  <w:style w:type="paragraph" w:customStyle="1" w:styleId="C660ABDF19194D9D8116B1CB2681D71C">
    <w:name w:val="C660ABDF19194D9D8116B1CB2681D71C"/>
    <w:rsid w:val="00E01C50"/>
  </w:style>
  <w:style w:type="paragraph" w:customStyle="1" w:styleId="7DEE7EE33EBA457E806E6EEB1EC4CA71">
    <w:name w:val="7DEE7EE33EBA457E806E6EEB1EC4CA71"/>
    <w:rsid w:val="00E01C50"/>
  </w:style>
  <w:style w:type="paragraph" w:customStyle="1" w:styleId="0D079E6AE2B74CDA83DB6CFC09A6A5E1">
    <w:name w:val="0D079E6AE2B74CDA83DB6CFC09A6A5E1"/>
    <w:rsid w:val="00E01C50"/>
  </w:style>
  <w:style w:type="paragraph" w:customStyle="1" w:styleId="9107382536A54676AA1C4EE7432F6D8A">
    <w:name w:val="9107382536A54676AA1C4EE7432F6D8A"/>
    <w:rsid w:val="00E01C50"/>
  </w:style>
  <w:style w:type="paragraph" w:customStyle="1" w:styleId="8806661844D04F70972BB299C1E5997C">
    <w:name w:val="8806661844D04F70972BB299C1E5997C"/>
    <w:rsid w:val="00E01C50"/>
  </w:style>
  <w:style w:type="paragraph" w:customStyle="1" w:styleId="7F34BDFD01FE4E829790205C6C49AA32">
    <w:name w:val="7F34BDFD01FE4E829790205C6C49AA32"/>
    <w:rsid w:val="00E01C50"/>
  </w:style>
  <w:style w:type="paragraph" w:customStyle="1" w:styleId="98594F30A7FD49D38C9C1052326F9803">
    <w:name w:val="98594F30A7FD49D38C9C1052326F9803"/>
    <w:rsid w:val="00E01C50"/>
  </w:style>
  <w:style w:type="paragraph" w:customStyle="1" w:styleId="5CA690BCA25D44639E1A07F9ECC3F532">
    <w:name w:val="5CA690BCA25D44639E1A07F9ECC3F532"/>
    <w:rsid w:val="00E01C50"/>
  </w:style>
  <w:style w:type="paragraph" w:customStyle="1" w:styleId="E1613C8248574BCD9F3BA924235958A4">
    <w:name w:val="E1613C8248574BCD9F3BA924235958A4"/>
    <w:rsid w:val="00E01C50"/>
  </w:style>
  <w:style w:type="paragraph" w:customStyle="1" w:styleId="1D7305BCCB3A4528869AB2AD0BC2182A">
    <w:name w:val="1D7305BCCB3A4528869AB2AD0BC2182A"/>
    <w:rsid w:val="00E01C50"/>
  </w:style>
  <w:style w:type="paragraph" w:customStyle="1" w:styleId="C3626737E0534C6CA5C5681FE5855C86">
    <w:name w:val="C3626737E0534C6CA5C5681FE5855C86"/>
    <w:rsid w:val="00E01C50"/>
  </w:style>
  <w:style w:type="paragraph" w:customStyle="1" w:styleId="97D0D0E3A3224D0280127EE5354E3241">
    <w:name w:val="97D0D0E3A3224D0280127EE5354E3241"/>
    <w:rsid w:val="00E01C50"/>
  </w:style>
  <w:style w:type="paragraph" w:customStyle="1" w:styleId="B7C6FD7F2CF649C783634FAF57BE5EC9">
    <w:name w:val="B7C6FD7F2CF649C783634FAF57BE5EC9"/>
    <w:rsid w:val="00E01C50"/>
  </w:style>
  <w:style w:type="paragraph" w:customStyle="1" w:styleId="E3E23376D6684BD1B4E5BDAFBDE8FD5751">
    <w:name w:val="E3E23376D6684BD1B4E5BDAFBDE8FD5751"/>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1">
    <w:name w:val="8DF7921D3E294F0985F20F440E7D51CC51"/>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4">
    <w:name w:val="B75A8F42A3254DB4A4490C5E86C85E4454"/>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3">
    <w:name w:val="68DB3E0D3D4D4DDEBA3E287E19EFE8FE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6">
    <w:name w:val="72B308DE6D6A4AEC98E0143E2084D9B056"/>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0">
    <w:name w:val="AF8C25C757D04C14AD87DFD1E234356950"/>
    <w:rsid w:val="00E01C50"/>
    <w:pPr>
      <w:spacing w:after="0" w:line="240" w:lineRule="auto"/>
    </w:pPr>
    <w:rPr>
      <w:rFonts w:ascii="Verdana" w:eastAsia="Times New Roman" w:hAnsi="Verdana" w:cs="Times New Roman"/>
      <w:sz w:val="20"/>
      <w:szCs w:val="24"/>
    </w:rPr>
  </w:style>
  <w:style w:type="paragraph" w:customStyle="1" w:styleId="0640149426A94A58BB1905F5E84D923E55">
    <w:name w:val="0640149426A94A58BB1905F5E84D923E55"/>
    <w:rsid w:val="00E01C50"/>
    <w:pPr>
      <w:spacing w:after="0" w:line="240" w:lineRule="auto"/>
    </w:pPr>
    <w:rPr>
      <w:rFonts w:ascii="Verdana" w:eastAsia="Times New Roman" w:hAnsi="Verdana" w:cs="Times New Roman"/>
      <w:sz w:val="20"/>
      <w:szCs w:val="24"/>
    </w:rPr>
  </w:style>
  <w:style w:type="paragraph" w:customStyle="1" w:styleId="41C8B5D48AE14750A1AEDECB7A1BECC51">
    <w:name w:val="41C8B5D48AE14750A1AEDECB7A1BECC5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
    <w:name w:val="32D764D23C7A468FB9AEF47BBBBBC996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
    <w:name w:val="9107382536A54676AA1C4EE7432F6D8A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
    <w:name w:val="8806661844D04F70972BB299C1E5997C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
    <w:name w:val="7F34BDFD01FE4E829790205C6C49AA32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
    <w:name w:val="98594F30A7FD49D38C9C1052326F9803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
    <w:name w:val="5CA690BCA25D44639E1A07F9ECC3F532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
    <w:name w:val="E1613C8248574BCD9F3BA924235958A4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
    <w:name w:val="1D7305BCCB3A4528869AB2AD0BC2182A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
    <w:name w:val="C3626737E0534C6CA5C5681FE5855C86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
    <w:name w:val="97D0D0E3A3224D0280127EE5354E324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
    <w:name w:val="B7C6FD7F2CF649C783634FAF57BE5EC9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5">
    <w:name w:val="41680F4248C649BF8A4BDF2FFBB174563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5">
    <w:name w:val="C970DF891EAF4323B1068F30F16CF6DA3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5">
    <w:name w:val="05C89C504AE7423D9DAB8C627BBE51F63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5">
    <w:name w:val="4D88A137C782433CAA7FA0DAAB4166753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2">
    <w:name w:val="1562AADF958348AEA2B47476FB3767DA4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2">
    <w:name w:val="0DF8C72AC8E3452C8137C2C1B302F0474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7">
    <w:name w:val="531651EC372642C6B56FDD203C40BDAB1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7">
    <w:name w:val="EC54AD554DEA40129DD228F122DA21621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9">
    <w:name w:val="54E2E85748BC42FD91C595F2618049613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2">
    <w:name w:val="F7AB2FC8E6384CFC9E250934FBE5E3383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7">
    <w:name w:val="9E4520C123D344E0BBF0EC4E7F19C96C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8">
    <w:name w:val="63B4496893E2465ABA633FC51FB2EE3A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4">
    <w:name w:val="7272A9F118DA4A39A4C2EAF2D7EEA827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4">
    <w:name w:val="07EA1E72D2CA48A3AE88387EB5E3BCAD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4">
    <w:name w:val="F99F22CA5E304CA186E018DAF5B692F4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3">
    <w:name w:val="DA422CEE026A4FBB9802BBC3F9877F2D1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2">
    <w:name w:val="3F05253139424730841F729753255967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2">
    <w:name w:val="339CBAF0D4ED4E53BC9310CB761DD1A3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2">
    <w:name w:val="D6942FF81FF14A6DBAE402541A988D35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2">
    <w:name w:val="035EFFDE90B8485EBF07634B859CFD77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2">
    <w:name w:val="91659F23DA144E96A78D8FE12C1ECA31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2">
    <w:name w:val="C9C2E16983E8463BA526801E2CD34FAE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2">
    <w:name w:val="EB45B49ADC764A2B8DCEDB1705C2B7B2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2">
    <w:name w:val="23245B3F28F848E8AD8F35C7F2314DBE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2">
    <w:name w:val="B0985A0816C142BB896E99852D5F7A0B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2">
    <w:name w:val="6DE8703C0F9D43A8A8D8828C41FE0571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2">
    <w:name w:val="CFBD99AA0DFB4695BDFC83DEC7D41AB3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2">
    <w:name w:val="7F49341BF6B9489E88214BB90FE03C50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2">
    <w:name w:val="15672BA708E14DAAAFCD6484E4B2F4A8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2">
    <w:name w:val="55E898A1FDF349D090418206BB722F0B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2">
    <w:name w:val="0FD1AB477A474217B982E96B5250A2DE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2">
    <w:name w:val="4379DE421A234207A697AE71E1665C96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2">
    <w:name w:val="DA9CEA6656B94ED88AB8A3A49BE20692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2">
    <w:name w:val="7EC6B1E561644F89819E9BA0A52AEF2F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5">
    <w:name w:val="59028BDEE33E44CF8C0E9195BA00D1521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4">
    <w:name w:val="BD18DF74EEC54D37ABB007807E254EA81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4">
    <w:name w:val="9989F3FD01114DB1A1091844C0FFEBCA1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6">
    <w:name w:val="B57A66743F3A4564B5F69409A27A9EC216"/>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CD47DBF9C5C494888DDF6634A16B163">
    <w:name w:val="3CD47DBF9C5C494888DDF6634A16B163"/>
    <w:rsid w:val="00E01C50"/>
  </w:style>
  <w:style w:type="paragraph" w:customStyle="1" w:styleId="1CE3576A2735416D990BD6D351E71673">
    <w:name w:val="1CE3576A2735416D990BD6D351E71673"/>
    <w:rsid w:val="00E01C50"/>
  </w:style>
  <w:style w:type="paragraph" w:customStyle="1" w:styleId="E541BE6A9A744346AE6893F07F4F08D2">
    <w:name w:val="E541BE6A9A744346AE6893F07F4F08D2"/>
    <w:rsid w:val="00E01C50"/>
  </w:style>
  <w:style w:type="paragraph" w:customStyle="1" w:styleId="7FD2F10438584D59A15712DCCCCECF0A">
    <w:name w:val="7FD2F10438584D59A15712DCCCCECF0A"/>
    <w:rsid w:val="00E01C50"/>
  </w:style>
  <w:style w:type="paragraph" w:customStyle="1" w:styleId="CF6ED068A7F2433FA5D7D3A6B48CE46D">
    <w:name w:val="CF6ED068A7F2433FA5D7D3A6B48CE46D"/>
    <w:rsid w:val="00E01C50"/>
  </w:style>
  <w:style w:type="paragraph" w:customStyle="1" w:styleId="5353560F64434C4DA26B8CCD75856409">
    <w:name w:val="5353560F64434C4DA26B8CCD75856409"/>
    <w:rsid w:val="00E01C50"/>
  </w:style>
  <w:style w:type="paragraph" w:customStyle="1" w:styleId="B2B68D6D57F543018294C6DCF0F15DCA">
    <w:name w:val="B2B68D6D57F543018294C6DCF0F15DCA"/>
    <w:rsid w:val="00E01C50"/>
  </w:style>
  <w:style w:type="paragraph" w:customStyle="1" w:styleId="52B67F287D6E40CCB5922BD06DD2911C">
    <w:name w:val="52B67F287D6E40CCB5922BD06DD2911C"/>
    <w:rsid w:val="00E01C50"/>
  </w:style>
  <w:style w:type="paragraph" w:customStyle="1" w:styleId="EC77022F64384D2D99CF6AB924A22CF1">
    <w:name w:val="EC77022F64384D2D99CF6AB924A22CF1"/>
    <w:rsid w:val="00E01C50"/>
  </w:style>
  <w:style w:type="paragraph" w:customStyle="1" w:styleId="6B785FD2DD48479981054B53783A3735">
    <w:name w:val="6B785FD2DD48479981054B53783A3735"/>
    <w:rsid w:val="00E01C50"/>
  </w:style>
  <w:style w:type="paragraph" w:customStyle="1" w:styleId="E3E23376D6684BD1B4E5BDAFBDE8FD5752">
    <w:name w:val="E3E23376D6684BD1B4E5BDAFBDE8FD5752"/>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2">
    <w:name w:val="8DF7921D3E294F0985F20F440E7D51CC52"/>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5">
    <w:name w:val="B75A8F42A3254DB4A4490C5E86C85E4455"/>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4">
    <w:name w:val="68DB3E0D3D4D4DDEBA3E287E19EFE8FE4"/>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7">
    <w:name w:val="72B308DE6D6A4AEC98E0143E2084D9B057"/>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1">
    <w:name w:val="AF8C25C757D04C14AD87DFD1E234356951"/>
    <w:rsid w:val="00E01C50"/>
    <w:pPr>
      <w:spacing w:after="0" w:line="240" w:lineRule="auto"/>
    </w:pPr>
    <w:rPr>
      <w:rFonts w:ascii="Verdana" w:eastAsia="Times New Roman" w:hAnsi="Verdana" w:cs="Times New Roman"/>
      <w:sz w:val="20"/>
      <w:szCs w:val="24"/>
    </w:rPr>
  </w:style>
  <w:style w:type="paragraph" w:customStyle="1" w:styleId="0640149426A94A58BB1905F5E84D923E56">
    <w:name w:val="0640149426A94A58BB1905F5E84D923E56"/>
    <w:rsid w:val="00E01C50"/>
    <w:pPr>
      <w:spacing w:after="0" w:line="240" w:lineRule="auto"/>
    </w:pPr>
    <w:rPr>
      <w:rFonts w:ascii="Verdana" w:eastAsia="Times New Roman" w:hAnsi="Verdana" w:cs="Times New Roman"/>
      <w:sz w:val="20"/>
      <w:szCs w:val="24"/>
    </w:rPr>
  </w:style>
  <w:style w:type="paragraph" w:customStyle="1" w:styleId="41C8B5D48AE14750A1AEDECB7A1BECC52">
    <w:name w:val="41C8B5D48AE14750A1AEDECB7A1BECC5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2">
    <w:name w:val="32D764D23C7A468FB9AEF47BBBBBC996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2">
    <w:name w:val="9107382536A54676AA1C4EE7432F6D8A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2">
    <w:name w:val="8806661844D04F70972BB299C1E5997C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2">
    <w:name w:val="7F34BDFD01FE4E829790205C6C49AA32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2">
    <w:name w:val="98594F30A7FD49D38C9C1052326F9803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2">
    <w:name w:val="5CA690BCA25D44639E1A07F9ECC3F532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2">
    <w:name w:val="E1613C8248574BCD9F3BA924235958A4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2">
    <w:name w:val="1D7305BCCB3A4528869AB2AD0BC2182A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2">
    <w:name w:val="C3626737E0534C6CA5C5681FE5855C86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2">
    <w:name w:val="97D0D0E3A3224D0280127EE5354E324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2">
    <w:name w:val="B7C6FD7F2CF649C783634FAF57BE5EC9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6">
    <w:name w:val="41680F4248C649BF8A4BDF2FFBB174563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6">
    <w:name w:val="C970DF891EAF4323B1068F30F16CF6DA3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6">
    <w:name w:val="05C89C504AE7423D9DAB8C627BBE51F63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6">
    <w:name w:val="4D88A137C782433CAA7FA0DAAB4166753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3">
    <w:name w:val="1562AADF958348AEA2B47476FB3767DA4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3">
    <w:name w:val="0DF8C72AC8E3452C8137C2C1B302F0474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8">
    <w:name w:val="531651EC372642C6B56FDD203C40BDAB1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8">
    <w:name w:val="EC54AD554DEA40129DD228F122DA21621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40">
    <w:name w:val="54E2E85748BC42FD91C595F2618049614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70B2942496E41058023D8171DD31A1C">
    <w:name w:val="470B2942496E41058023D8171DD31A1C"/>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7AB2FC8E6384CFC9E250934FBE5E33833">
    <w:name w:val="F7AB2FC8E6384CFC9E250934FBE5E3383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8">
    <w:name w:val="9E4520C123D344E0BBF0EC4E7F19C96C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9">
    <w:name w:val="63B4496893E2465ABA633FC51FB2EE3A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5">
    <w:name w:val="7272A9F118DA4A39A4C2EAF2D7EEA827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5">
    <w:name w:val="07EA1E72D2CA48A3AE88387EB5E3BCAD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5">
    <w:name w:val="F99F22CA5E304CA186E018DAF5B692F4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4">
    <w:name w:val="DA422CEE026A4FBB9802BBC3F9877F2D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3">
    <w:name w:val="3F05253139424730841F729753255967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3">
    <w:name w:val="339CBAF0D4ED4E53BC9310CB761DD1A3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3">
    <w:name w:val="D6942FF81FF14A6DBAE402541A988D35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3">
    <w:name w:val="035EFFDE90B8485EBF07634B859CFD77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3">
    <w:name w:val="91659F23DA144E96A78D8FE12C1ECA31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3">
    <w:name w:val="C9C2E16983E8463BA526801E2CD34FAE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3">
    <w:name w:val="EB45B49ADC764A2B8DCEDB1705C2B7B2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3">
    <w:name w:val="23245B3F28F848E8AD8F35C7F2314DBE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3">
    <w:name w:val="B0985A0816C142BB896E99852D5F7A0B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3">
    <w:name w:val="6DE8703C0F9D43A8A8D8828C41FE0571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3">
    <w:name w:val="CFBD99AA0DFB4695BDFC83DEC7D41AB3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3">
    <w:name w:val="7F49341BF6B9489E88214BB90FE03C50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3">
    <w:name w:val="15672BA708E14DAAAFCD6484E4B2F4A8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3">
    <w:name w:val="55E898A1FDF349D090418206BB722F0B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3">
    <w:name w:val="0FD1AB477A474217B982E96B5250A2DE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3">
    <w:name w:val="4379DE421A234207A697AE71E1665C96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3">
    <w:name w:val="DA9CEA6656B94ED88AB8A3A49BE20692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3">
    <w:name w:val="7EC6B1E561644F89819E9BA0A52AEF2F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6">
    <w:name w:val="59028BDEE33E44CF8C0E9195BA00D1521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5">
    <w:name w:val="BD18DF74EEC54D37ABB007807E254EA81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5">
    <w:name w:val="9989F3FD01114DB1A1091844C0FFEBCA1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7">
    <w:name w:val="B57A66743F3A4564B5F69409A27A9EC217"/>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3">
    <w:name w:val="E3E23376D6684BD1B4E5BDAFBDE8FD5753"/>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3">
    <w:name w:val="8DF7921D3E294F0985F20F440E7D51CC53"/>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6">
    <w:name w:val="B75A8F42A3254DB4A4490C5E86C85E4456"/>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5">
    <w:name w:val="68DB3E0D3D4D4DDEBA3E287E19EFE8FE5"/>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8">
    <w:name w:val="72B308DE6D6A4AEC98E0143E2084D9B058"/>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2">
    <w:name w:val="AF8C25C757D04C14AD87DFD1E234356952"/>
    <w:rsid w:val="00E01C50"/>
    <w:pPr>
      <w:spacing w:after="0" w:line="240" w:lineRule="auto"/>
    </w:pPr>
    <w:rPr>
      <w:rFonts w:ascii="Verdana" w:eastAsia="Times New Roman" w:hAnsi="Verdana" w:cs="Times New Roman"/>
      <w:sz w:val="20"/>
      <w:szCs w:val="24"/>
    </w:rPr>
  </w:style>
  <w:style w:type="paragraph" w:customStyle="1" w:styleId="0640149426A94A58BB1905F5E84D923E57">
    <w:name w:val="0640149426A94A58BB1905F5E84D923E57"/>
    <w:rsid w:val="00E01C50"/>
    <w:pPr>
      <w:spacing w:after="0" w:line="240" w:lineRule="auto"/>
    </w:pPr>
    <w:rPr>
      <w:rFonts w:ascii="Verdana" w:eastAsia="Times New Roman" w:hAnsi="Verdana" w:cs="Times New Roman"/>
      <w:sz w:val="20"/>
      <w:szCs w:val="24"/>
    </w:rPr>
  </w:style>
  <w:style w:type="paragraph" w:customStyle="1" w:styleId="41C8B5D48AE14750A1AEDECB7A1BECC53">
    <w:name w:val="41C8B5D48AE14750A1AEDECB7A1BECC5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3">
    <w:name w:val="32D764D23C7A468FB9AEF47BBBBBC996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3">
    <w:name w:val="9107382536A54676AA1C4EE7432F6D8A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3">
    <w:name w:val="8806661844D04F70972BB299C1E5997C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3">
    <w:name w:val="7F34BDFD01FE4E829790205C6C49AA32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3">
    <w:name w:val="98594F30A7FD49D38C9C1052326F9803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3">
    <w:name w:val="5CA690BCA25D44639E1A07F9ECC3F532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3">
    <w:name w:val="E1613C8248574BCD9F3BA924235958A4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3">
    <w:name w:val="1D7305BCCB3A4528869AB2AD0BC2182A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3">
    <w:name w:val="C3626737E0534C6CA5C5681FE5855C86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3">
    <w:name w:val="97D0D0E3A3224D0280127EE5354E324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3">
    <w:name w:val="B7C6FD7F2CF649C783634FAF57BE5EC9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7">
    <w:name w:val="41680F4248C649BF8A4BDF2FFBB174563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7">
    <w:name w:val="C970DF891EAF4323B1068F30F16CF6DA3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7">
    <w:name w:val="05C89C504AE7423D9DAB8C627BBE51F63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7">
    <w:name w:val="4D88A137C782433CAA7FA0DAAB4166753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4">
    <w:name w:val="1562AADF958348AEA2B47476FB3767DA4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4">
    <w:name w:val="0DF8C72AC8E3452C8137C2C1B302F0474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9">
    <w:name w:val="531651EC372642C6B56FDD203C40BDAB1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9">
    <w:name w:val="EC54AD554DEA40129DD228F122DA21621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41">
    <w:name w:val="54E2E85748BC42FD91C595F2618049614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70B2942496E41058023D8171DD31A1C1">
    <w:name w:val="470B2942496E41058023D8171DD31A1C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7AB2FC8E6384CFC9E250934FBE5E33834">
    <w:name w:val="F7AB2FC8E6384CFC9E250934FBE5E3383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9">
    <w:name w:val="9E4520C123D344E0BBF0EC4E7F19C96C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0">
    <w:name w:val="63B4496893E2465ABA633FC51FB2EE3A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6">
    <w:name w:val="7272A9F118DA4A39A4C2EAF2D7EEA827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6">
    <w:name w:val="07EA1E72D2CA48A3AE88387EB5E3BCAD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6">
    <w:name w:val="F99F22CA5E304CA186E018DAF5B692F4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5">
    <w:name w:val="DA422CEE026A4FBB9802BBC3F9877F2D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4">
    <w:name w:val="3F05253139424730841F729753255967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4">
    <w:name w:val="339CBAF0D4ED4E53BC9310CB761DD1A3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4">
    <w:name w:val="D6942FF81FF14A6DBAE402541A988D35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4">
    <w:name w:val="035EFFDE90B8485EBF07634B859CFD77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4">
    <w:name w:val="91659F23DA144E96A78D8FE12C1ECA31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4">
    <w:name w:val="C9C2E16983E8463BA526801E2CD34FAE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4">
    <w:name w:val="EB45B49ADC764A2B8DCEDB1705C2B7B2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4">
    <w:name w:val="23245B3F28F848E8AD8F35C7F2314DBE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4">
    <w:name w:val="B0985A0816C142BB896E99852D5F7A0B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4">
    <w:name w:val="6DE8703C0F9D43A8A8D8828C41FE0571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4">
    <w:name w:val="CFBD99AA0DFB4695BDFC83DEC7D41AB3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4">
    <w:name w:val="7F49341BF6B9489E88214BB90FE03C50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4">
    <w:name w:val="15672BA708E14DAAAFCD6484E4B2F4A8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4">
    <w:name w:val="55E898A1FDF349D090418206BB722F0B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4">
    <w:name w:val="0FD1AB477A474217B982E96B5250A2DE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4">
    <w:name w:val="4379DE421A234207A697AE71E1665C96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4">
    <w:name w:val="DA9CEA6656B94ED88AB8A3A49BE20692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4">
    <w:name w:val="7EC6B1E561644F89819E9BA0A52AEF2F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7">
    <w:name w:val="59028BDEE33E44CF8C0E9195BA00D1521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6">
    <w:name w:val="BD18DF74EEC54D37ABB007807E254EA81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6">
    <w:name w:val="9989F3FD01114DB1A1091844C0FFEBCA1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8">
    <w:name w:val="B57A66743F3A4564B5F69409A27A9EC218"/>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4">
    <w:name w:val="E3E23376D6684BD1B4E5BDAFBDE8FD5754"/>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4">
    <w:name w:val="8DF7921D3E294F0985F20F440E7D51CC54"/>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7">
    <w:name w:val="B75A8F42A3254DB4A4490C5E86C85E4457"/>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6">
    <w:name w:val="68DB3E0D3D4D4DDEBA3E287E19EFE8FE6"/>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9">
    <w:name w:val="72B308DE6D6A4AEC98E0143E2084D9B059"/>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3">
    <w:name w:val="AF8C25C757D04C14AD87DFD1E234356953"/>
    <w:rsid w:val="00E01C50"/>
    <w:pPr>
      <w:spacing w:after="0" w:line="240" w:lineRule="auto"/>
    </w:pPr>
    <w:rPr>
      <w:rFonts w:ascii="Verdana" w:eastAsia="Times New Roman" w:hAnsi="Verdana" w:cs="Times New Roman"/>
      <w:sz w:val="20"/>
      <w:szCs w:val="24"/>
    </w:rPr>
  </w:style>
  <w:style w:type="paragraph" w:customStyle="1" w:styleId="0640149426A94A58BB1905F5E84D923E58">
    <w:name w:val="0640149426A94A58BB1905F5E84D923E58"/>
    <w:rsid w:val="00E01C50"/>
    <w:pPr>
      <w:spacing w:after="0" w:line="240" w:lineRule="auto"/>
    </w:pPr>
    <w:rPr>
      <w:rFonts w:ascii="Verdana" w:eastAsia="Times New Roman" w:hAnsi="Verdana" w:cs="Times New Roman"/>
      <w:sz w:val="20"/>
      <w:szCs w:val="24"/>
    </w:rPr>
  </w:style>
  <w:style w:type="paragraph" w:customStyle="1" w:styleId="41C8B5D48AE14750A1AEDECB7A1BECC54">
    <w:name w:val="41C8B5D48AE14750A1AEDECB7A1BECC5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4">
    <w:name w:val="32D764D23C7A468FB9AEF47BBBBBC996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4">
    <w:name w:val="9107382536A54676AA1C4EE7432F6D8A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4">
    <w:name w:val="8806661844D04F70972BB299C1E5997C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4">
    <w:name w:val="7F34BDFD01FE4E829790205C6C49AA32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4">
    <w:name w:val="98594F30A7FD49D38C9C1052326F9803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4">
    <w:name w:val="5CA690BCA25D44639E1A07F9ECC3F532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4">
    <w:name w:val="E1613C8248574BCD9F3BA924235958A4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4">
    <w:name w:val="1D7305BCCB3A4528869AB2AD0BC2182A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4">
    <w:name w:val="C3626737E0534C6CA5C5681FE5855C86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4">
    <w:name w:val="97D0D0E3A3224D0280127EE5354E324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4">
    <w:name w:val="B7C6FD7F2CF649C783634FAF57BE5EC9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8">
    <w:name w:val="41680F4248C649BF8A4BDF2FFBB174563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8">
    <w:name w:val="C970DF891EAF4323B1068F30F16CF6DA3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8">
    <w:name w:val="05C89C504AE7423D9DAB8C627BBE51F63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8">
    <w:name w:val="4D88A137C782433CAA7FA0DAAB4166753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5">
    <w:name w:val="1562AADF958348AEA2B47476FB3767DA4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5">
    <w:name w:val="0DF8C72AC8E3452C8137C2C1B302F0474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20">
    <w:name w:val="531651EC372642C6B56FDD203C40BDAB20"/>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20">
    <w:name w:val="EC54AD554DEA40129DD228F122DA216220"/>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42">
    <w:name w:val="54E2E85748BC42FD91C595F2618049614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5">
    <w:name w:val="F7AB2FC8E6384CFC9E250934FBE5E3383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0">
    <w:name w:val="9E4520C123D344E0BBF0EC4E7F19C96C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1">
    <w:name w:val="63B4496893E2465ABA633FC51FB2EE3A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7">
    <w:name w:val="7272A9F118DA4A39A4C2EAF2D7EEA827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7">
    <w:name w:val="07EA1E72D2CA48A3AE88387EB5E3BCAD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7">
    <w:name w:val="F99F22CA5E304CA186E018DAF5B692F4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6">
    <w:name w:val="DA422CEE026A4FBB9802BBC3F9877F2D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5">
    <w:name w:val="3F05253139424730841F729753255967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5">
    <w:name w:val="339CBAF0D4ED4E53BC9310CB761DD1A3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5">
    <w:name w:val="D6942FF81FF14A6DBAE402541A988D35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5">
    <w:name w:val="035EFFDE90B8485EBF07634B859CFD77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5">
    <w:name w:val="91659F23DA144E96A78D8FE12C1ECA31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5">
    <w:name w:val="C9C2E16983E8463BA526801E2CD34FAE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5">
    <w:name w:val="EB45B49ADC764A2B8DCEDB1705C2B7B2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5">
    <w:name w:val="23245B3F28F848E8AD8F35C7F2314DBE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5">
    <w:name w:val="B0985A0816C142BB896E99852D5F7A0B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5">
    <w:name w:val="6DE8703C0F9D43A8A8D8828C41FE0571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5">
    <w:name w:val="CFBD99AA0DFB4695BDFC83DEC7D41AB3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5">
    <w:name w:val="7F49341BF6B9489E88214BB90FE03C50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5">
    <w:name w:val="15672BA708E14DAAAFCD6484E4B2F4A8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5">
    <w:name w:val="55E898A1FDF349D090418206BB722F0B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5">
    <w:name w:val="0FD1AB477A474217B982E96B5250A2DE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5">
    <w:name w:val="4379DE421A234207A697AE71E1665C96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5">
    <w:name w:val="DA9CEA6656B94ED88AB8A3A49BE20692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5">
    <w:name w:val="7EC6B1E561644F89819E9BA0A52AEF2F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8">
    <w:name w:val="59028BDEE33E44CF8C0E9195BA00D1521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7">
    <w:name w:val="BD18DF74EEC54D37ABB007807E254EA81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7">
    <w:name w:val="9989F3FD01114DB1A1091844C0FFEBCA1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9">
    <w:name w:val="B57A66743F3A4564B5F69409A27A9EC219"/>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5">
    <w:name w:val="E3E23376D6684BD1B4E5BDAFBDE8FD5755"/>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5">
    <w:name w:val="8DF7921D3E294F0985F20F440E7D51CC55"/>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8">
    <w:name w:val="B75A8F42A3254DB4A4490C5E86C85E4458"/>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7">
    <w:name w:val="68DB3E0D3D4D4DDEBA3E287E19EFE8FE7"/>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0">
    <w:name w:val="72B308DE6D6A4AEC98E0143E2084D9B060"/>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4">
    <w:name w:val="AF8C25C757D04C14AD87DFD1E234356954"/>
    <w:rsid w:val="00E01C50"/>
    <w:pPr>
      <w:spacing w:after="0" w:line="240" w:lineRule="auto"/>
    </w:pPr>
    <w:rPr>
      <w:rFonts w:ascii="Verdana" w:eastAsia="Times New Roman" w:hAnsi="Verdana" w:cs="Times New Roman"/>
      <w:sz w:val="20"/>
      <w:szCs w:val="24"/>
    </w:rPr>
  </w:style>
  <w:style w:type="paragraph" w:customStyle="1" w:styleId="0640149426A94A58BB1905F5E84D923E59">
    <w:name w:val="0640149426A94A58BB1905F5E84D923E59"/>
    <w:rsid w:val="00E01C50"/>
    <w:pPr>
      <w:spacing w:after="0" w:line="240" w:lineRule="auto"/>
    </w:pPr>
    <w:rPr>
      <w:rFonts w:ascii="Verdana" w:eastAsia="Times New Roman" w:hAnsi="Verdana" w:cs="Times New Roman"/>
      <w:sz w:val="20"/>
      <w:szCs w:val="24"/>
    </w:rPr>
  </w:style>
  <w:style w:type="paragraph" w:customStyle="1" w:styleId="41C8B5D48AE14750A1AEDECB7A1BECC55">
    <w:name w:val="41C8B5D48AE14750A1AEDECB7A1BECC5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5">
    <w:name w:val="32D764D23C7A468FB9AEF47BBBBBC996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5">
    <w:name w:val="9107382536A54676AA1C4EE7432F6D8A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5">
    <w:name w:val="8806661844D04F70972BB299C1E5997C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5">
    <w:name w:val="7F34BDFD01FE4E829790205C6C49AA32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5">
    <w:name w:val="98594F30A7FD49D38C9C1052326F9803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5">
    <w:name w:val="5CA690BCA25D44639E1A07F9ECC3F532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5">
    <w:name w:val="E1613C8248574BCD9F3BA924235958A4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5">
    <w:name w:val="1D7305BCCB3A4528869AB2AD0BC2182A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5">
    <w:name w:val="C3626737E0534C6CA5C5681FE5855C86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5">
    <w:name w:val="97D0D0E3A3224D0280127EE5354E324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5">
    <w:name w:val="B7C6FD7F2CF649C783634FAF57BE5EC9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9">
    <w:name w:val="41680F4248C649BF8A4BDF2FFBB17456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9">
    <w:name w:val="C970DF891EAF4323B1068F30F16CF6DA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9">
    <w:name w:val="05C89C504AE7423D9DAB8C627BBE51F6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9">
    <w:name w:val="4D88A137C782433CAA7FA0DAAB416675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6">
    <w:name w:val="1562AADF958348AEA2B47476FB3767DA4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6">
    <w:name w:val="0DF8C72AC8E3452C8137C2C1B302F0474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21">
    <w:name w:val="531651EC372642C6B56FDD203C40BDAB21"/>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21">
    <w:name w:val="EC54AD554DEA40129DD228F122DA216221"/>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43">
    <w:name w:val="54E2E85748BC42FD91C595F2618049614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70B2942496E41058023D8171DD31A1C2">
    <w:name w:val="470B2942496E41058023D8171DD31A1C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
    <w:name w:val="22C4224FEF0D4DCAAF77CBFBC99E1E3A"/>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
    <w:name w:val="56CBFD087ECE4C518AFE64AF303F2F4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6">
    <w:name w:val="F7AB2FC8E6384CFC9E250934FBE5E3383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1">
    <w:name w:val="9E4520C123D344E0BBF0EC4E7F19C96C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2">
    <w:name w:val="63B4496893E2465ABA633FC51FB2EE3A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8">
    <w:name w:val="7272A9F118DA4A39A4C2EAF2D7EEA827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8">
    <w:name w:val="07EA1E72D2CA48A3AE88387EB5E3BCAD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8">
    <w:name w:val="F99F22CA5E304CA186E018DAF5B692F4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7">
    <w:name w:val="DA422CEE026A4FBB9802BBC3F9877F2D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6">
    <w:name w:val="3F05253139424730841F729753255967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6">
    <w:name w:val="339CBAF0D4ED4E53BC9310CB761DD1A3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6">
    <w:name w:val="D6942FF81FF14A6DBAE402541A988D35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6">
    <w:name w:val="035EFFDE90B8485EBF07634B859CFD77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6">
    <w:name w:val="91659F23DA144E96A78D8FE12C1ECA31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6">
    <w:name w:val="C9C2E16983E8463BA526801E2CD34FAE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6">
    <w:name w:val="EB45B49ADC764A2B8DCEDB1705C2B7B2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6">
    <w:name w:val="23245B3F28F848E8AD8F35C7F2314DBE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6">
    <w:name w:val="B0985A0816C142BB896E99852D5F7A0B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6">
    <w:name w:val="6DE8703C0F9D43A8A8D8828C41FE0571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6">
    <w:name w:val="CFBD99AA0DFB4695BDFC83DEC7D41AB3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6">
    <w:name w:val="7F49341BF6B9489E88214BB90FE03C50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6">
    <w:name w:val="15672BA708E14DAAAFCD6484E4B2F4A8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6">
    <w:name w:val="55E898A1FDF349D090418206BB722F0B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6">
    <w:name w:val="0FD1AB477A474217B982E96B5250A2DE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6">
    <w:name w:val="4379DE421A234207A697AE71E1665C96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6">
    <w:name w:val="DA9CEA6656B94ED88AB8A3A49BE20692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6">
    <w:name w:val="7EC6B1E561644F89819E9BA0A52AEF2F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9">
    <w:name w:val="59028BDEE33E44CF8C0E9195BA00D1521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8">
    <w:name w:val="BD18DF74EEC54D37ABB007807E254EA81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8">
    <w:name w:val="9989F3FD01114DB1A1091844C0FFEBCA1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0">
    <w:name w:val="B57A66743F3A4564B5F69409A27A9EC220"/>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6">
    <w:name w:val="E3E23376D6684BD1B4E5BDAFBDE8FD5756"/>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6">
    <w:name w:val="8DF7921D3E294F0985F20F440E7D51CC56"/>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9">
    <w:name w:val="B75A8F42A3254DB4A4490C5E86C85E4459"/>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8">
    <w:name w:val="68DB3E0D3D4D4DDEBA3E287E19EFE8FE8"/>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1">
    <w:name w:val="72B308DE6D6A4AEC98E0143E2084D9B061"/>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5">
    <w:name w:val="AF8C25C757D04C14AD87DFD1E234356955"/>
    <w:rsid w:val="00E01C50"/>
    <w:pPr>
      <w:spacing w:after="0" w:line="240" w:lineRule="auto"/>
    </w:pPr>
    <w:rPr>
      <w:rFonts w:ascii="Verdana" w:eastAsia="Times New Roman" w:hAnsi="Verdana" w:cs="Times New Roman"/>
      <w:sz w:val="20"/>
      <w:szCs w:val="24"/>
    </w:rPr>
  </w:style>
  <w:style w:type="paragraph" w:customStyle="1" w:styleId="0640149426A94A58BB1905F5E84D923E60">
    <w:name w:val="0640149426A94A58BB1905F5E84D923E60"/>
    <w:rsid w:val="00E01C50"/>
    <w:pPr>
      <w:spacing w:after="0" w:line="240" w:lineRule="auto"/>
    </w:pPr>
    <w:rPr>
      <w:rFonts w:ascii="Verdana" w:eastAsia="Times New Roman" w:hAnsi="Verdana" w:cs="Times New Roman"/>
      <w:sz w:val="20"/>
      <w:szCs w:val="24"/>
    </w:rPr>
  </w:style>
  <w:style w:type="paragraph" w:customStyle="1" w:styleId="41C8B5D48AE14750A1AEDECB7A1BECC56">
    <w:name w:val="41C8B5D48AE14750A1AEDECB7A1BECC5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6">
    <w:name w:val="32D764D23C7A468FB9AEF47BBBBBC996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6">
    <w:name w:val="9107382536A54676AA1C4EE7432F6D8A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6">
    <w:name w:val="8806661844D04F70972BB299C1E5997C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6">
    <w:name w:val="7F34BDFD01FE4E829790205C6C49AA32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6">
    <w:name w:val="98594F30A7FD49D38C9C1052326F9803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6">
    <w:name w:val="5CA690BCA25D44639E1A07F9ECC3F532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6">
    <w:name w:val="E1613C8248574BCD9F3BA924235958A4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6">
    <w:name w:val="1D7305BCCB3A4528869AB2AD0BC2182A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6">
    <w:name w:val="C3626737E0534C6CA5C5681FE5855C86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6">
    <w:name w:val="97D0D0E3A3224D0280127EE5354E324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6">
    <w:name w:val="B7C6FD7F2CF649C783634FAF57BE5EC9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3">
    <w:name w:val="470B2942496E41058023D8171DD31A1C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
    <w:name w:val="22C4224FEF0D4DCAAF77CBFBC99E1E3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
    <w:name w:val="56CBFD087ECE4C518AFE64AF303F2F46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7">
    <w:name w:val="F7AB2FC8E6384CFC9E250934FBE5E3383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2">
    <w:name w:val="9E4520C123D344E0BBF0EC4E7F19C96C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3">
    <w:name w:val="63B4496893E2465ABA633FC51FB2EE3A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9">
    <w:name w:val="7272A9F118DA4A39A4C2EAF2D7EEA827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9">
    <w:name w:val="07EA1E72D2CA48A3AE88387EB5E3BCAD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9">
    <w:name w:val="F99F22CA5E304CA186E018DAF5B692F4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8">
    <w:name w:val="DA422CEE026A4FBB9802BBC3F9877F2D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7">
    <w:name w:val="3F05253139424730841F729753255967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7">
    <w:name w:val="339CBAF0D4ED4E53BC9310CB761DD1A3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7">
    <w:name w:val="D6942FF81FF14A6DBAE402541A988D35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7">
    <w:name w:val="035EFFDE90B8485EBF07634B859CFD77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7">
    <w:name w:val="91659F23DA144E96A78D8FE12C1ECA31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7">
    <w:name w:val="C9C2E16983E8463BA526801E2CD34FAE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7">
    <w:name w:val="EB45B49ADC764A2B8DCEDB1705C2B7B2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7">
    <w:name w:val="23245B3F28F848E8AD8F35C7F2314DBE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7">
    <w:name w:val="B0985A0816C142BB896E99852D5F7A0B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7">
    <w:name w:val="6DE8703C0F9D43A8A8D8828C41FE0571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7">
    <w:name w:val="CFBD99AA0DFB4695BDFC83DEC7D41AB3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7">
    <w:name w:val="7F49341BF6B9489E88214BB90FE03C50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7">
    <w:name w:val="15672BA708E14DAAAFCD6484E4B2F4A8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7">
    <w:name w:val="55E898A1FDF349D090418206BB722F0B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7">
    <w:name w:val="0FD1AB477A474217B982E96B5250A2DE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7">
    <w:name w:val="4379DE421A234207A697AE71E1665C96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7">
    <w:name w:val="DA9CEA6656B94ED88AB8A3A49BE20692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7">
    <w:name w:val="7EC6B1E561644F89819E9BA0A52AEF2F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0">
    <w:name w:val="59028BDEE33E44CF8C0E9195BA00D1522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9">
    <w:name w:val="BD18DF74EEC54D37ABB007807E254EA81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9">
    <w:name w:val="9989F3FD01114DB1A1091844C0FFEBCA1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1">
    <w:name w:val="B57A66743F3A4564B5F69409A27A9EC221"/>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9770A60784E4D2DA84F71769D8D03C7">
    <w:name w:val="29770A60784E4D2DA84F71769D8D03C7"/>
    <w:rsid w:val="00E01C50"/>
  </w:style>
  <w:style w:type="paragraph" w:customStyle="1" w:styleId="9F38522D7A154D9E8830DDBA4FA5F8BA">
    <w:name w:val="9F38522D7A154D9E8830DDBA4FA5F8BA"/>
    <w:rsid w:val="00E01C50"/>
  </w:style>
  <w:style w:type="paragraph" w:customStyle="1" w:styleId="475D0AD261674C888C3C6D84C0782DFA">
    <w:name w:val="475D0AD261674C888C3C6D84C0782DFA"/>
    <w:rsid w:val="00E01C50"/>
  </w:style>
  <w:style w:type="paragraph" w:customStyle="1" w:styleId="9826902551524308923EDED8734C1827">
    <w:name w:val="9826902551524308923EDED8734C1827"/>
    <w:rsid w:val="00E01C50"/>
  </w:style>
  <w:style w:type="paragraph" w:customStyle="1" w:styleId="656565B8B18A408790E7B7142391D22B">
    <w:name w:val="656565B8B18A408790E7B7142391D22B"/>
    <w:rsid w:val="00E01C50"/>
  </w:style>
  <w:style w:type="paragraph" w:customStyle="1" w:styleId="46F0ED9837284D6DB09608B1C29B26B2">
    <w:name w:val="46F0ED9837284D6DB09608B1C29B26B2"/>
    <w:rsid w:val="00E01C50"/>
  </w:style>
  <w:style w:type="paragraph" w:customStyle="1" w:styleId="2B923D6AA4B241378F2E39C877A05437">
    <w:name w:val="2B923D6AA4B241378F2E39C877A05437"/>
    <w:rsid w:val="00E01C50"/>
  </w:style>
  <w:style w:type="paragraph" w:customStyle="1" w:styleId="40A41812E57847679E07361EA3496DE2">
    <w:name w:val="40A41812E57847679E07361EA3496DE2"/>
    <w:rsid w:val="00E01C50"/>
  </w:style>
  <w:style w:type="paragraph" w:customStyle="1" w:styleId="5F418B3BB7744F08A536D620A0975FB9">
    <w:name w:val="5F418B3BB7744F08A536D620A0975FB9"/>
    <w:rsid w:val="00E01C50"/>
  </w:style>
  <w:style w:type="paragraph" w:customStyle="1" w:styleId="79BA19C1CCCF45AC84D48830DF344239">
    <w:name w:val="79BA19C1CCCF45AC84D48830DF344239"/>
    <w:rsid w:val="00E01C50"/>
  </w:style>
  <w:style w:type="paragraph" w:customStyle="1" w:styleId="EE1DAFAF0CB041C5812DECEF6B66F507">
    <w:name w:val="EE1DAFAF0CB041C5812DECEF6B66F507"/>
    <w:rsid w:val="00E01C50"/>
  </w:style>
  <w:style w:type="paragraph" w:customStyle="1" w:styleId="F7962C8DC889465C90C6F21FCC3E8C2C">
    <w:name w:val="F7962C8DC889465C90C6F21FCC3E8C2C"/>
    <w:rsid w:val="00E01C50"/>
  </w:style>
  <w:style w:type="paragraph" w:customStyle="1" w:styleId="DB167A2290FB44FC8D5604490B5054D6">
    <w:name w:val="DB167A2290FB44FC8D5604490B5054D6"/>
    <w:rsid w:val="00E01C50"/>
  </w:style>
  <w:style w:type="paragraph" w:customStyle="1" w:styleId="0AA2229A004E4A9781EBB2CE1D9F5A57">
    <w:name w:val="0AA2229A004E4A9781EBB2CE1D9F5A57"/>
    <w:rsid w:val="00E01C50"/>
  </w:style>
  <w:style w:type="paragraph" w:customStyle="1" w:styleId="F27DE72C7ADE4786903B219705F9D8C0">
    <w:name w:val="F27DE72C7ADE4786903B219705F9D8C0"/>
    <w:rsid w:val="00E01C50"/>
  </w:style>
  <w:style w:type="paragraph" w:customStyle="1" w:styleId="8E9C07494E4B43379558E345A1F080E2">
    <w:name w:val="8E9C07494E4B43379558E345A1F080E2"/>
    <w:rsid w:val="00E01C50"/>
  </w:style>
  <w:style w:type="paragraph" w:customStyle="1" w:styleId="9A5A1C1E1B434DF2B4BF4308BCEBD202">
    <w:name w:val="9A5A1C1E1B434DF2B4BF4308BCEBD202"/>
    <w:rsid w:val="00E01C50"/>
  </w:style>
  <w:style w:type="paragraph" w:customStyle="1" w:styleId="57F5AD6A0E5C4429AD4B99E4233B3FB9">
    <w:name w:val="57F5AD6A0E5C4429AD4B99E4233B3FB9"/>
    <w:rsid w:val="00E01C50"/>
  </w:style>
  <w:style w:type="paragraph" w:customStyle="1" w:styleId="EABC38A3C5864FA3A8DB97551F4ACB53">
    <w:name w:val="EABC38A3C5864FA3A8DB97551F4ACB53"/>
    <w:rsid w:val="00E01C50"/>
  </w:style>
  <w:style w:type="paragraph" w:customStyle="1" w:styleId="A78375B2E4FC4C2BBF66706681FCEA08">
    <w:name w:val="A78375B2E4FC4C2BBF66706681FCEA08"/>
    <w:rsid w:val="00E01C50"/>
  </w:style>
  <w:style w:type="paragraph" w:customStyle="1" w:styleId="EE6000445E00487E9C6A4EC79082F7AB">
    <w:name w:val="EE6000445E00487E9C6A4EC79082F7AB"/>
    <w:rsid w:val="00E01C50"/>
  </w:style>
  <w:style w:type="paragraph" w:customStyle="1" w:styleId="ED6FB5F6D93E4039BB8A8A7919C184F8">
    <w:name w:val="ED6FB5F6D93E4039BB8A8A7919C184F8"/>
    <w:rsid w:val="00E01C50"/>
  </w:style>
  <w:style w:type="paragraph" w:customStyle="1" w:styleId="BE4FBB0AE9B34DD9AAE35D99E7E6AE50">
    <w:name w:val="BE4FBB0AE9B34DD9AAE35D99E7E6AE50"/>
    <w:rsid w:val="00E01C50"/>
  </w:style>
  <w:style w:type="paragraph" w:customStyle="1" w:styleId="637783C73E3646DCBA4B8309B9A9730E">
    <w:name w:val="637783C73E3646DCBA4B8309B9A9730E"/>
    <w:rsid w:val="00E01C50"/>
  </w:style>
  <w:style w:type="paragraph" w:customStyle="1" w:styleId="E3E23376D6684BD1B4E5BDAFBDE8FD5757">
    <w:name w:val="E3E23376D6684BD1B4E5BDAFBDE8FD5757"/>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7">
    <w:name w:val="8DF7921D3E294F0985F20F440E7D51CC57"/>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0">
    <w:name w:val="B75A8F42A3254DB4A4490C5E86C85E4460"/>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9">
    <w:name w:val="68DB3E0D3D4D4DDEBA3E287E19EFE8FE9"/>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2">
    <w:name w:val="72B308DE6D6A4AEC98E0143E2084D9B062"/>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6">
    <w:name w:val="AF8C25C757D04C14AD87DFD1E234356956"/>
    <w:rsid w:val="00E01C50"/>
    <w:pPr>
      <w:spacing w:after="0" w:line="240" w:lineRule="auto"/>
    </w:pPr>
    <w:rPr>
      <w:rFonts w:ascii="Verdana" w:eastAsia="Times New Roman" w:hAnsi="Verdana" w:cs="Times New Roman"/>
      <w:sz w:val="20"/>
      <w:szCs w:val="24"/>
    </w:rPr>
  </w:style>
  <w:style w:type="paragraph" w:customStyle="1" w:styleId="0640149426A94A58BB1905F5E84D923E61">
    <w:name w:val="0640149426A94A58BB1905F5E84D923E61"/>
    <w:rsid w:val="00E01C50"/>
    <w:pPr>
      <w:spacing w:after="0" w:line="240" w:lineRule="auto"/>
    </w:pPr>
    <w:rPr>
      <w:rFonts w:ascii="Verdana" w:eastAsia="Times New Roman" w:hAnsi="Verdana" w:cs="Times New Roman"/>
      <w:sz w:val="20"/>
      <w:szCs w:val="24"/>
    </w:rPr>
  </w:style>
  <w:style w:type="paragraph" w:customStyle="1" w:styleId="41C8B5D48AE14750A1AEDECB7A1BECC57">
    <w:name w:val="41C8B5D48AE14750A1AEDECB7A1BECC5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7">
    <w:name w:val="32D764D23C7A468FB9AEF47BBBBBC996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7">
    <w:name w:val="9107382536A54676AA1C4EE7432F6D8A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7">
    <w:name w:val="8806661844D04F70972BB299C1E5997C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7">
    <w:name w:val="7F34BDFD01FE4E829790205C6C49AA32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7">
    <w:name w:val="98594F30A7FD49D38C9C1052326F9803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7">
    <w:name w:val="5CA690BCA25D44639E1A07F9ECC3F532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7">
    <w:name w:val="E1613C8248574BCD9F3BA924235958A4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7">
    <w:name w:val="1D7305BCCB3A4528869AB2AD0BC2182A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7">
    <w:name w:val="C3626737E0534C6CA5C5681FE5855C86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7">
    <w:name w:val="97D0D0E3A3224D0280127EE5354E324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7">
    <w:name w:val="B7C6FD7F2CF649C783634FAF57BE5EC9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4">
    <w:name w:val="470B2942496E41058023D8171DD31A1C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2">
    <w:name w:val="22C4224FEF0D4DCAAF77CBFBC99E1E3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
    <w:name w:val="29770A60784E4D2DA84F71769D8D03C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
    <w:name w:val="9F38522D7A154D9E8830DDBA4FA5F8B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
    <w:name w:val="475D0AD261674C888C3C6D84C0782DF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
    <w:name w:val="9826902551524308923EDED8734C182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
    <w:name w:val="656565B8B18A408790E7B7142391D22B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
    <w:name w:val="46F0ED9837284D6DB09608B1C29B26B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2">
    <w:name w:val="56CBFD087ECE4C518AFE64AF303F2F46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8E9C07494E4B43379558E345A1F080E21">
    <w:name w:val="8E9C07494E4B43379558E345A1F080E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5A1C1E1B434DF2B4BF4308BCEBD2021">
    <w:name w:val="9A5A1C1E1B434DF2B4BF4308BCEBD20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F5AD6A0E5C4429AD4B99E4233B3FB91">
    <w:name w:val="57F5AD6A0E5C4429AD4B99E4233B3FB9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ABC38A3C5864FA3A8DB97551F4ACB531">
    <w:name w:val="EABC38A3C5864FA3A8DB97551F4ACB53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8375B2E4FC4C2BBF66706681FCEA081">
    <w:name w:val="A78375B2E4FC4C2BBF66706681FCEA08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6000445E00487E9C6A4EC79082F7AB1">
    <w:name w:val="EE6000445E00487E9C6A4EC79082F7AB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D6FB5F6D93E4039BB8A8A7919C184F81">
    <w:name w:val="ED6FB5F6D93E4039BB8A8A7919C184F8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E4FBB0AE9B34DD9AAE35D99E7E6AE501">
    <w:name w:val="BE4FBB0AE9B34DD9AAE35D99E7E6AE50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37783C73E3646DCBA4B8309B9A9730E1">
    <w:name w:val="637783C73E3646DCBA4B8309B9A9730E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8">
    <w:name w:val="F7AB2FC8E6384CFC9E250934FBE5E3383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3">
    <w:name w:val="9E4520C123D344E0BBF0EC4E7F19C96C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4">
    <w:name w:val="63B4496893E2465ABA633FC51FB2EE3A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0">
    <w:name w:val="7272A9F118DA4A39A4C2EAF2D7EEA827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0">
    <w:name w:val="07EA1E72D2CA48A3AE88387EB5E3BCAD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0">
    <w:name w:val="F99F22CA5E304CA186E018DAF5B692F4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9">
    <w:name w:val="DA422CEE026A4FBB9802BBC3F9877F2D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8">
    <w:name w:val="3F05253139424730841F729753255967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8">
    <w:name w:val="339CBAF0D4ED4E53BC9310CB761DD1A3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8">
    <w:name w:val="D6942FF81FF14A6DBAE402541A988D35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8">
    <w:name w:val="035EFFDE90B8485EBF07634B859CFD77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8">
    <w:name w:val="91659F23DA144E96A78D8FE12C1ECA31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8">
    <w:name w:val="C9C2E16983E8463BA526801E2CD34FAE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8">
    <w:name w:val="EB45B49ADC764A2B8DCEDB1705C2B7B2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8">
    <w:name w:val="23245B3F28F848E8AD8F35C7F2314DBE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8">
    <w:name w:val="B0985A0816C142BB896E99852D5F7A0B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8">
    <w:name w:val="6DE8703C0F9D43A8A8D8828C41FE0571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8">
    <w:name w:val="CFBD99AA0DFB4695BDFC83DEC7D41AB3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8">
    <w:name w:val="7F49341BF6B9489E88214BB90FE03C50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8">
    <w:name w:val="15672BA708E14DAAAFCD6484E4B2F4A8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8">
    <w:name w:val="55E898A1FDF349D090418206BB722F0B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8">
    <w:name w:val="0FD1AB477A474217B982E96B5250A2DE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8">
    <w:name w:val="4379DE421A234207A697AE71E1665C96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8">
    <w:name w:val="DA9CEA6656B94ED88AB8A3A49BE20692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8">
    <w:name w:val="7EC6B1E561644F89819E9BA0A52AEF2F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1">
    <w:name w:val="59028BDEE33E44CF8C0E9195BA00D1522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0">
    <w:name w:val="BD18DF74EEC54D37ABB007807E254EA82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0">
    <w:name w:val="9989F3FD01114DB1A1091844C0FFEBCA2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2">
    <w:name w:val="B57A66743F3A4564B5F69409A27A9EC222"/>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6B4012AF2C643DBA65CF2F32CAD096D">
    <w:name w:val="06B4012AF2C643DBA65CF2F32CAD096D"/>
    <w:rsid w:val="00E01C50"/>
  </w:style>
  <w:style w:type="paragraph" w:customStyle="1" w:styleId="65130AAEE85A40358D8E7241785C3966">
    <w:name w:val="65130AAEE85A40358D8E7241785C3966"/>
    <w:rsid w:val="00E01C50"/>
  </w:style>
  <w:style w:type="paragraph" w:customStyle="1" w:styleId="1B7AF3E4C583423AA1DEC1CC23AE9C1A">
    <w:name w:val="1B7AF3E4C583423AA1DEC1CC23AE9C1A"/>
    <w:rsid w:val="00E01C50"/>
  </w:style>
  <w:style w:type="paragraph" w:customStyle="1" w:styleId="28056082F2E94C4CB5FCC6FD86E1BC9B">
    <w:name w:val="28056082F2E94C4CB5FCC6FD86E1BC9B"/>
    <w:rsid w:val="00E01C50"/>
  </w:style>
  <w:style w:type="paragraph" w:customStyle="1" w:styleId="78A10C902B1A4AC5B371C3D8EFC1368F">
    <w:name w:val="78A10C902B1A4AC5B371C3D8EFC1368F"/>
    <w:rsid w:val="00E01C50"/>
  </w:style>
  <w:style w:type="paragraph" w:customStyle="1" w:styleId="85452FE127664DD4874E48F7181466DA">
    <w:name w:val="85452FE127664DD4874E48F7181466DA"/>
    <w:rsid w:val="00E01C50"/>
  </w:style>
  <w:style w:type="paragraph" w:customStyle="1" w:styleId="A60AC3122FA34F9BBB4385D62313425D">
    <w:name w:val="A60AC3122FA34F9BBB4385D62313425D"/>
    <w:rsid w:val="00E01C50"/>
  </w:style>
  <w:style w:type="paragraph" w:customStyle="1" w:styleId="9C82C2BC20D3424AA5F0FA97AA675CAD">
    <w:name w:val="9C82C2BC20D3424AA5F0FA97AA675CAD"/>
    <w:rsid w:val="00E01C50"/>
  </w:style>
  <w:style w:type="paragraph" w:customStyle="1" w:styleId="5236A1FCFF5B4F27BD0481D3A3A1C43B">
    <w:name w:val="5236A1FCFF5B4F27BD0481D3A3A1C43B"/>
    <w:rsid w:val="00E01C50"/>
  </w:style>
  <w:style w:type="paragraph" w:customStyle="1" w:styleId="E3E23376D6684BD1B4E5BDAFBDE8FD5758">
    <w:name w:val="E3E23376D6684BD1B4E5BDAFBDE8FD575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8">
    <w:name w:val="8DF7921D3E294F0985F20F440E7D51CC5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1">
    <w:name w:val="B75A8F42A3254DB4A4490C5E86C85E446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0">
    <w:name w:val="68DB3E0D3D4D4DDEBA3E287E19EFE8FE10"/>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3">
    <w:name w:val="72B308DE6D6A4AEC98E0143E2084D9B063"/>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7">
    <w:name w:val="AF8C25C757D04C14AD87DFD1E234356957"/>
    <w:rsid w:val="00E01C50"/>
    <w:pPr>
      <w:spacing w:after="0" w:line="240" w:lineRule="auto"/>
    </w:pPr>
    <w:rPr>
      <w:rFonts w:ascii="Verdana" w:eastAsia="Times New Roman" w:hAnsi="Verdana" w:cs="Times New Roman"/>
      <w:sz w:val="20"/>
      <w:szCs w:val="24"/>
    </w:rPr>
  </w:style>
  <w:style w:type="paragraph" w:customStyle="1" w:styleId="0640149426A94A58BB1905F5E84D923E62">
    <w:name w:val="0640149426A94A58BB1905F5E84D923E62"/>
    <w:rsid w:val="00E01C50"/>
    <w:pPr>
      <w:spacing w:after="0" w:line="240" w:lineRule="auto"/>
    </w:pPr>
    <w:rPr>
      <w:rFonts w:ascii="Verdana" w:eastAsia="Times New Roman" w:hAnsi="Verdana" w:cs="Times New Roman"/>
      <w:sz w:val="20"/>
      <w:szCs w:val="24"/>
    </w:rPr>
  </w:style>
  <w:style w:type="paragraph" w:customStyle="1" w:styleId="41C8B5D48AE14750A1AEDECB7A1BECC58">
    <w:name w:val="41C8B5D48AE14750A1AEDECB7A1BECC5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8">
    <w:name w:val="32D764D23C7A468FB9AEF47BBBBBC996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8">
    <w:name w:val="9107382536A54676AA1C4EE7432F6D8A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8">
    <w:name w:val="8806661844D04F70972BB299C1E5997C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8">
    <w:name w:val="7F34BDFD01FE4E829790205C6C49AA32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8">
    <w:name w:val="98594F30A7FD49D38C9C1052326F9803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8">
    <w:name w:val="5CA690BCA25D44639E1A07F9ECC3F532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8">
    <w:name w:val="E1613C8248574BCD9F3BA924235958A4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8">
    <w:name w:val="1D7305BCCB3A4528869AB2AD0BC2182A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8">
    <w:name w:val="C3626737E0534C6CA5C5681FE5855C86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8">
    <w:name w:val="97D0D0E3A3224D0280127EE5354E324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8">
    <w:name w:val="B7C6FD7F2CF649C783634FAF57BE5EC9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5">
    <w:name w:val="470B2942496E41058023D8171DD31A1C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3">
    <w:name w:val="22C4224FEF0D4DCAAF77CBFBC99E1E3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2">
    <w:name w:val="29770A60784E4D2DA84F71769D8D03C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2">
    <w:name w:val="9F38522D7A154D9E8830DDBA4FA5F8B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2">
    <w:name w:val="475D0AD261674C888C3C6D84C0782DF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2">
    <w:name w:val="9826902551524308923EDED8734C182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2">
    <w:name w:val="656565B8B18A408790E7B7142391D22B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2">
    <w:name w:val="46F0ED9837284D6DB09608B1C29B26B2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3">
    <w:name w:val="56CBFD087ECE4C518AFE64AF303F2F46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
    <w:name w:val="06B4012AF2C643DBA65CF2F32CAD096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
    <w:name w:val="65130AAEE85A40358D8E7241785C3966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
    <w:name w:val="1B7AF3E4C583423AA1DEC1CC23AE9C1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
    <w:name w:val="28056082F2E94C4CB5FCC6FD86E1BC9B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
    <w:name w:val="78A10C902B1A4AC5B371C3D8EFC1368F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
    <w:name w:val="85452FE127664DD4874E48F7181466D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
    <w:name w:val="A60AC3122FA34F9BBB4385D62313425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
    <w:name w:val="9C82C2BC20D3424AA5F0FA97AA675CA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
    <w:name w:val="5236A1FCFF5B4F27BD0481D3A3A1C43B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9">
    <w:name w:val="F7AB2FC8E6384CFC9E250934FBE5E33839"/>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4">
    <w:name w:val="9E4520C123D344E0BBF0EC4E7F19C96C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5">
    <w:name w:val="63B4496893E2465ABA633FC51FB2EE3A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1">
    <w:name w:val="7272A9F118DA4A39A4C2EAF2D7EEA827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1">
    <w:name w:val="07EA1E72D2CA48A3AE88387EB5E3BCAD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1">
    <w:name w:val="F99F22CA5E304CA186E018DAF5B692F4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0">
    <w:name w:val="DA422CEE026A4FBB9802BBC3F9877F2D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9">
    <w:name w:val="3F05253139424730841F729753255967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9">
    <w:name w:val="339CBAF0D4ED4E53BC9310CB761DD1A3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9">
    <w:name w:val="D6942FF81FF14A6DBAE402541A988D35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9">
    <w:name w:val="035EFFDE90B8485EBF07634B859CFD77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9">
    <w:name w:val="91659F23DA144E96A78D8FE12C1ECA31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9">
    <w:name w:val="C9C2E16983E8463BA526801E2CD34FAE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9">
    <w:name w:val="EB45B49ADC764A2B8DCEDB1705C2B7B2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9">
    <w:name w:val="23245B3F28F848E8AD8F35C7F2314DBE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9">
    <w:name w:val="B0985A0816C142BB896E99852D5F7A0B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9">
    <w:name w:val="6DE8703C0F9D43A8A8D8828C41FE0571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9">
    <w:name w:val="CFBD99AA0DFB4695BDFC83DEC7D41AB3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9">
    <w:name w:val="7F49341BF6B9489E88214BB90FE03C50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9">
    <w:name w:val="15672BA708E14DAAAFCD6484E4B2F4A8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9">
    <w:name w:val="55E898A1FDF349D090418206BB722F0B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9">
    <w:name w:val="0FD1AB477A474217B982E96B5250A2DE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9">
    <w:name w:val="4379DE421A234207A697AE71E1665C96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9">
    <w:name w:val="DA9CEA6656B94ED88AB8A3A49BE20692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9">
    <w:name w:val="7EC6B1E561644F89819E9BA0A52AEF2F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2">
    <w:name w:val="59028BDEE33E44CF8C0E9195BA00D1522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1">
    <w:name w:val="BD18DF74EEC54D37ABB007807E254EA82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1">
    <w:name w:val="9989F3FD01114DB1A1091844C0FFEBCA2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3">
    <w:name w:val="B57A66743F3A4564B5F69409A27A9EC223"/>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422999B07C064810B9095AB65A093875">
    <w:name w:val="422999B07C064810B9095AB65A093875"/>
    <w:rsid w:val="00E01C50"/>
  </w:style>
  <w:style w:type="paragraph" w:customStyle="1" w:styleId="FD90E14A37F940EB946B65ABF61B9F87">
    <w:name w:val="FD90E14A37F940EB946B65ABF61B9F87"/>
    <w:rsid w:val="00E01C50"/>
  </w:style>
  <w:style w:type="paragraph" w:customStyle="1" w:styleId="40CC32DA35574374BE366CB1976DE662">
    <w:name w:val="40CC32DA35574374BE366CB1976DE662"/>
    <w:rsid w:val="00E01C50"/>
  </w:style>
  <w:style w:type="paragraph" w:customStyle="1" w:styleId="D7FF7BA59F36426F85886929A4A423BF">
    <w:name w:val="D7FF7BA59F36426F85886929A4A423BF"/>
    <w:rsid w:val="00E01C50"/>
  </w:style>
  <w:style w:type="paragraph" w:customStyle="1" w:styleId="AECE3D6CD1C940B7AF218F7DCF8CFCEE">
    <w:name w:val="AECE3D6CD1C940B7AF218F7DCF8CFCEE"/>
    <w:rsid w:val="00E01C50"/>
  </w:style>
  <w:style w:type="paragraph" w:customStyle="1" w:styleId="9AD72D6EE3FE4AA3A860778A603A7B81">
    <w:name w:val="9AD72D6EE3FE4AA3A860778A603A7B81"/>
    <w:rsid w:val="00E01C50"/>
  </w:style>
  <w:style w:type="paragraph" w:customStyle="1" w:styleId="CC1A390375D6401A9BB38F4D7609B958">
    <w:name w:val="CC1A390375D6401A9BB38F4D7609B958"/>
    <w:rsid w:val="00E01C50"/>
  </w:style>
  <w:style w:type="paragraph" w:customStyle="1" w:styleId="80E8D12234BB4C60B43597EA263B90CE">
    <w:name w:val="80E8D12234BB4C60B43597EA263B90CE"/>
    <w:rsid w:val="00E01C50"/>
  </w:style>
  <w:style w:type="paragraph" w:customStyle="1" w:styleId="7CD51D1EF803464F83B1C1F228055B13">
    <w:name w:val="7CD51D1EF803464F83B1C1F228055B13"/>
    <w:rsid w:val="00E01C50"/>
  </w:style>
  <w:style w:type="paragraph" w:customStyle="1" w:styleId="E3E23376D6684BD1B4E5BDAFBDE8FD5759">
    <w:name w:val="E3E23376D6684BD1B4E5BDAFBDE8FD575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9">
    <w:name w:val="8DF7921D3E294F0985F20F440E7D51CC5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2">
    <w:name w:val="B75A8F42A3254DB4A4490C5E86C85E446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1">
    <w:name w:val="68DB3E0D3D4D4DDEBA3E287E19EFE8FE1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4">
    <w:name w:val="72B308DE6D6A4AEC98E0143E2084D9B064"/>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8">
    <w:name w:val="AF8C25C757D04C14AD87DFD1E234356958"/>
    <w:rsid w:val="00E01C50"/>
    <w:pPr>
      <w:spacing w:after="0" w:line="240" w:lineRule="auto"/>
    </w:pPr>
    <w:rPr>
      <w:rFonts w:ascii="Verdana" w:eastAsia="Times New Roman" w:hAnsi="Verdana" w:cs="Times New Roman"/>
      <w:sz w:val="20"/>
      <w:szCs w:val="24"/>
    </w:rPr>
  </w:style>
  <w:style w:type="paragraph" w:customStyle="1" w:styleId="0640149426A94A58BB1905F5E84D923E63">
    <w:name w:val="0640149426A94A58BB1905F5E84D923E63"/>
    <w:rsid w:val="00E01C50"/>
    <w:pPr>
      <w:spacing w:after="0" w:line="240" w:lineRule="auto"/>
    </w:pPr>
    <w:rPr>
      <w:rFonts w:ascii="Verdana" w:eastAsia="Times New Roman" w:hAnsi="Verdana" w:cs="Times New Roman"/>
      <w:sz w:val="20"/>
      <w:szCs w:val="24"/>
    </w:rPr>
  </w:style>
  <w:style w:type="paragraph" w:customStyle="1" w:styleId="41C8B5D48AE14750A1AEDECB7A1BECC59">
    <w:name w:val="41C8B5D48AE14750A1AEDECB7A1BECC5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9">
    <w:name w:val="32D764D23C7A468FB9AEF47BBBBBC996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9">
    <w:name w:val="9107382536A54676AA1C4EE7432F6D8A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9">
    <w:name w:val="8806661844D04F70972BB299C1E5997C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9">
    <w:name w:val="7F34BDFD01FE4E829790205C6C49AA32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9">
    <w:name w:val="98594F30A7FD49D38C9C1052326F9803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9">
    <w:name w:val="5CA690BCA25D44639E1A07F9ECC3F532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9">
    <w:name w:val="E1613C8248574BCD9F3BA924235958A4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9">
    <w:name w:val="1D7305BCCB3A4528869AB2AD0BC2182A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9">
    <w:name w:val="C3626737E0534C6CA5C5681FE5855C86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9">
    <w:name w:val="97D0D0E3A3224D0280127EE5354E324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9">
    <w:name w:val="B7C6FD7F2CF649C783634FAF57BE5EC9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6">
    <w:name w:val="470B2942496E41058023D8171DD31A1C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4">
    <w:name w:val="22C4224FEF0D4DCAAF77CBFBC99E1E3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3">
    <w:name w:val="29770A60784E4D2DA84F71769D8D03C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3">
    <w:name w:val="9F38522D7A154D9E8830DDBA4FA5F8B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3">
    <w:name w:val="475D0AD261674C888C3C6D84C0782DF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3">
    <w:name w:val="9826902551524308923EDED8734C182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3">
    <w:name w:val="656565B8B18A408790E7B7142391D22B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3">
    <w:name w:val="46F0ED9837284D6DB09608B1C29B26B2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4">
    <w:name w:val="56CBFD087ECE4C518AFE64AF303F2F46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2">
    <w:name w:val="06B4012AF2C643DBA65CF2F32CAD096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2">
    <w:name w:val="65130AAEE85A40358D8E7241785C3966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2">
    <w:name w:val="1B7AF3E4C583423AA1DEC1CC23AE9C1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2">
    <w:name w:val="28056082F2E94C4CB5FCC6FD86E1BC9B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2">
    <w:name w:val="78A10C902B1A4AC5B371C3D8EFC1368F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2">
    <w:name w:val="85452FE127664DD4874E48F7181466D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2">
    <w:name w:val="A60AC3122FA34F9BBB4385D62313425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2">
    <w:name w:val="9C82C2BC20D3424AA5F0FA97AA675CA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2">
    <w:name w:val="5236A1FCFF5B4F27BD0481D3A3A1C43B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1">
    <w:name w:val="422999B07C064810B9095AB65A093875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1">
    <w:name w:val="FD90E14A37F940EB946B65ABF61B9F8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1">
    <w:name w:val="40CC32DA35574374BE366CB1976DE66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1">
    <w:name w:val="D7FF7BA59F36426F85886929A4A423BF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1">
    <w:name w:val="AECE3D6CD1C940B7AF218F7DCF8CFCE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1">
    <w:name w:val="9AD72D6EE3FE4AA3A860778A603A7B8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1">
    <w:name w:val="CC1A390375D6401A9BB38F4D7609B958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1">
    <w:name w:val="80E8D12234BB4C60B43597EA263B90C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1">
    <w:name w:val="7CD51D1EF803464F83B1C1F228055B1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40">
    <w:name w:val="F7AB2FC8E6384CFC9E250934FBE5E33840"/>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5">
    <w:name w:val="9E4520C123D344E0BBF0EC4E7F19C96C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6">
    <w:name w:val="63B4496893E2465ABA633FC51FB2EE3A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2">
    <w:name w:val="7272A9F118DA4A39A4C2EAF2D7EEA827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2">
    <w:name w:val="07EA1E72D2CA48A3AE88387EB5E3BCAD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2">
    <w:name w:val="F99F22CA5E304CA186E018DAF5B692F4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1">
    <w:name w:val="DA422CEE026A4FBB9802BBC3F9877F2D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0">
    <w:name w:val="3F05253139424730841F729753255967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0">
    <w:name w:val="339CBAF0D4ED4E53BC9310CB761DD1A3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0">
    <w:name w:val="D6942FF81FF14A6DBAE402541A988D35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0">
    <w:name w:val="035EFFDE90B8485EBF07634B859CFD77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0">
    <w:name w:val="91659F23DA144E96A78D8FE12C1ECA31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0">
    <w:name w:val="C9C2E16983E8463BA526801E2CD34FAE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0">
    <w:name w:val="EB45B49ADC764A2B8DCEDB1705C2B7B2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0">
    <w:name w:val="23245B3F28F848E8AD8F35C7F2314DBE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0">
    <w:name w:val="B0985A0816C142BB896E99852D5F7A0B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0">
    <w:name w:val="6DE8703C0F9D43A8A8D8828C41FE0571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0">
    <w:name w:val="CFBD99AA0DFB4695BDFC83DEC7D41AB3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0">
    <w:name w:val="7F49341BF6B9489E88214BB90FE03C50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0">
    <w:name w:val="15672BA708E14DAAAFCD6484E4B2F4A8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0">
    <w:name w:val="55E898A1FDF349D090418206BB722F0B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0">
    <w:name w:val="0FD1AB477A474217B982E96B5250A2DE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0">
    <w:name w:val="4379DE421A234207A697AE71E1665C96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0">
    <w:name w:val="DA9CEA6656B94ED88AB8A3A49BE20692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0">
    <w:name w:val="7EC6B1E561644F89819E9BA0A52AEF2F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3">
    <w:name w:val="59028BDEE33E44CF8C0E9195BA00D1522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2">
    <w:name w:val="BD18DF74EEC54D37ABB007807E254EA82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2">
    <w:name w:val="9989F3FD01114DB1A1091844C0FFEBCA2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4">
    <w:name w:val="B57A66743F3A4564B5F69409A27A9EC224"/>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2FD74FA12624981B77911B42625ED1B">
    <w:name w:val="32FD74FA12624981B77911B42625ED1B"/>
    <w:rsid w:val="00E01C50"/>
  </w:style>
  <w:style w:type="paragraph" w:customStyle="1" w:styleId="748E25BBA6C543A08091BC7479EC28F8">
    <w:name w:val="748E25BBA6C543A08091BC7479EC28F8"/>
    <w:rsid w:val="00E01C50"/>
  </w:style>
  <w:style w:type="paragraph" w:customStyle="1" w:styleId="AF9B65D99A41401795B3CAD0D112A712">
    <w:name w:val="AF9B65D99A41401795B3CAD0D112A712"/>
    <w:rsid w:val="00E01C50"/>
  </w:style>
  <w:style w:type="paragraph" w:customStyle="1" w:styleId="159F0EF8182A4012858130054A923ADD">
    <w:name w:val="159F0EF8182A4012858130054A923ADD"/>
    <w:rsid w:val="00E01C50"/>
  </w:style>
  <w:style w:type="paragraph" w:customStyle="1" w:styleId="1B63029A313D4AE6AC0C1E615A840CC7">
    <w:name w:val="1B63029A313D4AE6AC0C1E615A840CC7"/>
    <w:rsid w:val="00E01C50"/>
  </w:style>
  <w:style w:type="paragraph" w:customStyle="1" w:styleId="33F92E9172914A188C83603CA8818D8D">
    <w:name w:val="33F92E9172914A188C83603CA8818D8D"/>
    <w:rsid w:val="00E01C50"/>
  </w:style>
  <w:style w:type="paragraph" w:customStyle="1" w:styleId="79E6307F6BBD4427A7FDCEC3957DFB30">
    <w:name w:val="79E6307F6BBD4427A7FDCEC3957DFB30"/>
    <w:rsid w:val="00E01C50"/>
  </w:style>
  <w:style w:type="paragraph" w:customStyle="1" w:styleId="2A0F7653648340A587A6DBADBFE7FBD4">
    <w:name w:val="2A0F7653648340A587A6DBADBFE7FBD4"/>
    <w:rsid w:val="00E01C50"/>
  </w:style>
  <w:style w:type="paragraph" w:customStyle="1" w:styleId="90F8D07DF1D3489C82A631D1EE584667">
    <w:name w:val="90F8D07DF1D3489C82A631D1EE584667"/>
    <w:rsid w:val="00E01C50"/>
  </w:style>
  <w:style w:type="paragraph" w:customStyle="1" w:styleId="E3E23376D6684BD1B4E5BDAFBDE8FD5760">
    <w:name w:val="E3E23376D6684BD1B4E5BDAFBDE8FD576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0">
    <w:name w:val="8DF7921D3E294F0985F20F440E7D51CC6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3">
    <w:name w:val="B75A8F42A3254DB4A4490C5E86C85E446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2">
    <w:name w:val="68DB3E0D3D4D4DDEBA3E287E19EFE8FE1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5">
    <w:name w:val="72B308DE6D6A4AEC98E0143E2084D9B065"/>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9">
    <w:name w:val="AF8C25C757D04C14AD87DFD1E234356959"/>
    <w:rsid w:val="00E01C50"/>
    <w:pPr>
      <w:spacing w:after="0" w:line="240" w:lineRule="auto"/>
    </w:pPr>
    <w:rPr>
      <w:rFonts w:ascii="Verdana" w:eastAsia="Times New Roman" w:hAnsi="Verdana" w:cs="Times New Roman"/>
      <w:sz w:val="20"/>
      <w:szCs w:val="24"/>
    </w:rPr>
  </w:style>
  <w:style w:type="paragraph" w:customStyle="1" w:styleId="0640149426A94A58BB1905F5E84D923E64">
    <w:name w:val="0640149426A94A58BB1905F5E84D923E64"/>
    <w:rsid w:val="00E01C50"/>
    <w:pPr>
      <w:spacing w:after="0" w:line="240" w:lineRule="auto"/>
    </w:pPr>
    <w:rPr>
      <w:rFonts w:ascii="Verdana" w:eastAsia="Times New Roman" w:hAnsi="Verdana" w:cs="Times New Roman"/>
      <w:sz w:val="20"/>
      <w:szCs w:val="24"/>
    </w:rPr>
  </w:style>
  <w:style w:type="paragraph" w:customStyle="1" w:styleId="41C8B5D48AE14750A1AEDECB7A1BECC510">
    <w:name w:val="41C8B5D48AE14750A1AEDECB7A1BECC5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0">
    <w:name w:val="32D764D23C7A468FB9AEF47BBBBBC996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0">
    <w:name w:val="9107382536A54676AA1C4EE7432F6D8A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0">
    <w:name w:val="8806661844D04F70972BB299C1E5997C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0">
    <w:name w:val="7F34BDFD01FE4E829790205C6C49AA32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0">
    <w:name w:val="98594F30A7FD49D38C9C1052326F9803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0">
    <w:name w:val="5CA690BCA25D44639E1A07F9ECC3F532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0">
    <w:name w:val="E1613C8248574BCD9F3BA924235958A4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0">
    <w:name w:val="1D7305BCCB3A4528869AB2AD0BC2182A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0">
    <w:name w:val="C3626737E0534C6CA5C5681FE5855C86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0">
    <w:name w:val="97D0D0E3A3224D0280127EE5354E3241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0">
    <w:name w:val="B7C6FD7F2CF649C783634FAF57BE5EC9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7">
    <w:name w:val="470B2942496E41058023D8171DD31A1C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5">
    <w:name w:val="22C4224FEF0D4DCAAF77CBFBC99E1E3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4">
    <w:name w:val="29770A60784E4D2DA84F71769D8D03C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4">
    <w:name w:val="9F38522D7A154D9E8830DDBA4FA5F8B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4">
    <w:name w:val="475D0AD261674C888C3C6D84C0782DF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4">
    <w:name w:val="9826902551524308923EDED8734C182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4">
    <w:name w:val="656565B8B18A408790E7B7142391D22B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4">
    <w:name w:val="46F0ED9837284D6DB09608B1C29B26B2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5">
    <w:name w:val="56CBFD087ECE4C518AFE64AF303F2F46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3">
    <w:name w:val="06B4012AF2C643DBA65CF2F32CAD096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3">
    <w:name w:val="65130AAEE85A40358D8E7241785C3966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3">
    <w:name w:val="1B7AF3E4C583423AA1DEC1CC23AE9C1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3">
    <w:name w:val="28056082F2E94C4CB5FCC6FD86E1BC9B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3">
    <w:name w:val="78A10C902B1A4AC5B371C3D8EFC1368F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3">
    <w:name w:val="85452FE127664DD4874E48F7181466D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3">
    <w:name w:val="A60AC3122FA34F9BBB4385D62313425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3">
    <w:name w:val="9C82C2BC20D3424AA5F0FA97AA675CA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3">
    <w:name w:val="5236A1FCFF5B4F27BD0481D3A3A1C43B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2">
    <w:name w:val="422999B07C064810B9095AB65A093875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2">
    <w:name w:val="FD90E14A37F940EB946B65ABF61B9F8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2">
    <w:name w:val="40CC32DA35574374BE366CB1976DE662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2">
    <w:name w:val="D7FF7BA59F36426F85886929A4A423BF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2">
    <w:name w:val="AECE3D6CD1C940B7AF218F7DCF8CFCE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2">
    <w:name w:val="9AD72D6EE3FE4AA3A860778A603A7B8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2">
    <w:name w:val="CC1A390375D6401A9BB38F4D7609B958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2">
    <w:name w:val="80E8D12234BB4C60B43597EA263B90C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2">
    <w:name w:val="7CD51D1EF803464F83B1C1F228055B1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1">
    <w:name w:val="32FD74FA12624981B77911B42625ED1B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1">
    <w:name w:val="748E25BBA6C543A08091BC7479EC28F8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1">
    <w:name w:val="AF9B65D99A41401795B3CAD0D112A71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1">
    <w:name w:val="159F0EF8182A4012858130054A923AD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1">
    <w:name w:val="1B63029A313D4AE6AC0C1E615A840CC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1">
    <w:name w:val="33F92E9172914A188C83603CA8818D8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1">
    <w:name w:val="79E6307F6BBD4427A7FDCEC3957DFB30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1">
    <w:name w:val="2A0F7653648340A587A6DBADBFE7FBD4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1">
    <w:name w:val="90F8D07DF1D3489C82A631D1EE584667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41">
    <w:name w:val="F7AB2FC8E6384CFC9E250934FBE5E3384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6">
    <w:name w:val="9E4520C123D344E0BBF0EC4E7F19C96C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7">
    <w:name w:val="63B4496893E2465ABA633FC51FB2EE3A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3">
    <w:name w:val="7272A9F118DA4A39A4C2EAF2D7EEA827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3">
    <w:name w:val="07EA1E72D2CA48A3AE88387EB5E3BCAD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3">
    <w:name w:val="F99F22CA5E304CA186E018DAF5B692F4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2">
    <w:name w:val="DA422CEE026A4FBB9802BBC3F9877F2D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1">
    <w:name w:val="3F05253139424730841F729753255967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1">
    <w:name w:val="339CBAF0D4ED4E53BC9310CB761DD1A3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1">
    <w:name w:val="D6942FF81FF14A6DBAE402541A988D35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1">
    <w:name w:val="035EFFDE90B8485EBF07634B859CFD77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1">
    <w:name w:val="91659F23DA144E96A78D8FE12C1ECA31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1">
    <w:name w:val="C9C2E16983E8463BA526801E2CD34FAE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1">
    <w:name w:val="EB45B49ADC764A2B8DCEDB1705C2B7B2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1">
    <w:name w:val="23245B3F28F848E8AD8F35C7F2314DBE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1">
    <w:name w:val="B0985A0816C142BB896E99852D5F7A0B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1">
    <w:name w:val="6DE8703C0F9D43A8A8D8828C41FE0571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1">
    <w:name w:val="CFBD99AA0DFB4695BDFC83DEC7D41AB3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1">
    <w:name w:val="7F49341BF6B9489E88214BB90FE03C50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1">
    <w:name w:val="15672BA708E14DAAAFCD6484E4B2F4A8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1">
    <w:name w:val="55E898A1FDF349D090418206BB722F0B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1">
    <w:name w:val="0FD1AB477A474217B982E96B5250A2DE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1">
    <w:name w:val="4379DE421A234207A697AE71E1665C96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1">
    <w:name w:val="DA9CEA6656B94ED88AB8A3A49BE20692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1">
    <w:name w:val="7EC6B1E561644F89819E9BA0A52AEF2F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4">
    <w:name w:val="59028BDEE33E44CF8C0E9195BA00D1522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3">
    <w:name w:val="BD18DF74EEC54D37ABB007807E254EA82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3">
    <w:name w:val="9989F3FD01114DB1A1091844C0FFEBCA2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5">
    <w:name w:val="B57A66743F3A4564B5F69409A27A9EC225"/>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A9D8DE165D814BABBEBB8FB0BAE8BE5D">
    <w:name w:val="A9D8DE165D814BABBEBB8FB0BAE8BE5D"/>
    <w:rsid w:val="00E01C50"/>
  </w:style>
  <w:style w:type="paragraph" w:customStyle="1" w:styleId="41227593FE964CC9B80A71BC5D00898E">
    <w:name w:val="41227593FE964CC9B80A71BC5D00898E"/>
    <w:rsid w:val="00E01C50"/>
  </w:style>
  <w:style w:type="paragraph" w:customStyle="1" w:styleId="43D890EBDA3046E9B8D9CE6136B0634E">
    <w:name w:val="43D890EBDA3046E9B8D9CE6136B0634E"/>
    <w:rsid w:val="00E01C50"/>
  </w:style>
  <w:style w:type="paragraph" w:customStyle="1" w:styleId="7C95B88CDA054CFA89A87BCF05B3229E">
    <w:name w:val="7C95B88CDA054CFA89A87BCF05B3229E"/>
    <w:rsid w:val="00E01C50"/>
  </w:style>
  <w:style w:type="paragraph" w:customStyle="1" w:styleId="AC335EF31332423DBBAC10DF74FBAE87">
    <w:name w:val="AC335EF31332423DBBAC10DF74FBAE87"/>
    <w:rsid w:val="00E01C50"/>
  </w:style>
  <w:style w:type="paragraph" w:customStyle="1" w:styleId="EEB436FB737E4B17B6B602E141FBEC71">
    <w:name w:val="EEB436FB737E4B17B6B602E141FBEC71"/>
    <w:rsid w:val="00E01C50"/>
  </w:style>
  <w:style w:type="paragraph" w:customStyle="1" w:styleId="235AB1B06BA5461BB1CD64AAD0C5634D">
    <w:name w:val="235AB1B06BA5461BB1CD64AAD0C5634D"/>
    <w:rsid w:val="00E01C50"/>
  </w:style>
  <w:style w:type="paragraph" w:customStyle="1" w:styleId="B325C96CA3F54620B2661ECDA69CFC4C">
    <w:name w:val="B325C96CA3F54620B2661ECDA69CFC4C"/>
    <w:rsid w:val="00E01C50"/>
  </w:style>
  <w:style w:type="paragraph" w:customStyle="1" w:styleId="FC9F16C9304F4D2E895B9FD0C96419F9">
    <w:name w:val="FC9F16C9304F4D2E895B9FD0C96419F9"/>
    <w:rsid w:val="00E01C50"/>
  </w:style>
  <w:style w:type="paragraph" w:customStyle="1" w:styleId="A7E3928411754F36A76512D0A44DD7DA">
    <w:name w:val="A7E3928411754F36A76512D0A44DD7DA"/>
    <w:rsid w:val="00E01C50"/>
  </w:style>
  <w:style w:type="paragraph" w:customStyle="1" w:styleId="D3FD904E7FE7479CA95021CAFEADD1A4">
    <w:name w:val="D3FD904E7FE7479CA95021CAFEADD1A4"/>
    <w:rsid w:val="00E01C50"/>
  </w:style>
  <w:style w:type="paragraph" w:customStyle="1" w:styleId="953560ED32D6426DA2C7DAC85333093C">
    <w:name w:val="953560ED32D6426DA2C7DAC85333093C"/>
    <w:rsid w:val="00E01C50"/>
  </w:style>
  <w:style w:type="paragraph" w:customStyle="1" w:styleId="A51F51980ECC4A3F9C18BC7C6954FD76">
    <w:name w:val="A51F51980ECC4A3F9C18BC7C6954FD76"/>
    <w:rsid w:val="00E01C50"/>
  </w:style>
  <w:style w:type="paragraph" w:customStyle="1" w:styleId="0C28BDD747274CC1A0D8C698BE2CCA8C">
    <w:name w:val="0C28BDD747274CC1A0D8C698BE2CCA8C"/>
    <w:rsid w:val="00E01C50"/>
  </w:style>
  <w:style w:type="paragraph" w:customStyle="1" w:styleId="7421512C52B34A4D946443E052C5A923">
    <w:name w:val="7421512C52B34A4D946443E052C5A923"/>
    <w:rsid w:val="00E01C50"/>
  </w:style>
  <w:style w:type="paragraph" w:customStyle="1" w:styleId="575FFE94789A4059B073BB6471E44E80">
    <w:name w:val="575FFE94789A4059B073BB6471E44E80"/>
    <w:rsid w:val="00E01C50"/>
  </w:style>
  <w:style w:type="paragraph" w:customStyle="1" w:styleId="02B4A956E28F4DB7BF9DBA0189909CF6">
    <w:name w:val="02B4A956E28F4DB7BF9DBA0189909CF6"/>
    <w:rsid w:val="00E01C50"/>
  </w:style>
  <w:style w:type="paragraph" w:customStyle="1" w:styleId="E0D7F162F4F543F2AD0F77BCEA661438">
    <w:name w:val="E0D7F162F4F543F2AD0F77BCEA661438"/>
    <w:rsid w:val="00E01C50"/>
  </w:style>
  <w:style w:type="paragraph" w:customStyle="1" w:styleId="E3E23376D6684BD1B4E5BDAFBDE8FD5761">
    <w:name w:val="E3E23376D6684BD1B4E5BDAFBDE8FD5761"/>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1">
    <w:name w:val="8DF7921D3E294F0985F20F440E7D51CC61"/>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4">
    <w:name w:val="B75A8F42A3254DB4A4490C5E86C85E4464"/>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3">
    <w:name w:val="68DB3E0D3D4D4DDEBA3E287E19EFE8FE1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6">
    <w:name w:val="72B308DE6D6A4AEC98E0143E2084D9B066"/>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0">
    <w:name w:val="AF8C25C757D04C14AD87DFD1E234356960"/>
    <w:rsid w:val="00E01C50"/>
    <w:pPr>
      <w:spacing w:after="0" w:line="240" w:lineRule="auto"/>
    </w:pPr>
    <w:rPr>
      <w:rFonts w:ascii="Verdana" w:eastAsia="Times New Roman" w:hAnsi="Verdana" w:cs="Times New Roman"/>
      <w:sz w:val="20"/>
      <w:szCs w:val="24"/>
    </w:rPr>
  </w:style>
  <w:style w:type="paragraph" w:customStyle="1" w:styleId="0640149426A94A58BB1905F5E84D923E65">
    <w:name w:val="0640149426A94A58BB1905F5E84D923E65"/>
    <w:rsid w:val="00E01C50"/>
    <w:pPr>
      <w:spacing w:after="0" w:line="240" w:lineRule="auto"/>
    </w:pPr>
    <w:rPr>
      <w:rFonts w:ascii="Verdana" w:eastAsia="Times New Roman" w:hAnsi="Verdana" w:cs="Times New Roman"/>
      <w:sz w:val="20"/>
      <w:szCs w:val="24"/>
    </w:rPr>
  </w:style>
  <w:style w:type="paragraph" w:customStyle="1" w:styleId="41C8B5D48AE14750A1AEDECB7A1BECC511">
    <w:name w:val="41C8B5D48AE14750A1AEDECB7A1BECC5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1">
    <w:name w:val="32D764D23C7A468FB9AEF47BBBBBC996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1">
    <w:name w:val="9107382536A54676AA1C4EE7432F6D8A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1">
    <w:name w:val="8806661844D04F70972BB299C1E5997C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1">
    <w:name w:val="7F34BDFD01FE4E829790205C6C49AA32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1">
    <w:name w:val="98594F30A7FD49D38C9C1052326F9803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1">
    <w:name w:val="5CA690BCA25D44639E1A07F9ECC3F532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1">
    <w:name w:val="E1613C8248574BCD9F3BA924235958A4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1">
    <w:name w:val="1D7305BCCB3A4528869AB2AD0BC2182A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1">
    <w:name w:val="C3626737E0534C6CA5C5681FE5855C86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1">
    <w:name w:val="97D0D0E3A3224D0280127EE5354E3241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1">
    <w:name w:val="B7C6FD7F2CF649C783634FAF57BE5EC9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8">
    <w:name w:val="470B2942496E41058023D8171DD31A1C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6">
    <w:name w:val="22C4224FEF0D4DCAAF77CBFBC99E1E3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5">
    <w:name w:val="29770A60784E4D2DA84F71769D8D03C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5">
    <w:name w:val="9F38522D7A154D9E8830DDBA4FA5F8B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5">
    <w:name w:val="475D0AD261674C888C3C6D84C0782DF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5">
    <w:name w:val="9826902551524308923EDED8734C182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5">
    <w:name w:val="656565B8B18A408790E7B7142391D22B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5">
    <w:name w:val="46F0ED9837284D6DB09608B1C29B26B2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6">
    <w:name w:val="56CBFD087ECE4C518AFE64AF303F2F46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4">
    <w:name w:val="06B4012AF2C643DBA65CF2F32CAD096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4">
    <w:name w:val="65130AAEE85A40358D8E7241785C3966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4">
    <w:name w:val="1B7AF3E4C583423AA1DEC1CC23AE9C1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4">
    <w:name w:val="28056082F2E94C4CB5FCC6FD86E1BC9B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4">
    <w:name w:val="78A10C902B1A4AC5B371C3D8EFC1368F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4">
    <w:name w:val="85452FE127664DD4874E48F7181466D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4">
    <w:name w:val="A60AC3122FA34F9BBB4385D62313425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4">
    <w:name w:val="9C82C2BC20D3424AA5F0FA97AA675CA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4">
    <w:name w:val="5236A1FCFF5B4F27BD0481D3A3A1C43B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3">
    <w:name w:val="422999B07C064810B9095AB65A093875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3">
    <w:name w:val="FD90E14A37F940EB946B65ABF61B9F8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3">
    <w:name w:val="40CC32DA35574374BE366CB1976DE662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3">
    <w:name w:val="D7FF7BA59F36426F85886929A4A423BF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3">
    <w:name w:val="AECE3D6CD1C940B7AF218F7DCF8CFCE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3">
    <w:name w:val="9AD72D6EE3FE4AA3A860778A603A7B8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3">
    <w:name w:val="CC1A390375D6401A9BB38F4D7609B958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3">
    <w:name w:val="80E8D12234BB4C60B43597EA263B90C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3">
    <w:name w:val="7CD51D1EF803464F83B1C1F228055B1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2">
    <w:name w:val="32FD74FA12624981B77911B42625ED1B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2">
    <w:name w:val="748E25BBA6C543A08091BC7479EC28F8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2">
    <w:name w:val="AF9B65D99A41401795B3CAD0D112A712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2">
    <w:name w:val="159F0EF8182A4012858130054A923AD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2">
    <w:name w:val="1B63029A313D4AE6AC0C1E615A840CC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2">
    <w:name w:val="33F92E9172914A188C83603CA8818D8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2">
    <w:name w:val="79E6307F6BBD4427A7FDCEC3957DFB30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2">
    <w:name w:val="2A0F7653648340A587A6DBADBFE7FBD4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2">
    <w:name w:val="90F8D07DF1D3489C82A631D1EE584667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1">
    <w:name w:val="A9D8DE165D814BABBEBB8FB0BAE8BE5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1">
    <w:name w:val="41227593FE964CC9B80A71BC5D00898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1">
    <w:name w:val="43D890EBDA3046E9B8D9CE6136B0634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1">
    <w:name w:val="7C95B88CDA054CFA89A87BCF05B3229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1">
    <w:name w:val="AC335EF31332423DBBAC10DF74FBAE8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1">
    <w:name w:val="EEB436FB737E4B17B6B602E141FBEC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1">
    <w:name w:val="235AB1B06BA5461BB1CD64AAD0C5634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1">
    <w:name w:val="B325C96CA3F54620B2661ECDA69CFC4C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1">
    <w:name w:val="02B4A956E28F4DB7BF9DBA0189909CF6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1">
    <w:name w:val="FC9F16C9304F4D2E895B9FD0C96419F9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1">
    <w:name w:val="A7E3928411754F36A76512D0A44DD7D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1">
    <w:name w:val="D3FD904E7FE7479CA95021CAFEADD1A4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1">
    <w:name w:val="953560ED32D6426DA2C7DAC85333093C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1">
    <w:name w:val="A51F51980ECC4A3F9C18BC7C6954FD76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1">
    <w:name w:val="0C28BDD747274CC1A0D8C698BE2CCA8C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1">
    <w:name w:val="7421512C52B34A4D946443E052C5A923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1">
    <w:name w:val="575FFE94789A4059B073BB6471E44E80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1">
    <w:name w:val="E0D7F162F4F543F2AD0F77BCEA661438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42">
    <w:name w:val="F7AB2FC8E6384CFC9E250934FBE5E3384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7">
    <w:name w:val="9E4520C123D344E0BBF0EC4E7F19C96C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8">
    <w:name w:val="63B4496893E2465ABA633FC51FB2EE3A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4">
    <w:name w:val="7272A9F118DA4A39A4C2EAF2D7EEA827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4">
    <w:name w:val="07EA1E72D2CA48A3AE88387EB5E3BCAD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4">
    <w:name w:val="F99F22CA5E304CA186E018DAF5B692F4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3">
    <w:name w:val="DA422CEE026A4FBB9802BBC3F9877F2D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2">
    <w:name w:val="3F05253139424730841F729753255967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2">
    <w:name w:val="339CBAF0D4ED4E53BC9310CB761DD1A3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2">
    <w:name w:val="D6942FF81FF14A6DBAE402541A988D35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2">
    <w:name w:val="035EFFDE90B8485EBF07634B859CFD77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2">
    <w:name w:val="91659F23DA144E96A78D8FE12C1ECA31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2">
    <w:name w:val="C9C2E16983E8463BA526801E2CD34FAE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2">
    <w:name w:val="EB45B49ADC764A2B8DCEDB1705C2B7B2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2">
    <w:name w:val="23245B3F28F848E8AD8F35C7F2314DBE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2">
    <w:name w:val="B0985A0816C142BB896E99852D5F7A0B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2">
    <w:name w:val="6DE8703C0F9D43A8A8D8828C41FE0571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2">
    <w:name w:val="CFBD99AA0DFB4695BDFC83DEC7D41AB3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2">
    <w:name w:val="7F49341BF6B9489E88214BB90FE03C50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2">
    <w:name w:val="15672BA708E14DAAAFCD6484E4B2F4A8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2">
    <w:name w:val="55E898A1FDF349D090418206BB722F0B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2">
    <w:name w:val="0FD1AB477A474217B982E96B5250A2DE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2">
    <w:name w:val="4379DE421A234207A697AE71E1665C96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2">
    <w:name w:val="DA9CEA6656B94ED88AB8A3A49BE20692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2">
    <w:name w:val="7EC6B1E561644F89819E9BA0A52AEF2F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5">
    <w:name w:val="59028BDEE33E44CF8C0E9195BA00D1522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4">
    <w:name w:val="BD18DF74EEC54D37ABB007807E254EA82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4">
    <w:name w:val="9989F3FD01114DB1A1091844C0FFEBCA2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6">
    <w:name w:val="B57A66743F3A4564B5F69409A27A9EC226"/>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D02A048BF3314BA3B0D6C8E25D72071B">
    <w:name w:val="D02A048BF3314BA3B0D6C8E25D72071B"/>
    <w:rsid w:val="00E01C50"/>
  </w:style>
  <w:style w:type="paragraph" w:customStyle="1" w:styleId="E3E23376D6684BD1B4E5BDAFBDE8FD5762">
    <w:name w:val="E3E23376D6684BD1B4E5BDAFBDE8FD5762"/>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2">
    <w:name w:val="8DF7921D3E294F0985F20F440E7D51CC62"/>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5">
    <w:name w:val="B75A8F42A3254DB4A4490C5E86C85E4465"/>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4">
    <w:name w:val="68DB3E0D3D4D4DDEBA3E287E19EFE8FE14"/>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7">
    <w:name w:val="72B308DE6D6A4AEC98E0143E2084D9B067"/>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1">
    <w:name w:val="AF8C25C757D04C14AD87DFD1E234356961"/>
    <w:rsid w:val="00E01C50"/>
    <w:pPr>
      <w:spacing w:after="0" w:line="240" w:lineRule="auto"/>
    </w:pPr>
    <w:rPr>
      <w:rFonts w:ascii="Verdana" w:eastAsia="Times New Roman" w:hAnsi="Verdana" w:cs="Times New Roman"/>
      <w:sz w:val="20"/>
      <w:szCs w:val="24"/>
    </w:rPr>
  </w:style>
  <w:style w:type="paragraph" w:customStyle="1" w:styleId="0640149426A94A58BB1905F5E84D923E66">
    <w:name w:val="0640149426A94A58BB1905F5E84D923E66"/>
    <w:rsid w:val="00E01C50"/>
    <w:pPr>
      <w:spacing w:after="0" w:line="240" w:lineRule="auto"/>
    </w:pPr>
    <w:rPr>
      <w:rFonts w:ascii="Verdana" w:eastAsia="Times New Roman" w:hAnsi="Verdana" w:cs="Times New Roman"/>
      <w:sz w:val="20"/>
      <w:szCs w:val="24"/>
    </w:rPr>
  </w:style>
  <w:style w:type="paragraph" w:customStyle="1" w:styleId="41C8B5D48AE14750A1AEDECB7A1BECC512">
    <w:name w:val="41C8B5D48AE14750A1AEDECB7A1BECC5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2">
    <w:name w:val="32D764D23C7A468FB9AEF47BBBBBC996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2">
    <w:name w:val="9107382536A54676AA1C4EE7432F6D8A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2">
    <w:name w:val="8806661844D04F70972BB299C1E5997C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2">
    <w:name w:val="7F34BDFD01FE4E829790205C6C49AA32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2">
    <w:name w:val="98594F30A7FD49D38C9C1052326F9803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2">
    <w:name w:val="5CA690BCA25D44639E1A07F9ECC3F532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2">
    <w:name w:val="E1613C8248574BCD9F3BA924235958A4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2">
    <w:name w:val="1D7305BCCB3A4528869AB2AD0BC2182A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2">
    <w:name w:val="C3626737E0534C6CA5C5681FE5855C86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2">
    <w:name w:val="97D0D0E3A3224D0280127EE5354E3241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2">
    <w:name w:val="B7C6FD7F2CF649C783634FAF57BE5EC9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9">
    <w:name w:val="470B2942496E41058023D8171DD31A1C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7">
    <w:name w:val="22C4224FEF0D4DCAAF77CBFBC99E1E3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6">
    <w:name w:val="29770A60784E4D2DA84F71769D8D03C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6">
    <w:name w:val="9F38522D7A154D9E8830DDBA4FA5F8B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6">
    <w:name w:val="475D0AD261674C888C3C6D84C0782DF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6">
    <w:name w:val="9826902551524308923EDED8734C182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6">
    <w:name w:val="656565B8B18A408790E7B7142391D22B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6">
    <w:name w:val="46F0ED9837284D6DB09608B1C29B26B2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7">
    <w:name w:val="56CBFD087ECE4C518AFE64AF303F2F46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5">
    <w:name w:val="06B4012AF2C643DBA65CF2F32CAD096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5">
    <w:name w:val="65130AAEE85A40358D8E7241785C3966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5">
    <w:name w:val="1B7AF3E4C583423AA1DEC1CC23AE9C1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5">
    <w:name w:val="28056082F2E94C4CB5FCC6FD86E1BC9B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5">
    <w:name w:val="78A10C902B1A4AC5B371C3D8EFC1368F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5">
    <w:name w:val="85452FE127664DD4874E48F7181466D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5">
    <w:name w:val="A60AC3122FA34F9BBB4385D62313425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5">
    <w:name w:val="9C82C2BC20D3424AA5F0FA97AA675CA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5">
    <w:name w:val="5236A1FCFF5B4F27BD0481D3A3A1C43B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4">
    <w:name w:val="422999B07C064810B9095AB65A093875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4">
    <w:name w:val="FD90E14A37F940EB946B65ABF61B9F8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4">
    <w:name w:val="40CC32DA35574374BE366CB1976DE662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4">
    <w:name w:val="D7FF7BA59F36426F85886929A4A423BF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4">
    <w:name w:val="AECE3D6CD1C940B7AF218F7DCF8CFCE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4">
    <w:name w:val="9AD72D6EE3FE4AA3A860778A603A7B8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4">
    <w:name w:val="CC1A390375D6401A9BB38F4D7609B958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4">
    <w:name w:val="80E8D12234BB4C60B43597EA263B90C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4">
    <w:name w:val="7CD51D1EF803464F83B1C1F228055B13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3">
    <w:name w:val="32FD74FA12624981B77911B42625ED1B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3">
    <w:name w:val="748E25BBA6C543A08091BC7479EC28F8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3">
    <w:name w:val="AF9B65D99A41401795B3CAD0D112A712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3">
    <w:name w:val="159F0EF8182A4012858130054A923AD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3">
    <w:name w:val="1B63029A313D4AE6AC0C1E615A840CC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3">
    <w:name w:val="33F92E9172914A188C83603CA8818D8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3">
    <w:name w:val="79E6307F6BBD4427A7FDCEC3957DFB30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3">
    <w:name w:val="2A0F7653648340A587A6DBADBFE7FBD4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3">
    <w:name w:val="90F8D07DF1D3489C82A631D1EE584667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2">
    <w:name w:val="A9D8DE165D814BABBEBB8FB0BAE8BE5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2">
    <w:name w:val="41227593FE964CC9B80A71BC5D00898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2">
    <w:name w:val="43D890EBDA3046E9B8D9CE6136B0634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2">
    <w:name w:val="7C95B88CDA054CFA89A87BCF05B3229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2">
    <w:name w:val="AC335EF31332423DBBAC10DF74FBAE8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2">
    <w:name w:val="EEB436FB737E4B17B6B602E141FBEC7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2">
    <w:name w:val="235AB1B06BA5461BB1CD64AAD0C5634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2">
    <w:name w:val="B325C96CA3F54620B2661ECDA69CFC4C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2">
    <w:name w:val="02B4A956E28F4DB7BF9DBA0189909CF6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2">
    <w:name w:val="FC9F16C9304F4D2E895B9FD0C96419F9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2">
    <w:name w:val="A7E3928411754F36A76512D0A44DD7D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2">
    <w:name w:val="D3FD904E7FE7479CA95021CAFEADD1A4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2">
    <w:name w:val="953560ED32D6426DA2C7DAC85333093C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2">
    <w:name w:val="A51F51980ECC4A3F9C18BC7C6954FD76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2">
    <w:name w:val="0C28BDD747274CC1A0D8C698BE2CCA8C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2">
    <w:name w:val="7421512C52B34A4D946443E052C5A923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2">
    <w:name w:val="575FFE94789A4059B073BB6471E44E80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2">
    <w:name w:val="E0D7F162F4F543F2AD0F77BCEA661438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1">
    <w:name w:val="D02A048BF3314BA3B0D6C8E25D72071B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8">
    <w:name w:val="9E4520C123D344E0BBF0EC4E7F19C96C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9">
    <w:name w:val="63B4496893E2465ABA633FC51FB2EE3A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5">
    <w:name w:val="7272A9F118DA4A39A4C2EAF2D7EEA827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5">
    <w:name w:val="07EA1E72D2CA48A3AE88387EB5E3BCAD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5">
    <w:name w:val="F99F22CA5E304CA186E018DAF5B692F4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4">
    <w:name w:val="DA422CEE026A4FBB9802BBC3F9877F2D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3">
    <w:name w:val="3F05253139424730841F729753255967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3">
    <w:name w:val="339CBAF0D4ED4E53BC9310CB761DD1A3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3">
    <w:name w:val="D6942FF81FF14A6DBAE402541A988D35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3">
    <w:name w:val="035EFFDE90B8485EBF07634B859CFD77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3">
    <w:name w:val="91659F23DA144E96A78D8FE12C1ECA31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3">
    <w:name w:val="C9C2E16983E8463BA526801E2CD34FAE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3">
    <w:name w:val="EB45B49ADC764A2B8DCEDB1705C2B7B2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3">
    <w:name w:val="23245B3F28F848E8AD8F35C7F2314DBE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3">
    <w:name w:val="B0985A0816C142BB896E99852D5F7A0B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3">
    <w:name w:val="6DE8703C0F9D43A8A8D8828C41FE0571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3">
    <w:name w:val="CFBD99AA0DFB4695BDFC83DEC7D41AB3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3">
    <w:name w:val="7F49341BF6B9489E88214BB90FE03C50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3">
    <w:name w:val="15672BA708E14DAAAFCD6484E4B2F4A8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3">
    <w:name w:val="55E898A1FDF349D090418206BB722F0B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3">
    <w:name w:val="0FD1AB477A474217B982E96B5250A2DE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3">
    <w:name w:val="4379DE421A234207A697AE71E1665C96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3">
    <w:name w:val="DA9CEA6656B94ED88AB8A3A49BE20692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3">
    <w:name w:val="7EC6B1E561644F89819E9BA0A52AEF2F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6">
    <w:name w:val="59028BDEE33E44CF8C0E9195BA00D1522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5">
    <w:name w:val="BD18DF74EEC54D37ABB007807E254EA82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5">
    <w:name w:val="9989F3FD01114DB1A1091844C0FFEBCA2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7">
    <w:name w:val="B57A66743F3A4564B5F69409A27A9EC227"/>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2568109FC8843C7A5E6CF9522D37A05">
    <w:name w:val="22568109FC8843C7A5E6CF9522D37A05"/>
    <w:rsid w:val="00E01C50"/>
  </w:style>
  <w:style w:type="paragraph" w:customStyle="1" w:styleId="3DBDF73A7DE14601AA7AA724971A8E0B">
    <w:name w:val="3DBDF73A7DE14601AA7AA724971A8E0B"/>
    <w:rsid w:val="00E01C50"/>
  </w:style>
  <w:style w:type="paragraph" w:customStyle="1" w:styleId="9B2FCE2D429948E3A0CDE726D0B8DA23">
    <w:name w:val="9B2FCE2D429948E3A0CDE726D0B8DA23"/>
    <w:rsid w:val="00E01C50"/>
  </w:style>
  <w:style w:type="paragraph" w:customStyle="1" w:styleId="7266ABBD9811429A9D6BB424C8E4FF47">
    <w:name w:val="7266ABBD9811429A9D6BB424C8E4FF47"/>
    <w:rsid w:val="00E01C50"/>
  </w:style>
  <w:style w:type="paragraph" w:customStyle="1" w:styleId="A5C8E4E478A149649EA022281F8193EA">
    <w:name w:val="A5C8E4E478A149649EA022281F8193EA"/>
    <w:rsid w:val="00E01C50"/>
  </w:style>
  <w:style w:type="paragraph" w:customStyle="1" w:styleId="D7F484448E334293BB36A2A60C15D371">
    <w:name w:val="D7F484448E334293BB36A2A60C15D371"/>
    <w:rsid w:val="00E01C50"/>
  </w:style>
  <w:style w:type="paragraph" w:customStyle="1" w:styleId="E0F094CD21624D11B699BEEE024C1ABC">
    <w:name w:val="E0F094CD21624D11B699BEEE024C1ABC"/>
    <w:rsid w:val="00E01C50"/>
  </w:style>
  <w:style w:type="paragraph" w:customStyle="1" w:styleId="E3E23376D6684BD1B4E5BDAFBDE8FD5763">
    <w:name w:val="E3E23376D6684BD1B4E5BDAFBDE8FD5763"/>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3">
    <w:name w:val="8DF7921D3E294F0985F20F440E7D51CC63"/>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6">
    <w:name w:val="B75A8F42A3254DB4A4490C5E86C85E4466"/>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5">
    <w:name w:val="68DB3E0D3D4D4DDEBA3E287E19EFE8FE15"/>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8">
    <w:name w:val="72B308DE6D6A4AEC98E0143E2084D9B068"/>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2">
    <w:name w:val="AF8C25C757D04C14AD87DFD1E234356962"/>
    <w:rsid w:val="00E01C50"/>
    <w:pPr>
      <w:spacing w:after="0" w:line="240" w:lineRule="auto"/>
    </w:pPr>
    <w:rPr>
      <w:rFonts w:ascii="Verdana" w:eastAsia="Times New Roman" w:hAnsi="Verdana" w:cs="Times New Roman"/>
      <w:sz w:val="20"/>
      <w:szCs w:val="24"/>
    </w:rPr>
  </w:style>
  <w:style w:type="paragraph" w:customStyle="1" w:styleId="0640149426A94A58BB1905F5E84D923E67">
    <w:name w:val="0640149426A94A58BB1905F5E84D923E67"/>
    <w:rsid w:val="00E01C50"/>
    <w:pPr>
      <w:spacing w:after="0" w:line="240" w:lineRule="auto"/>
    </w:pPr>
    <w:rPr>
      <w:rFonts w:ascii="Verdana" w:eastAsia="Times New Roman" w:hAnsi="Verdana" w:cs="Times New Roman"/>
      <w:sz w:val="20"/>
      <w:szCs w:val="24"/>
    </w:rPr>
  </w:style>
  <w:style w:type="paragraph" w:customStyle="1" w:styleId="41C8B5D48AE14750A1AEDECB7A1BECC513">
    <w:name w:val="41C8B5D48AE14750A1AEDECB7A1BECC5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3">
    <w:name w:val="32D764D23C7A468FB9AEF47BBBBBC996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3">
    <w:name w:val="9107382536A54676AA1C4EE7432F6D8A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3">
    <w:name w:val="8806661844D04F70972BB299C1E5997C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3">
    <w:name w:val="7F34BDFD01FE4E829790205C6C49AA32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3">
    <w:name w:val="98594F30A7FD49D38C9C1052326F9803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3">
    <w:name w:val="5CA690BCA25D44639E1A07F9ECC3F532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3">
    <w:name w:val="E1613C8248574BCD9F3BA924235958A4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3">
    <w:name w:val="1D7305BCCB3A4528869AB2AD0BC2182A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3">
    <w:name w:val="C3626737E0534C6CA5C5681FE5855C86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3">
    <w:name w:val="97D0D0E3A3224D0280127EE5354E3241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3">
    <w:name w:val="B7C6FD7F2CF649C783634FAF57BE5EC9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0">
    <w:name w:val="470B2942496E41058023D8171DD31A1C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8">
    <w:name w:val="22C4224FEF0D4DCAAF77CBFBC99E1E3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7">
    <w:name w:val="29770A60784E4D2DA84F71769D8D03C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7">
    <w:name w:val="9F38522D7A154D9E8830DDBA4FA5F8B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7">
    <w:name w:val="475D0AD261674C888C3C6D84C0782DF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7">
    <w:name w:val="9826902551524308923EDED8734C182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7">
    <w:name w:val="656565B8B18A408790E7B7142391D22B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7">
    <w:name w:val="46F0ED9837284D6DB09608B1C29B26B2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8">
    <w:name w:val="56CBFD087ECE4C518AFE64AF303F2F46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6">
    <w:name w:val="06B4012AF2C643DBA65CF2F32CAD096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6">
    <w:name w:val="65130AAEE85A40358D8E7241785C3966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6">
    <w:name w:val="1B7AF3E4C583423AA1DEC1CC23AE9C1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6">
    <w:name w:val="28056082F2E94C4CB5FCC6FD86E1BC9B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6">
    <w:name w:val="78A10C902B1A4AC5B371C3D8EFC1368F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6">
    <w:name w:val="85452FE127664DD4874E48F7181466D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6">
    <w:name w:val="A60AC3122FA34F9BBB4385D62313425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6">
    <w:name w:val="9C82C2BC20D3424AA5F0FA97AA675CA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6">
    <w:name w:val="5236A1FCFF5B4F27BD0481D3A3A1C43B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5">
    <w:name w:val="422999B07C064810B9095AB65A093875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5">
    <w:name w:val="FD90E14A37F940EB946B65ABF61B9F8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5">
    <w:name w:val="40CC32DA35574374BE366CB1976DE662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5">
    <w:name w:val="D7FF7BA59F36426F85886929A4A423BF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5">
    <w:name w:val="AECE3D6CD1C940B7AF218F7DCF8CFCE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5">
    <w:name w:val="9AD72D6EE3FE4AA3A860778A603A7B81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5">
    <w:name w:val="CC1A390375D6401A9BB38F4D7609B958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5">
    <w:name w:val="80E8D12234BB4C60B43597EA263B90C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5">
    <w:name w:val="7CD51D1EF803464F83B1C1F228055B13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4">
    <w:name w:val="32FD74FA12624981B77911B42625ED1B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4">
    <w:name w:val="748E25BBA6C543A08091BC7479EC28F8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4">
    <w:name w:val="AF9B65D99A41401795B3CAD0D112A712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4">
    <w:name w:val="159F0EF8182A4012858130054A923AD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4">
    <w:name w:val="1B63029A313D4AE6AC0C1E615A840CC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4">
    <w:name w:val="33F92E9172914A188C83603CA8818D8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4">
    <w:name w:val="79E6307F6BBD4427A7FDCEC3957DFB30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4">
    <w:name w:val="2A0F7653648340A587A6DBADBFE7FBD4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4">
    <w:name w:val="90F8D07DF1D3489C82A631D1EE584667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3">
    <w:name w:val="A9D8DE165D814BABBEBB8FB0BAE8BE5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3">
    <w:name w:val="41227593FE964CC9B80A71BC5D00898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3">
    <w:name w:val="43D890EBDA3046E9B8D9CE6136B0634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3">
    <w:name w:val="7C95B88CDA054CFA89A87BCF05B3229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3">
    <w:name w:val="AC335EF31332423DBBAC10DF74FBAE8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3">
    <w:name w:val="EEB436FB737E4B17B6B602E141FBEC7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3">
    <w:name w:val="235AB1B06BA5461BB1CD64AAD0C5634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3">
    <w:name w:val="B325C96CA3F54620B2661ECDA69CFC4C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3">
    <w:name w:val="02B4A956E28F4DB7BF9DBA0189909CF6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3">
    <w:name w:val="FC9F16C9304F4D2E895B9FD0C96419F9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3">
    <w:name w:val="A7E3928411754F36A76512D0A44DD7D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3">
    <w:name w:val="D3FD904E7FE7479CA95021CAFEADD1A4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3">
    <w:name w:val="953560ED32D6426DA2C7DAC85333093C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3">
    <w:name w:val="A51F51980ECC4A3F9C18BC7C6954FD76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3">
    <w:name w:val="0C28BDD747274CC1A0D8C698BE2CCA8C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3">
    <w:name w:val="7421512C52B34A4D946443E052C5A923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3">
    <w:name w:val="575FFE94789A4059B073BB6471E44E80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3">
    <w:name w:val="E0D7F162F4F543F2AD0F77BCEA661438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2">
    <w:name w:val="D02A048BF3314BA3B0D6C8E25D72071B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1">
    <w:name w:val="9B2FCE2D429948E3A0CDE726D0B8DA23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1">
    <w:name w:val="7266ABBD9811429A9D6BB424C8E4FF47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1">
    <w:name w:val="A5C8E4E478A149649EA022281F8193EA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1">
    <w:name w:val="D7F484448E334293BB36A2A60C15D371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1">
    <w:name w:val="E0F094CD21624D11B699BEEE024C1ABC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9">
    <w:name w:val="9E4520C123D344E0BBF0EC4E7F19C96C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0">
    <w:name w:val="63B4496893E2465ABA633FC51FB2EE3A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6">
    <w:name w:val="7272A9F118DA4A39A4C2EAF2D7EEA827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6">
    <w:name w:val="07EA1E72D2CA48A3AE88387EB5E3BCAD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6">
    <w:name w:val="F99F22CA5E304CA186E018DAF5B692F4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5">
    <w:name w:val="DA422CEE026A4FBB9802BBC3F9877F2D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4">
    <w:name w:val="3F05253139424730841F729753255967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4">
    <w:name w:val="339CBAF0D4ED4E53BC9310CB761DD1A3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4">
    <w:name w:val="D6942FF81FF14A6DBAE402541A988D35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4">
    <w:name w:val="035EFFDE90B8485EBF07634B859CFD77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4">
    <w:name w:val="91659F23DA144E96A78D8FE12C1ECA31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4">
    <w:name w:val="C9C2E16983E8463BA526801E2CD34FAE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4">
    <w:name w:val="EB45B49ADC764A2B8DCEDB1705C2B7B2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4">
    <w:name w:val="23245B3F28F848E8AD8F35C7F2314DBE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4">
    <w:name w:val="B0985A0816C142BB896E99852D5F7A0B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4">
    <w:name w:val="6DE8703C0F9D43A8A8D8828C41FE0571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4">
    <w:name w:val="CFBD99AA0DFB4695BDFC83DEC7D41AB3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4">
    <w:name w:val="7F49341BF6B9489E88214BB90FE03C50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4">
    <w:name w:val="15672BA708E14DAAAFCD6484E4B2F4A8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4">
    <w:name w:val="55E898A1FDF349D090418206BB722F0B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4">
    <w:name w:val="0FD1AB477A474217B982E96B5250A2DE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4">
    <w:name w:val="4379DE421A234207A697AE71E1665C96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4">
    <w:name w:val="DA9CEA6656B94ED88AB8A3A49BE20692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4">
    <w:name w:val="7EC6B1E561644F89819E9BA0A52AEF2F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7">
    <w:name w:val="59028BDEE33E44CF8C0E9195BA00D1522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6">
    <w:name w:val="BD18DF74EEC54D37ABB007807E254EA82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6">
    <w:name w:val="9989F3FD01114DB1A1091844C0FFEBCA2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8">
    <w:name w:val="B57A66743F3A4564B5F69409A27A9EC228"/>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64">
    <w:name w:val="E3E23376D6684BD1B4E5BDAFBDE8FD5764"/>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4">
    <w:name w:val="8DF7921D3E294F0985F20F440E7D51CC64"/>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7">
    <w:name w:val="B75A8F42A3254DB4A4490C5E86C85E4467"/>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6">
    <w:name w:val="68DB3E0D3D4D4DDEBA3E287E19EFE8FE16"/>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9">
    <w:name w:val="72B308DE6D6A4AEC98E0143E2084D9B069"/>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3">
    <w:name w:val="AF8C25C757D04C14AD87DFD1E234356963"/>
    <w:rsid w:val="00E01C50"/>
    <w:pPr>
      <w:spacing w:after="0" w:line="240" w:lineRule="auto"/>
    </w:pPr>
    <w:rPr>
      <w:rFonts w:ascii="Verdana" w:eastAsia="Times New Roman" w:hAnsi="Verdana" w:cs="Times New Roman"/>
      <w:sz w:val="20"/>
      <w:szCs w:val="24"/>
    </w:rPr>
  </w:style>
  <w:style w:type="paragraph" w:customStyle="1" w:styleId="0640149426A94A58BB1905F5E84D923E68">
    <w:name w:val="0640149426A94A58BB1905F5E84D923E68"/>
    <w:rsid w:val="00E01C50"/>
    <w:pPr>
      <w:spacing w:after="0" w:line="240" w:lineRule="auto"/>
    </w:pPr>
    <w:rPr>
      <w:rFonts w:ascii="Verdana" w:eastAsia="Times New Roman" w:hAnsi="Verdana" w:cs="Times New Roman"/>
      <w:sz w:val="20"/>
      <w:szCs w:val="24"/>
    </w:rPr>
  </w:style>
  <w:style w:type="paragraph" w:customStyle="1" w:styleId="41C8B5D48AE14750A1AEDECB7A1BECC514">
    <w:name w:val="41C8B5D48AE14750A1AEDECB7A1BECC5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4">
    <w:name w:val="32D764D23C7A468FB9AEF47BBBBBC996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4">
    <w:name w:val="9107382536A54676AA1C4EE7432F6D8A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4">
    <w:name w:val="8806661844D04F70972BB299C1E5997C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4">
    <w:name w:val="7F34BDFD01FE4E829790205C6C49AA32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4">
    <w:name w:val="98594F30A7FD49D38C9C1052326F9803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4">
    <w:name w:val="5CA690BCA25D44639E1A07F9ECC3F532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4">
    <w:name w:val="E1613C8248574BCD9F3BA924235958A4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4">
    <w:name w:val="1D7305BCCB3A4528869AB2AD0BC2182A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4">
    <w:name w:val="C3626737E0534C6CA5C5681FE5855C86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4">
    <w:name w:val="97D0D0E3A3224D0280127EE5354E3241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4">
    <w:name w:val="B7C6FD7F2CF649C783634FAF57BE5EC9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1">
    <w:name w:val="470B2942496E41058023D8171DD31A1C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9">
    <w:name w:val="22C4224FEF0D4DCAAF77CBFBC99E1E3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8">
    <w:name w:val="29770A60784E4D2DA84F71769D8D03C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8">
    <w:name w:val="9F38522D7A154D9E8830DDBA4FA5F8B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8">
    <w:name w:val="475D0AD261674C888C3C6D84C0782DF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8">
    <w:name w:val="9826902551524308923EDED8734C182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8">
    <w:name w:val="656565B8B18A408790E7B7142391D22B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8">
    <w:name w:val="46F0ED9837284D6DB09608B1C29B26B2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9">
    <w:name w:val="56CBFD087ECE4C518AFE64AF303F2F46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7">
    <w:name w:val="06B4012AF2C643DBA65CF2F32CAD096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7">
    <w:name w:val="65130AAEE85A40358D8E7241785C3966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7">
    <w:name w:val="1B7AF3E4C583423AA1DEC1CC23AE9C1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7">
    <w:name w:val="28056082F2E94C4CB5FCC6FD86E1BC9B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7">
    <w:name w:val="78A10C902B1A4AC5B371C3D8EFC1368F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7">
    <w:name w:val="85452FE127664DD4874E48F7181466D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7">
    <w:name w:val="A60AC3122FA34F9BBB4385D62313425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7">
    <w:name w:val="9C82C2BC20D3424AA5F0FA97AA675CA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7">
    <w:name w:val="5236A1FCFF5B4F27BD0481D3A3A1C43B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6">
    <w:name w:val="422999B07C064810B9095AB65A093875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6">
    <w:name w:val="FD90E14A37F940EB946B65ABF61B9F8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6">
    <w:name w:val="40CC32DA35574374BE366CB1976DE662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6">
    <w:name w:val="D7FF7BA59F36426F85886929A4A423BF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6">
    <w:name w:val="AECE3D6CD1C940B7AF218F7DCF8CFCE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6">
    <w:name w:val="9AD72D6EE3FE4AA3A860778A603A7B81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6">
    <w:name w:val="CC1A390375D6401A9BB38F4D7609B958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6">
    <w:name w:val="80E8D12234BB4C60B43597EA263B90C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6">
    <w:name w:val="7CD51D1EF803464F83B1C1F228055B13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5">
    <w:name w:val="32FD74FA12624981B77911B42625ED1B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5">
    <w:name w:val="748E25BBA6C543A08091BC7479EC28F8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5">
    <w:name w:val="AF9B65D99A41401795B3CAD0D112A712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5">
    <w:name w:val="159F0EF8182A4012858130054A923AD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5">
    <w:name w:val="1B63029A313D4AE6AC0C1E615A840CC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5">
    <w:name w:val="33F92E9172914A188C83603CA8818D8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5">
    <w:name w:val="79E6307F6BBD4427A7FDCEC3957DFB30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5">
    <w:name w:val="2A0F7653648340A587A6DBADBFE7FBD4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5">
    <w:name w:val="90F8D07DF1D3489C82A631D1EE584667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4">
    <w:name w:val="A9D8DE165D814BABBEBB8FB0BAE8BE5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4">
    <w:name w:val="41227593FE964CC9B80A71BC5D00898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4">
    <w:name w:val="43D890EBDA3046E9B8D9CE6136B0634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4">
    <w:name w:val="7C95B88CDA054CFA89A87BCF05B3229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4">
    <w:name w:val="AC335EF31332423DBBAC10DF74FBAE8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4">
    <w:name w:val="EEB436FB737E4B17B6B602E141FBEC7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4">
    <w:name w:val="235AB1B06BA5461BB1CD64AAD0C5634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4">
    <w:name w:val="B325C96CA3F54620B2661ECDA69CFC4C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4">
    <w:name w:val="02B4A956E28F4DB7BF9DBA0189909CF6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4">
    <w:name w:val="FC9F16C9304F4D2E895B9FD0C96419F9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4">
    <w:name w:val="A7E3928411754F36A76512D0A44DD7D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4">
    <w:name w:val="D3FD904E7FE7479CA95021CAFEADD1A4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4">
    <w:name w:val="953560ED32D6426DA2C7DAC85333093C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4">
    <w:name w:val="A51F51980ECC4A3F9C18BC7C6954FD76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4">
    <w:name w:val="0C28BDD747274CC1A0D8C698BE2CCA8C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4">
    <w:name w:val="7421512C52B34A4D946443E052C5A923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4">
    <w:name w:val="575FFE94789A4059B073BB6471E44E80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4">
    <w:name w:val="E0D7F162F4F543F2AD0F77BCEA661438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3">
    <w:name w:val="D02A048BF3314BA3B0D6C8E25D72071B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2">
    <w:name w:val="9B2FCE2D429948E3A0CDE726D0B8DA23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2">
    <w:name w:val="7266ABBD9811429A9D6BB424C8E4FF47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2">
    <w:name w:val="A5C8E4E478A149649EA022281F8193EA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2">
    <w:name w:val="D7F484448E334293BB36A2A60C15D371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2">
    <w:name w:val="E0F094CD21624D11B699BEEE024C1ABC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
    <w:name w:val="7E913FECA7A245B38CAD197A83554376"/>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E4520C123D344E0BBF0EC4E7F19C96C30">
    <w:name w:val="9E4520C123D344E0BBF0EC4E7F19C96C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1">
    <w:name w:val="63B4496893E2465ABA633FC51FB2EE3A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028BDEE33E44CF8C0E9195BA00D15228">
    <w:name w:val="59028BDEE33E44CF8C0E9195BA00D1522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7">
    <w:name w:val="BD18DF74EEC54D37ABB007807E254EA82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7">
    <w:name w:val="9989F3FD01114DB1A1091844C0FFEBCA2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9">
    <w:name w:val="B57A66743F3A4564B5F69409A27A9EC229"/>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65">
    <w:name w:val="E3E23376D6684BD1B4E5BDAFBDE8FD5765"/>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5">
    <w:name w:val="8DF7921D3E294F0985F20F440E7D51CC65"/>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8">
    <w:name w:val="B75A8F42A3254DB4A4490C5E86C85E4468"/>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7">
    <w:name w:val="68DB3E0D3D4D4DDEBA3E287E19EFE8FE17"/>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0">
    <w:name w:val="72B308DE6D6A4AEC98E0143E2084D9B070"/>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4">
    <w:name w:val="AF8C25C757D04C14AD87DFD1E234356964"/>
    <w:rsid w:val="00E01C50"/>
    <w:pPr>
      <w:spacing w:after="0" w:line="240" w:lineRule="auto"/>
    </w:pPr>
    <w:rPr>
      <w:rFonts w:ascii="Verdana" w:eastAsia="Times New Roman" w:hAnsi="Verdana" w:cs="Times New Roman"/>
      <w:sz w:val="20"/>
      <w:szCs w:val="24"/>
    </w:rPr>
  </w:style>
  <w:style w:type="paragraph" w:customStyle="1" w:styleId="0640149426A94A58BB1905F5E84D923E69">
    <w:name w:val="0640149426A94A58BB1905F5E84D923E69"/>
    <w:rsid w:val="00E01C50"/>
    <w:pPr>
      <w:spacing w:after="0" w:line="240" w:lineRule="auto"/>
    </w:pPr>
    <w:rPr>
      <w:rFonts w:ascii="Verdana" w:eastAsia="Times New Roman" w:hAnsi="Verdana" w:cs="Times New Roman"/>
      <w:sz w:val="20"/>
      <w:szCs w:val="24"/>
    </w:rPr>
  </w:style>
  <w:style w:type="paragraph" w:customStyle="1" w:styleId="41C8B5D48AE14750A1AEDECB7A1BECC515">
    <w:name w:val="41C8B5D48AE14750A1AEDECB7A1BECC5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5">
    <w:name w:val="32D764D23C7A468FB9AEF47BBBBBC996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5">
    <w:name w:val="9107382536A54676AA1C4EE7432F6D8A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5">
    <w:name w:val="8806661844D04F70972BB299C1E5997C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5">
    <w:name w:val="7F34BDFD01FE4E829790205C6C49AA32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5">
    <w:name w:val="98594F30A7FD49D38C9C1052326F9803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5">
    <w:name w:val="5CA690BCA25D44639E1A07F9ECC3F532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5">
    <w:name w:val="E1613C8248574BCD9F3BA924235958A4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5">
    <w:name w:val="1D7305BCCB3A4528869AB2AD0BC2182A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5">
    <w:name w:val="C3626737E0534C6CA5C5681FE5855C86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5">
    <w:name w:val="97D0D0E3A3224D0280127EE5354E3241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5">
    <w:name w:val="B7C6FD7F2CF649C783634FAF57BE5EC9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2">
    <w:name w:val="470B2942496E41058023D8171DD31A1C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0">
    <w:name w:val="22C4224FEF0D4DCAAF77CBFBC99E1E3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9">
    <w:name w:val="29770A60784E4D2DA84F71769D8D03C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9">
    <w:name w:val="9F38522D7A154D9E8830DDBA4FA5F8B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9">
    <w:name w:val="475D0AD261674C888C3C6D84C0782DF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9">
    <w:name w:val="9826902551524308923EDED8734C182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9">
    <w:name w:val="656565B8B18A408790E7B7142391D22B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9">
    <w:name w:val="46F0ED9837284D6DB09608B1C29B26B2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0">
    <w:name w:val="56CBFD087ECE4C518AFE64AF303F2F46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8">
    <w:name w:val="06B4012AF2C643DBA65CF2F32CAD096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8">
    <w:name w:val="65130AAEE85A40358D8E7241785C3966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8">
    <w:name w:val="1B7AF3E4C583423AA1DEC1CC23AE9C1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8">
    <w:name w:val="28056082F2E94C4CB5FCC6FD86E1BC9B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8">
    <w:name w:val="78A10C902B1A4AC5B371C3D8EFC1368F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8">
    <w:name w:val="85452FE127664DD4874E48F7181466D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8">
    <w:name w:val="A60AC3122FA34F9BBB4385D62313425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8">
    <w:name w:val="9C82C2BC20D3424AA5F0FA97AA675CA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8">
    <w:name w:val="5236A1FCFF5B4F27BD0481D3A3A1C43B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7">
    <w:name w:val="422999B07C064810B9095AB65A093875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7">
    <w:name w:val="FD90E14A37F940EB946B65ABF61B9F8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7">
    <w:name w:val="40CC32DA35574374BE366CB1976DE662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7">
    <w:name w:val="D7FF7BA59F36426F85886929A4A423BF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7">
    <w:name w:val="AECE3D6CD1C940B7AF218F7DCF8CFCE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7">
    <w:name w:val="9AD72D6EE3FE4AA3A860778A603A7B81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7">
    <w:name w:val="CC1A390375D6401A9BB38F4D7609B958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7">
    <w:name w:val="80E8D12234BB4C60B43597EA263B90C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7">
    <w:name w:val="7CD51D1EF803464F83B1C1F228055B13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6">
    <w:name w:val="32FD74FA12624981B77911B42625ED1B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6">
    <w:name w:val="748E25BBA6C543A08091BC7479EC28F8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6">
    <w:name w:val="AF9B65D99A41401795B3CAD0D112A712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6">
    <w:name w:val="159F0EF8182A4012858130054A923AD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6">
    <w:name w:val="1B63029A313D4AE6AC0C1E615A840CC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6">
    <w:name w:val="33F92E9172914A188C83603CA8818D8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6">
    <w:name w:val="79E6307F6BBD4427A7FDCEC3957DFB30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6">
    <w:name w:val="2A0F7653648340A587A6DBADBFE7FBD4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6">
    <w:name w:val="90F8D07DF1D3489C82A631D1EE584667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5">
    <w:name w:val="A9D8DE165D814BABBEBB8FB0BAE8BE5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5">
    <w:name w:val="41227593FE964CC9B80A71BC5D00898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5">
    <w:name w:val="43D890EBDA3046E9B8D9CE6136B0634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5">
    <w:name w:val="7C95B88CDA054CFA89A87BCF05B3229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5">
    <w:name w:val="AC335EF31332423DBBAC10DF74FBAE8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5">
    <w:name w:val="EEB436FB737E4B17B6B602E141FBEC71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5">
    <w:name w:val="235AB1B06BA5461BB1CD64AAD0C5634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5">
    <w:name w:val="B325C96CA3F54620B2661ECDA69CFC4C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5">
    <w:name w:val="02B4A956E28F4DB7BF9DBA0189909CF6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5">
    <w:name w:val="FC9F16C9304F4D2E895B9FD0C96419F9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5">
    <w:name w:val="A7E3928411754F36A76512D0A44DD7D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5">
    <w:name w:val="D3FD904E7FE7479CA95021CAFEADD1A4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5">
    <w:name w:val="953560ED32D6426DA2C7DAC85333093C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5">
    <w:name w:val="A51F51980ECC4A3F9C18BC7C6954FD76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5">
    <w:name w:val="0C28BDD747274CC1A0D8C698BE2CCA8C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5">
    <w:name w:val="7421512C52B34A4D946443E052C5A923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5">
    <w:name w:val="575FFE94789A4059B073BB6471E44E80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5">
    <w:name w:val="E0D7F162F4F543F2AD0F77BCEA661438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4">
    <w:name w:val="D02A048BF3314BA3B0D6C8E25D72071B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3">
    <w:name w:val="9B2FCE2D429948E3A0CDE726D0B8DA23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3">
    <w:name w:val="7266ABBD9811429A9D6BB424C8E4FF47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3">
    <w:name w:val="A5C8E4E478A149649EA022281F8193EA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3">
    <w:name w:val="D7F484448E334293BB36A2A60C15D371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3">
    <w:name w:val="E0F094CD21624D11B699BEEE024C1ABC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1">
    <w:name w:val="7E913FECA7A245B38CAD197A83554376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
    <w:name w:val="1C98599B0583442D94D82F80EEC8D1E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
    <w:name w:val="9721FC765A7B47958C4B2E4EC47AB99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
    <w:name w:val="D7FDE6318C044A91A032B814E4904D9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1">
    <w:name w:val="9E4520C123D344E0BBF0EC4E7F19C96C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2">
    <w:name w:val="63B4496893E2465ABA633FC51FB2EE3A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028BDEE33E44CF8C0E9195BA00D15229">
    <w:name w:val="59028BDEE33E44CF8C0E9195BA00D1522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8">
    <w:name w:val="BD18DF74EEC54D37ABB007807E254EA82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8">
    <w:name w:val="9989F3FD01114DB1A1091844C0FFEBCA2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0">
    <w:name w:val="B57A66743F3A4564B5F69409A27A9EC230"/>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66">
    <w:name w:val="E3E23376D6684BD1B4E5BDAFBDE8FD5766"/>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6">
    <w:name w:val="8DF7921D3E294F0985F20F440E7D51CC66"/>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9">
    <w:name w:val="B75A8F42A3254DB4A4490C5E86C85E4469"/>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8">
    <w:name w:val="68DB3E0D3D4D4DDEBA3E287E19EFE8FE18"/>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1">
    <w:name w:val="72B308DE6D6A4AEC98E0143E2084D9B071"/>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5">
    <w:name w:val="AF8C25C757D04C14AD87DFD1E234356965"/>
    <w:rsid w:val="00E01C50"/>
    <w:pPr>
      <w:spacing w:after="0" w:line="240" w:lineRule="auto"/>
    </w:pPr>
    <w:rPr>
      <w:rFonts w:ascii="Verdana" w:eastAsia="Times New Roman" w:hAnsi="Verdana" w:cs="Times New Roman"/>
      <w:sz w:val="20"/>
      <w:szCs w:val="24"/>
    </w:rPr>
  </w:style>
  <w:style w:type="paragraph" w:customStyle="1" w:styleId="0640149426A94A58BB1905F5E84D923E70">
    <w:name w:val="0640149426A94A58BB1905F5E84D923E70"/>
    <w:rsid w:val="00E01C50"/>
    <w:pPr>
      <w:spacing w:after="0" w:line="240" w:lineRule="auto"/>
    </w:pPr>
    <w:rPr>
      <w:rFonts w:ascii="Verdana" w:eastAsia="Times New Roman" w:hAnsi="Verdana" w:cs="Times New Roman"/>
      <w:sz w:val="20"/>
      <w:szCs w:val="24"/>
    </w:rPr>
  </w:style>
  <w:style w:type="paragraph" w:customStyle="1" w:styleId="41C8B5D48AE14750A1AEDECB7A1BECC516">
    <w:name w:val="41C8B5D48AE14750A1AEDECB7A1BECC5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6">
    <w:name w:val="32D764D23C7A468FB9AEF47BBBBBC996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6">
    <w:name w:val="9107382536A54676AA1C4EE7432F6D8A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6">
    <w:name w:val="8806661844D04F70972BB299C1E5997C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6">
    <w:name w:val="7F34BDFD01FE4E829790205C6C49AA32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6">
    <w:name w:val="98594F30A7FD49D38C9C1052326F9803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6">
    <w:name w:val="5CA690BCA25D44639E1A07F9ECC3F532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6">
    <w:name w:val="E1613C8248574BCD9F3BA924235958A4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6">
    <w:name w:val="1D7305BCCB3A4528869AB2AD0BC2182A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6">
    <w:name w:val="C3626737E0534C6CA5C5681FE5855C86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6">
    <w:name w:val="97D0D0E3A3224D0280127EE5354E3241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6">
    <w:name w:val="B7C6FD7F2CF649C783634FAF57BE5EC9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3">
    <w:name w:val="470B2942496E41058023D8171DD31A1C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1">
    <w:name w:val="22C4224FEF0D4DCAAF77CBFBC99E1E3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0">
    <w:name w:val="29770A60784E4D2DA84F71769D8D03C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0">
    <w:name w:val="9F38522D7A154D9E8830DDBA4FA5F8B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0">
    <w:name w:val="475D0AD261674C888C3C6D84C0782DF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0">
    <w:name w:val="9826902551524308923EDED8734C182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0">
    <w:name w:val="656565B8B18A408790E7B7142391D22B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0">
    <w:name w:val="46F0ED9837284D6DB09608B1C29B26B2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1">
    <w:name w:val="56CBFD087ECE4C518AFE64AF303F2F46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9">
    <w:name w:val="06B4012AF2C643DBA65CF2F32CAD096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9">
    <w:name w:val="65130AAEE85A40358D8E7241785C3966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9">
    <w:name w:val="1B7AF3E4C583423AA1DEC1CC23AE9C1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9">
    <w:name w:val="28056082F2E94C4CB5FCC6FD86E1BC9B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9">
    <w:name w:val="78A10C902B1A4AC5B371C3D8EFC1368F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9">
    <w:name w:val="85452FE127664DD4874E48F7181466D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9">
    <w:name w:val="A60AC3122FA34F9BBB4385D62313425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9">
    <w:name w:val="9C82C2BC20D3424AA5F0FA97AA675CA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9">
    <w:name w:val="5236A1FCFF5B4F27BD0481D3A3A1C43B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8">
    <w:name w:val="422999B07C064810B9095AB65A093875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8">
    <w:name w:val="FD90E14A37F940EB946B65ABF61B9F8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8">
    <w:name w:val="40CC32DA35574374BE366CB1976DE662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8">
    <w:name w:val="D7FF7BA59F36426F85886929A4A423BF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8">
    <w:name w:val="AECE3D6CD1C940B7AF218F7DCF8CFCE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8">
    <w:name w:val="9AD72D6EE3FE4AA3A860778A603A7B81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8">
    <w:name w:val="CC1A390375D6401A9BB38F4D7609B958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8">
    <w:name w:val="80E8D12234BB4C60B43597EA263B90C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8">
    <w:name w:val="7CD51D1EF803464F83B1C1F228055B13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7">
    <w:name w:val="32FD74FA12624981B77911B42625ED1B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7">
    <w:name w:val="748E25BBA6C543A08091BC7479EC28F8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7">
    <w:name w:val="AF9B65D99A41401795B3CAD0D112A712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7">
    <w:name w:val="159F0EF8182A4012858130054A923AD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7">
    <w:name w:val="1B63029A313D4AE6AC0C1E615A840CC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7">
    <w:name w:val="33F92E9172914A188C83603CA8818D8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7">
    <w:name w:val="79E6307F6BBD4427A7FDCEC3957DFB30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7">
    <w:name w:val="2A0F7653648340A587A6DBADBFE7FBD4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7">
    <w:name w:val="90F8D07DF1D3489C82A631D1EE584667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6">
    <w:name w:val="A9D8DE165D814BABBEBB8FB0BAE8BE5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6">
    <w:name w:val="41227593FE964CC9B80A71BC5D00898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6">
    <w:name w:val="43D890EBDA3046E9B8D9CE6136B0634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6">
    <w:name w:val="7C95B88CDA054CFA89A87BCF05B3229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6">
    <w:name w:val="AC335EF31332423DBBAC10DF74FBAE8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6">
    <w:name w:val="EEB436FB737E4B17B6B602E141FBEC71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6">
    <w:name w:val="235AB1B06BA5461BB1CD64AAD0C5634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6">
    <w:name w:val="B325C96CA3F54620B2661ECDA69CFC4C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6">
    <w:name w:val="02B4A956E28F4DB7BF9DBA0189909CF6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6">
    <w:name w:val="FC9F16C9304F4D2E895B9FD0C96419F9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6">
    <w:name w:val="A7E3928411754F36A76512D0A44DD7D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6">
    <w:name w:val="D3FD904E7FE7479CA95021CAFEADD1A4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6">
    <w:name w:val="953560ED32D6426DA2C7DAC85333093C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6">
    <w:name w:val="A51F51980ECC4A3F9C18BC7C6954FD76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6">
    <w:name w:val="0C28BDD747274CC1A0D8C698BE2CCA8C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6">
    <w:name w:val="7421512C52B34A4D946443E052C5A923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6">
    <w:name w:val="575FFE94789A4059B073BB6471E44E80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6">
    <w:name w:val="E0D7F162F4F543F2AD0F77BCEA661438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5">
    <w:name w:val="D02A048BF3314BA3B0D6C8E25D72071B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4">
    <w:name w:val="9B2FCE2D429948E3A0CDE726D0B8DA23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4">
    <w:name w:val="7266ABBD9811429A9D6BB424C8E4FF47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4">
    <w:name w:val="A5C8E4E478A149649EA022281F8193EA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4">
    <w:name w:val="D7F484448E334293BB36A2A60C15D371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4">
    <w:name w:val="E0F094CD21624D11B699BEEE024C1ABC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2">
    <w:name w:val="7E913FECA7A245B38CAD197A83554376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
    <w:name w:val="5340C3CE930C488EB9392B089F5072AC"/>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1">
    <w:name w:val="1C98599B0583442D94D82F80EEC8D1E3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1">
    <w:name w:val="9721FC765A7B47958C4B2E4EC47AB997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1">
    <w:name w:val="D7FDE6318C044A91A032B814E4904D98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2">
    <w:name w:val="9E4520C123D344E0BBF0EC4E7F19C96C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3">
    <w:name w:val="63B4496893E2465ABA633FC51FB2EE3A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028BDEE33E44CF8C0E9195BA00D15230">
    <w:name w:val="59028BDEE33E44CF8C0E9195BA00D1523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9">
    <w:name w:val="BD18DF74EEC54D37ABB007807E254EA82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9">
    <w:name w:val="9989F3FD01114DB1A1091844C0FFEBCA2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1">
    <w:name w:val="B57A66743F3A4564B5F69409A27A9EC231"/>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A5306018CA5041998A977D5114B9F72A">
    <w:name w:val="A5306018CA5041998A977D5114B9F72A"/>
    <w:rsid w:val="00E01C50"/>
  </w:style>
  <w:style w:type="paragraph" w:customStyle="1" w:styleId="106241F485B24763835F00AA1D2DAE05">
    <w:name w:val="106241F485B24763835F00AA1D2DAE05"/>
    <w:rsid w:val="00E01C50"/>
  </w:style>
  <w:style w:type="paragraph" w:customStyle="1" w:styleId="68A6A703B18B45CFB9BC3FD2F432801C">
    <w:name w:val="68A6A703B18B45CFB9BC3FD2F432801C"/>
    <w:rsid w:val="00E01C50"/>
  </w:style>
  <w:style w:type="paragraph" w:customStyle="1" w:styleId="233AE8F0F10244939C1319210F2D29EF">
    <w:name w:val="233AE8F0F10244939C1319210F2D29EF"/>
    <w:rsid w:val="00E01C50"/>
  </w:style>
  <w:style w:type="paragraph" w:customStyle="1" w:styleId="F08E7D3DA0B94B5CA20CCE5967606504">
    <w:name w:val="F08E7D3DA0B94B5CA20CCE5967606504"/>
    <w:rsid w:val="00E01C50"/>
  </w:style>
  <w:style w:type="paragraph" w:customStyle="1" w:styleId="E063DC44CBB745D4A677DD3F798CEF1B">
    <w:name w:val="E063DC44CBB745D4A677DD3F798CEF1B"/>
    <w:rsid w:val="00E01C50"/>
  </w:style>
  <w:style w:type="paragraph" w:customStyle="1" w:styleId="441F8F22F91B40EBBEF4BBFB252873FC">
    <w:name w:val="441F8F22F91B40EBBEF4BBFB252873FC"/>
    <w:rsid w:val="00E01C50"/>
  </w:style>
  <w:style w:type="paragraph" w:customStyle="1" w:styleId="AFB0B64A454A4DD896098F4A55301CA9">
    <w:name w:val="AFB0B64A454A4DD896098F4A55301CA9"/>
    <w:rsid w:val="00E01C50"/>
  </w:style>
  <w:style w:type="paragraph" w:customStyle="1" w:styleId="DD0F509895F5414596AAE44A95DB3377">
    <w:name w:val="DD0F509895F5414596AAE44A95DB3377"/>
    <w:rsid w:val="00E01C50"/>
  </w:style>
  <w:style w:type="paragraph" w:customStyle="1" w:styleId="C0C4C238FB064A9D8741939C0CB622A2">
    <w:name w:val="C0C4C238FB064A9D8741939C0CB622A2"/>
    <w:rsid w:val="00E01C50"/>
  </w:style>
  <w:style w:type="paragraph" w:customStyle="1" w:styleId="6B332CF06B0A4C84A22BAF37F029E928">
    <w:name w:val="6B332CF06B0A4C84A22BAF37F029E928"/>
    <w:rsid w:val="00E01C50"/>
  </w:style>
  <w:style w:type="paragraph" w:customStyle="1" w:styleId="A395A93DA3C44EA58F5CB8B42BCFC56F">
    <w:name w:val="A395A93DA3C44EA58F5CB8B42BCFC56F"/>
    <w:rsid w:val="00E01C50"/>
  </w:style>
  <w:style w:type="paragraph" w:customStyle="1" w:styleId="46DBFE3D3EBA4BD4BCF52BD63D49D0B2">
    <w:name w:val="46DBFE3D3EBA4BD4BCF52BD63D49D0B2"/>
    <w:rsid w:val="00E01C50"/>
  </w:style>
  <w:style w:type="paragraph" w:customStyle="1" w:styleId="CA371083F13049828D0C6C03D6B0A4EF">
    <w:name w:val="CA371083F13049828D0C6C03D6B0A4EF"/>
    <w:rsid w:val="00E01C50"/>
  </w:style>
  <w:style w:type="paragraph" w:customStyle="1" w:styleId="3F91019764DC4DE499639C599EBA50D3">
    <w:name w:val="3F91019764DC4DE499639C599EBA50D3"/>
    <w:rsid w:val="00E01C50"/>
  </w:style>
  <w:style w:type="paragraph" w:customStyle="1" w:styleId="46A96DBA76964B09A48D299B623B79C9">
    <w:name w:val="46A96DBA76964B09A48D299B623B79C9"/>
    <w:rsid w:val="00E01C50"/>
  </w:style>
  <w:style w:type="paragraph" w:customStyle="1" w:styleId="1550FF2DBB354D7E8BEDE7BADBDF1F08">
    <w:name w:val="1550FF2DBB354D7E8BEDE7BADBDF1F08"/>
    <w:rsid w:val="00E01C50"/>
  </w:style>
  <w:style w:type="paragraph" w:customStyle="1" w:styleId="DBA35D7E8C48443C8ADD2B96017429AA">
    <w:name w:val="DBA35D7E8C48443C8ADD2B96017429AA"/>
    <w:rsid w:val="00E01C50"/>
  </w:style>
  <w:style w:type="paragraph" w:customStyle="1" w:styleId="FEB87932154E4F699309DF08A263691F">
    <w:name w:val="FEB87932154E4F699309DF08A263691F"/>
    <w:rsid w:val="00E01C50"/>
  </w:style>
  <w:style w:type="paragraph" w:customStyle="1" w:styleId="7383C9BE3DE9412DAC71721619C0C77B">
    <w:name w:val="7383C9BE3DE9412DAC71721619C0C77B"/>
    <w:rsid w:val="00E01C50"/>
  </w:style>
  <w:style w:type="paragraph" w:customStyle="1" w:styleId="2FAA201E9C254ED1860DCB710DD274AE">
    <w:name w:val="2FAA201E9C254ED1860DCB710DD274AE"/>
    <w:rsid w:val="00E01C50"/>
  </w:style>
  <w:style w:type="paragraph" w:customStyle="1" w:styleId="FBE167CEE4914E87830654B23019E634">
    <w:name w:val="FBE167CEE4914E87830654B23019E634"/>
    <w:rsid w:val="00E01C50"/>
  </w:style>
  <w:style w:type="paragraph" w:customStyle="1" w:styleId="0D26831806EB4C0AA358B1346E9F2FBC">
    <w:name w:val="0D26831806EB4C0AA358B1346E9F2FBC"/>
    <w:rsid w:val="00E01C50"/>
  </w:style>
  <w:style w:type="paragraph" w:customStyle="1" w:styleId="9C3BCB448FE54B459A73398A09BB5EAD">
    <w:name w:val="9C3BCB448FE54B459A73398A09BB5EAD"/>
    <w:rsid w:val="00E01C50"/>
  </w:style>
  <w:style w:type="paragraph" w:customStyle="1" w:styleId="FE4C08E128964D5AB4D992F44B8D65C7">
    <w:name w:val="FE4C08E128964D5AB4D992F44B8D65C7"/>
    <w:rsid w:val="00E01C50"/>
  </w:style>
  <w:style w:type="paragraph" w:customStyle="1" w:styleId="EB8BE55402CC45D3900E8C71B8C10E22">
    <w:name w:val="EB8BE55402CC45D3900E8C71B8C10E22"/>
    <w:rsid w:val="00E01C50"/>
  </w:style>
  <w:style w:type="paragraph" w:customStyle="1" w:styleId="F5F7F76028B346E59762957888315FD1">
    <w:name w:val="F5F7F76028B346E59762957888315FD1"/>
    <w:rsid w:val="00E01C50"/>
  </w:style>
  <w:style w:type="paragraph" w:customStyle="1" w:styleId="A57ABD40F9904E8082623163B1A49E4F">
    <w:name w:val="A57ABD40F9904E8082623163B1A49E4F"/>
    <w:rsid w:val="00E01C50"/>
  </w:style>
  <w:style w:type="paragraph" w:customStyle="1" w:styleId="9C571BC8C2E6492B96F9C95DF26871F5">
    <w:name w:val="9C571BC8C2E6492B96F9C95DF26871F5"/>
    <w:rsid w:val="00E01C50"/>
  </w:style>
  <w:style w:type="paragraph" w:customStyle="1" w:styleId="4D1913609E55426A9382CEE820B2FD19">
    <w:name w:val="4D1913609E55426A9382CEE820B2FD19"/>
    <w:rsid w:val="00E01C50"/>
  </w:style>
  <w:style w:type="paragraph" w:customStyle="1" w:styleId="C6268EF42AAF4B2A905D886A0147335A">
    <w:name w:val="C6268EF42AAF4B2A905D886A0147335A"/>
    <w:rsid w:val="00E01C50"/>
  </w:style>
  <w:style w:type="paragraph" w:customStyle="1" w:styleId="43CA87BD10184300AD372119B01CD1CD">
    <w:name w:val="43CA87BD10184300AD372119B01CD1CD"/>
    <w:rsid w:val="00E01C50"/>
  </w:style>
  <w:style w:type="paragraph" w:customStyle="1" w:styleId="8151471739EB4D0B8ED2BEE59CA273A4">
    <w:name w:val="8151471739EB4D0B8ED2BEE59CA273A4"/>
    <w:rsid w:val="00E01C50"/>
  </w:style>
  <w:style w:type="paragraph" w:customStyle="1" w:styleId="954116C61E204CFDB911CC4E5833E858">
    <w:name w:val="954116C61E204CFDB911CC4E5833E858"/>
    <w:rsid w:val="00E01C50"/>
  </w:style>
  <w:style w:type="paragraph" w:customStyle="1" w:styleId="E153C06E11EB4CBCA20B6665C836265E">
    <w:name w:val="E153C06E11EB4CBCA20B6665C836265E"/>
    <w:rsid w:val="00E01C50"/>
  </w:style>
  <w:style w:type="paragraph" w:customStyle="1" w:styleId="F202C5D48F724F35B1C81457960077D5">
    <w:name w:val="F202C5D48F724F35B1C81457960077D5"/>
    <w:rsid w:val="00E01C50"/>
  </w:style>
  <w:style w:type="paragraph" w:customStyle="1" w:styleId="515FD1C8D62744FAB46ADB4DEBC1FC36">
    <w:name w:val="515FD1C8D62744FAB46ADB4DEBC1FC36"/>
    <w:rsid w:val="00E01C50"/>
  </w:style>
  <w:style w:type="paragraph" w:customStyle="1" w:styleId="F070ABA8CBE74327A37A4367E54A18E3">
    <w:name w:val="F070ABA8CBE74327A37A4367E54A18E3"/>
    <w:rsid w:val="00E01C50"/>
  </w:style>
  <w:style w:type="paragraph" w:customStyle="1" w:styleId="A6F6BB516A9847E39317699C5F2D9F26">
    <w:name w:val="A6F6BB516A9847E39317699C5F2D9F26"/>
    <w:rsid w:val="00E01C50"/>
  </w:style>
  <w:style w:type="paragraph" w:customStyle="1" w:styleId="01AC3895C7C146158DA8BA1ADAF34EB2">
    <w:name w:val="01AC3895C7C146158DA8BA1ADAF34EB2"/>
    <w:rsid w:val="00E01C50"/>
  </w:style>
  <w:style w:type="paragraph" w:customStyle="1" w:styleId="6DD89063948646AD82D751CB1A2FD719">
    <w:name w:val="6DD89063948646AD82D751CB1A2FD719"/>
    <w:rsid w:val="00E01C50"/>
  </w:style>
  <w:style w:type="paragraph" w:customStyle="1" w:styleId="B0CC1B636A4049E18F5513FB84154985">
    <w:name w:val="B0CC1B636A4049E18F5513FB84154985"/>
    <w:rsid w:val="00E01C50"/>
  </w:style>
  <w:style w:type="paragraph" w:customStyle="1" w:styleId="2809E9CC607043389C13829C3CDA8769">
    <w:name w:val="2809E9CC607043389C13829C3CDA8769"/>
    <w:rsid w:val="00E01C50"/>
  </w:style>
  <w:style w:type="paragraph" w:customStyle="1" w:styleId="09B73F9415C4446E9477189C433AB21B">
    <w:name w:val="09B73F9415C4446E9477189C433AB21B"/>
    <w:rsid w:val="00E01C50"/>
  </w:style>
  <w:style w:type="paragraph" w:customStyle="1" w:styleId="AF23DEB6B09F433FA2B640B68AA3D9A1">
    <w:name w:val="AF23DEB6B09F433FA2B640B68AA3D9A1"/>
    <w:rsid w:val="00E01C50"/>
  </w:style>
  <w:style w:type="paragraph" w:customStyle="1" w:styleId="4638D4B7E1AC48FF9BB9449B5CC34F78">
    <w:name w:val="4638D4B7E1AC48FF9BB9449B5CC34F78"/>
    <w:rsid w:val="00E01C50"/>
  </w:style>
  <w:style w:type="paragraph" w:customStyle="1" w:styleId="95193D61C00F472EBAC9AD496D31C33D">
    <w:name w:val="95193D61C00F472EBAC9AD496D31C33D"/>
    <w:rsid w:val="00E01C50"/>
  </w:style>
  <w:style w:type="paragraph" w:customStyle="1" w:styleId="DE4AB4CD28E04BBDA613AE88776330E5">
    <w:name w:val="DE4AB4CD28E04BBDA613AE88776330E5"/>
    <w:rsid w:val="00E01C50"/>
  </w:style>
  <w:style w:type="paragraph" w:customStyle="1" w:styleId="9669F736B75A448E85AFCF360E0F5792">
    <w:name w:val="9669F736B75A448E85AFCF360E0F5792"/>
    <w:rsid w:val="00E01C50"/>
  </w:style>
  <w:style w:type="paragraph" w:customStyle="1" w:styleId="0E8F168E0D564833ACD585C52975F0A2">
    <w:name w:val="0E8F168E0D564833ACD585C52975F0A2"/>
    <w:rsid w:val="00E01C50"/>
  </w:style>
  <w:style w:type="paragraph" w:customStyle="1" w:styleId="A659BA4383DD487A8131C3B99C33D5F7">
    <w:name w:val="A659BA4383DD487A8131C3B99C33D5F7"/>
    <w:rsid w:val="00E01C50"/>
  </w:style>
  <w:style w:type="paragraph" w:customStyle="1" w:styleId="D30490DB2BF5434F8311011FE071E838">
    <w:name w:val="D30490DB2BF5434F8311011FE071E838"/>
    <w:rsid w:val="00E01C50"/>
  </w:style>
  <w:style w:type="paragraph" w:customStyle="1" w:styleId="AE92CE8E61DC4964A3719E0F8DAC7C48">
    <w:name w:val="AE92CE8E61DC4964A3719E0F8DAC7C48"/>
    <w:rsid w:val="00E01C50"/>
  </w:style>
  <w:style w:type="paragraph" w:customStyle="1" w:styleId="62E2CC56E0C4477D8528B4E06EB014E3">
    <w:name w:val="62E2CC56E0C4477D8528B4E06EB014E3"/>
    <w:rsid w:val="00E01C50"/>
  </w:style>
  <w:style w:type="paragraph" w:customStyle="1" w:styleId="21A72C9EA2174C598B186F02A0901FCE">
    <w:name w:val="21A72C9EA2174C598B186F02A0901FCE"/>
    <w:rsid w:val="00E01C50"/>
  </w:style>
  <w:style w:type="paragraph" w:customStyle="1" w:styleId="BFDED4BA75964AFE8FFA66508B356DAB">
    <w:name w:val="BFDED4BA75964AFE8FFA66508B356DAB"/>
    <w:rsid w:val="00E01C50"/>
  </w:style>
  <w:style w:type="paragraph" w:customStyle="1" w:styleId="14534081509B4253B80C097AEBDB333A">
    <w:name w:val="14534081509B4253B80C097AEBDB333A"/>
    <w:rsid w:val="00E01C50"/>
  </w:style>
  <w:style w:type="paragraph" w:customStyle="1" w:styleId="831010127BED464898329AAAE208312C">
    <w:name w:val="831010127BED464898329AAAE208312C"/>
    <w:rsid w:val="00E01C50"/>
  </w:style>
  <w:style w:type="paragraph" w:customStyle="1" w:styleId="383C53ABC34A4493AEDCBD01E6DB00E4">
    <w:name w:val="383C53ABC34A4493AEDCBD01E6DB00E4"/>
    <w:rsid w:val="00E01C50"/>
  </w:style>
  <w:style w:type="paragraph" w:customStyle="1" w:styleId="B4885DED79E74A2F9E1C327EEC535A60">
    <w:name w:val="B4885DED79E74A2F9E1C327EEC535A60"/>
    <w:rsid w:val="00E01C50"/>
  </w:style>
  <w:style w:type="paragraph" w:customStyle="1" w:styleId="4F1391A0C94E40CBBE97A44AE2320CCB">
    <w:name w:val="4F1391A0C94E40CBBE97A44AE2320CCB"/>
    <w:rsid w:val="00E01C50"/>
  </w:style>
  <w:style w:type="paragraph" w:customStyle="1" w:styleId="15C4D711E90A4DD9B98176D4DEF5B785">
    <w:name w:val="15C4D711E90A4DD9B98176D4DEF5B785"/>
    <w:rsid w:val="00E01C50"/>
  </w:style>
  <w:style w:type="paragraph" w:customStyle="1" w:styleId="43B248C6DF9E4A2EA39AFB72BDF0D55C">
    <w:name w:val="43B248C6DF9E4A2EA39AFB72BDF0D55C"/>
    <w:rsid w:val="00E01C50"/>
  </w:style>
  <w:style w:type="paragraph" w:customStyle="1" w:styleId="638A054136D14A59ABDB58514514264C">
    <w:name w:val="638A054136D14A59ABDB58514514264C"/>
    <w:rsid w:val="00E01C50"/>
  </w:style>
  <w:style w:type="paragraph" w:customStyle="1" w:styleId="11C30F54C70348F3B15EF5F1D515F5E2">
    <w:name w:val="11C30F54C70348F3B15EF5F1D515F5E2"/>
    <w:rsid w:val="00E01C50"/>
  </w:style>
  <w:style w:type="paragraph" w:customStyle="1" w:styleId="3645CD510BDA44D68895EFFF68BB0B65">
    <w:name w:val="3645CD510BDA44D68895EFFF68BB0B65"/>
    <w:rsid w:val="00E01C50"/>
  </w:style>
  <w:style w:type="paragraph" w:customStyle="1" w:styleId="A985630C15BA41A78D340C0810F84CA9">
    <w:name w:val="A985630C15BA41A78D340C0810F84CA9"/>
    <w:rsid w:val="00E01C50"/>
  </w:style>
  <w:style w:type="paragraph" w:customStyle="1" w:styleId="B7F44BC6E70848AEB7438C0E3E714931">
    <w:name w:val="B7F44BC6E70848AEB7438C0E3E714931"/>
    <w:rsid w:val="00E01C50"/>
  </w:style>
  <w:style w:type="paragraph" w:customStyle="1" w:styleId="21CCA7358D154D6E8F965B82FC2E2654">
    <w:name w:val="21CCA7358D154D6E8F965B82FC2E2654"/>
    <w:rsid w:val="00E01C50"/>
  </w:style>
  <w:style w:type="paragraph" w:customStyle="1" w:styleId="53FC8A1551AC4EBAB904A8A0D76A1A8A">
    <w:name w:val="53FC8A1551AC4EBAB904A8A0D76A1A8A"/>
    <w:rsid w:val="00E01C50"/>
  </w:style>
  <w:style w:type="paragraph" w:customStyle="1" w:styleId="7761F59018CC48E6AD8D8808649AB230">
    <w:name w:val="7761F59018CC48E6AD8D8808649AB230"/>
    <w:rsid w:val="00E01C50"/>
  </w:style>
  <w:style w:type="paragraph" w:customStyle="1" w:styleId="E46DED7C21B04592BEE30DB4AC2F96F5">
    <w:name w:val="E46DED7C21B04592BEE30DB4AC2F96F5"/>
    <w:rsid w:val="00E01C50"/>
  </w:style>
  <w:style w:type="paragraph" w:customStyle="1" w:styleId="51BF2759B3CD4425860C00F1D56DC834">
    <w:name w:val="51BF2759B3CD4425860C00F1D56DC834"/>
    <w:rsid w:val="00E01C50"/>
  </w:style>
  <w:style w:type="paragraph" w:customStyle="1" w:styleId="968EECE5E9F34029B56F741E0649D518">
    <w:name w:val="968EECE5E9F34029B56F741E0649D518"/>
    <w:rsid w:val="00E01C50"/>
  </w:style>
  <w:style w:type="paragraph" w:customStyle="1" w:styleId="DC68B665EC4B4E3E83CDCC9754CE6BD4">
    <w:name w:val="DC68B665EC4B4E3E83CDCC9754CE6BD4"/>
    <w:rsid w:val="00E01C50"/>
  </w:style>
  <w:style w:type="paragraph" w:customStyle="1" w:styleId="EBFD067E53654A778C1CB85931CBFB2E">
    <w:name w:val="EBFD067E53654A778C1CB85931CBFB2E"/>
    <w:rsid w:val="00E01C50"/>
  </w:style>
  <w:style w:type="paragraph" w:customStyle="1" w:styleId="EFB72B715EA341EB959BF6283C11D61D">
    <w:name w:val="EFB72B715EA341EB959BF6283C11D61D"/>
    <w:rsid w:val="00E01C50"/>
  </w:style>
  <w:style w:type="paragraph" w:customStyle="1" w:styleId="6C13DBB5823F4538B2E570C0C54D829D">
    <w:name w:val="6C13DBB5823F4538B2E570C0C54D829D"/>
    <w:rsid w:val="00E01C50"/>
  </w:style>
  <w:style w:type="paragraph" w:customStyle="1" w:styleId="7AF58CC1560944CEB98534A9500B24F4">
    <w:name w:val="7AF58CC1560944CEB98534A9500B24F4"/>
    <w:rsid w:val="00E01C50"/>
  </w:style>
  <w:style w:type="paragraph" w:customStyle="1" w:styleId="CEDB3F30DA194BA089EEC8E4F507D0BE">
    <w:name w:val="CEDB3F30DA194BA089EEC8E4F507D0BE"/>
    <w:rsid w:val="00E01C50"/>
  </w:style>
  <w:style w:type="paragraph" w:customStyle="1" w:styleId="E84BBADC7943490E9E7E9A91F507FCB6">
    <w:name w:val="E84BBADC7943490E9E7E9A91F507FCB6"/>
    <w:rsid w:val="00E01C50"/>
  </w:style>
  <w:style w:type="paragraph" w:customStyle="1" w:styleId="58CB16097425415EA157D5BFA6F6FE9F">
    <w:name w:val="58CB16097425415EA157D5BFA6F6FE9F"/>
    <w:rsid w:val="00E01C50"/>
  </w:style>
  <w:style w:type="paragraph" w:customStyle="1" w:styleId="E8DE661888EA4FAD92A3D2BE75E2BD1B">
    <w:name w:val="E8DE661888EA4FAD92A3D2BE75E2BD1B"/>
    <w:rsid w:val="00E01C50"/>
  </w:style>
  <w:style w:type="paragraph" w:customStyle="1" w:styleId="BECFF72188844F4DAB0F19FF20DF969F">
    <w:name w:val="BECFF72188844F4DAB0F19FF20DF969F"/>
    <w:rsid w:val="00E01C50"/>
  </w:style>
  <w:style w:type="paragraph" w:customStyle="1" w:styleId="3FE3A999018A4C3CB0B1F2C73C74201F">
    <w:name w:val="3FE3A999018A4C3CB0B1F2C73C74201F"/>
    <w:rsid w:val="00E01C50"/>
  </w:style>
  <w:style w:type="paragraph" w:customStyle="1" w:styleId="5C979A0FAEE64E73892E3B6F603ACDD7">
    <w:name w:val="5C979A0FAEE64E73892E3B6F603ACDD7"/>
    <w:rsid w:val="00E01C50"/>
  </w:style>
  <w:style w:type="paragraph" w:customStyle="1" w:styleId="17219A1826E0449A8758191228094E59">
    <w:name w:val="17219A1826E0449A8758191228094E59"/>
    <w:rsid w:val="00E01C50"/>
  </w:style>
  <w:style w:type="paragraph" w:customStyle="1" w:styleId="CC1D9E3D52724591933D24F4B752BD2E">
    <w:name w:val="CC1D9E3D52724591933D24F4B752BD2E"/>
    <w:rsid w:val="00E01C50"/>
  </w:style>
  <w:style w:type="paragraph" w:customStyle="1" w:styleId="99B5F2CFD6274A0C93767D8277D0D090">
    <w:name w:val="99B5F2CFD6274A0C93767D8277D0D090"/>
    <w:rsid w:val="00E01C50"/>
  </w:style>
  <w:style w:type="paragraph" w:customStyle="1" w:styleId="A3D70A19111D4EB7A69460C29C2FD053">
    <w:name w:val="A3D70A19111D4EB7A69460C29C2FD053"/>
    <w:rsid w:val="00E01C50"/>
  </w:style>
  <w:style w:type="paragraph" w:customStyle="1" w:styleId="DB1CAE821B234310AC23159993A06216">
    <w:name w:val="DB1CAE821B234310AC23159993A06216"/>
    <w:rsid w:val="00E01C50"/>
  </w:style>
  <w:style w:type="paragraph" w:customStyle="1" w:styleId="2564FF3C3015402B9CD455CFEA536DD5">
    <w:name w:val="2564FF3C3015402B9CD455CFEA536DD5"/>
    <w:rsid w:val="00E01C50"/>
  </w:style>
  <w:style w:type="paragraph" w:customStyle="1" w:styleId="754E1946FE3D40D6BE743E69C517BFF2">
    <w:name w:val="754E1946FE3D40D6BE743E69C517BFF2"/>
    <w:rsid w:val="00E01C50"/>
  </w:style>
  <w:style w:type="paragraph" w:customStyle="1" w:styleId="C31B9EEEEF2A471A8DB16C8984161930">
    <w:name w:val="C31B9EEEEF2A471A8DB16C8984161930"/>
    <w:rsid w:val="00E01C50"/>
  </w:style>
  <w:style w:type="paragraph" w:customStyle="1" w:styleId="961365B9A10749108AD1AFBB5464CF06">
    <w:name w:val="961365B9A10749108AD1AFBB5464CF06"/>
    <w:rsid w:val="00E01C50"/>
  </w:style>
  <w:style w:type="paragraph" w:customStyle="1" w:styleId="A5D073A8AF4D4E12AFAD1EBED449117F">
    <w:name w:val="A5D073A8AF4D4E12AFAD1EBED449117F"/>
    <w:rsid w:val="00E01C50"/>
  </w:style>
  <w:style w:type="paragraph" w:customStyle="1" w:styleId="FE8115D905A34019ADD657CF3C982C6E">
    <w:name w:val="FE8115D905A34019ADD657CF3C982C6E"/>
    <w:rsid w:val="00E01C50"/>
  </w:style>
  <w:style w:type="paragraph" w:customStyle="1" w:styleId="5A56896734D342DC83B318CABC49935C">
    <w:name w:val="5A56896734D342DC83B318CABC49935C"/>
    <w:rsid w:val="00E01C50"/>
  </w:style>
  <w:style w:type="paragraph" w:customStyle="1" w:styleId="06AF1F3DCD4E4415A870513629BABFB7">
    <w:name w:val="06AF1F3DCD4E4415A870513629BABFB7"/>
    <w:rsid w:val="00E01C50"/>
  </w:style>
  <w:style w:type="paragraph" w:customStyle="1" w:styleId="FF6516FEE11741F3A7FC433FD8BEF0BA">
    <w:name w:val="FF6516FEE11741F3A7FC433FD8BEF0BA"/>
    <w:rsid w:val="00E01C50"/>
  </w:style>
  <w:style w:type="paragraph" w:customStyle="1" w:styleId="2FF195782C554312A8DA666F21B3091D">
    <w:name w:val="2FF195782C554312A8DA666F21B3091D"/>
    <w:rsid w:val="00E01C50"/>
  </w:style>
  <w:style w:type="paragraph" w:customStyle="1" w:styleId="C8DBD1EB92DE413DB402792E44B44545">
    <w:name w:val="C8DBD1EB92DE413DB402792E44B44545"/>
    <w:rsid w:val="00E01C50"/>
  </w:style>
  <w:style w:type="paragraph" w:customStyle="1" w:styleId="00B263A4051549109B078AB839F0809C">
    <w:name w:val="00B263A4051549109B078AB839F0809C"/>
    <w:rsid w:val="00E01C50"/>
  </w:style>
  <w:style w:type="paragraph" w:customStyle="1" w:styleId="8AB6E24717BC43A2BF7764A128C7750A">
    <w:name w:val="8AB6E24717BC43A2BF7764A128C7750A"/>
    <w:rsid w:val="00E01C50"/>
  </w:style>
  <w:style w:type="paragraph" w:customStyle="1" w:styleId="DE0752C9F4AC45D48A585C3D5011BA33">
    <w:name w:val="DE0752C9F4AC45D48A585C3D5011BA33"/>
    <w:rsid w:val="00E01C50"/>
  </w:style>
  <w:style w:type="paragraph" w:customStyle="1" w:styleId="5B0C389342BD48E284403A4ECA284BBB">
    <w:name w:val="5B0C389342BD48E284403A4ECA284BBB"/>
    <w:rsid w:val="00E01C50"/>
  </w:style>
  <w:style w:type="paragraph" w:customStyle="1" w:styleId="8801E9A7F4BB421999B804171C09C607">
    <w:name w:val="8801E9A7F4BB421999B804171C09C607"/>
    <w:rsid w:val="00E01C50"/>
  </w:style>
  <w:style w:type="paragraph" w:customStyle="1" w:styleId="868A92D2DFAD4A6FBC7E0449335B09FA">
    <w:name w:val="868A92D2DFAD4A6FBC7E0449335B09FA"/>
    <w:rsid w:val="00E01C50"/>
  </w:style>
  <w:style w:type="paragraph" w:customStyle="1" w:styleId="02B5B152899043878A3DA9A125E64118">
    <w:name w:val="02B5B152899043878A3DA9A125E64118"/>
    <w:rsid w:val="00E01C50"/>
  </w:style>
  <w:style w:type="paragraph" w:customStyle="1" w:styleId="53900BD4139444B19F7F0E04ACF55C70">
    <w:name w:val="53900BD4139444B19F7F0E04ACF55C70"/>
    <w:rsid w:val="00E01C50"/>
  </w:style>
  <w:style w:type="paragraph" w:customStyle="1" w:styleId="AAFC0FCDE72E4F7DA0241A9B07295ACE">
    <w:name w:val="AAFC0FCDE72E4F7DA0241A9B07295ACE"/>
    <w:rsid w:val="00E01C50"/>
  </w:style>
  <w:style w:type="paragraph" w:customStyle="1" w:styleId="60ABF97513324641BDADB2CF6E2B07E3">
    <w:name w:val="60ABF97513324641BDADB2CF6E2B07E3"/>
    <w:rsid w:val="00E01C50"/>
  </w:style>
  <w:style w:type="paragraph" w:customStyle="1" w:styleId="AD6CC39BD82B434F9ED9696156ACE648">
    <w:name w:val="AD6CC39BD82B434F9ED9696156ACE648"/>
    <w:rsid w:val="00E01C50"/>
  </w:style>
  <w:style w:type="paragraph" w:customStyle="1" w:styleId="A8697CD88F5147409DC9AEC2E1D471F4">
    <w:name w:val="A8697CD88F5147409DC9AEC2E1D471F4"/>
    <w:rsid w:val="00E01C50"/>
  </w:style>
  <w:style w:type="paragraph" w:customStyle="1" w:styleId="6F374BB1AD8649668ADFB05547D8BC60">
    <w:name w:val="6F374BB1AD8649668ADFB05547D8BC60"/>
    <w:rsid w:val="00E01C50"/>
  </w:style>
  <w:style w:type="paragraph" w:customStyle="1" w:styleId="A2005EA772DE4A3FA8617DA9FAE9826C">
    <w:name w:val="A2005EA772DE4A3FA8617DA9FAE9826C"/>
    <w:rsid w:val="00E01C50"/>
  </w:style>
  <w:style w:type="paragraph" w:customStyle="1" w:styleId="CF31F28E95744E91B5812AB66E8B0C89">
    <w:name w:val="CF31F28E95744E91B5812AB66E8B0C89"/>
    <w:rsid w:val="00E01C50"/>
  </w:style>
  <w:style w:type="paragraph" w:customStyle="1" w:styleId="454E8D5DC0B646CABA2048356A90AE94">
    <w:name w:val="454E8D5DC0B646CABA2048356A90AE94"/>
    <w:rsid w:val="00E01C50"/>
  </w:style>
  <w:style w:type="paragraph" w:customStyle="1" w:styleId="8DDF90AEBA5A4DF0AF7A57AC87CFA477">
    <w:name w:val="8DDF90AEBA5A4DF0AF7A57AC87CFA477"/>
    <w:rsid w:val="00E01C50"/>
  </w:style>
  <w:style w:type="paragraph" w:customStyle="1" w:styleId="3A9D2CAAEBE444A3825C8A72195872E6">
    <w:name w:val="3A9D2CAAEBE444A3825C8A72195872E6"/>
    <w:rsid w:val="00E01C50"/>
  </w:style>
  <w:style w:type="paragraph" w:customStyle="1" w:styleId="0DD3DD13973B48AC89121BF42F74012C">
    <w:name w:val="0DD3DD13973B48AC89121BF42F74012C"/>
    <w:rsid w:val="00E01C50"/>
  </w:style>
  <w:style w:type="paragraph" w:customStyle="1" w:styleId="6C1E747E58034D5EAF17CB133D87C544">
    <w:name w:val="6C1E747E58034D5EAF17CB133D87C544"/>
    <w:rsid w:val="00E01C50"/>
  </w:style>
  <w:style w:type="paragraph" w:customStyle="1" w:styleId="6F3BBD4FF54E4884889E1F5A65206789">
    <w:name w:val="6F3BBD4FF54E4884889E1F5A65206789"/>
    <w:rsid w:val="00E01C50"/>
  </w:style>
  <w:style w:type="paragraph" w:customStyle="1" w:styleId="97C36D99A7FB4E0BAB3F8F0477B8CC4E">
    <w:name w:val="97C36D99A7FB4E0BAB3F8F0477B8CC4E"/>
    <w:rsid w:val="00E01C50"/>
  </w:style>
  <w:style w:type="paragraph" w:customStyle="1" w:styleId="E3E23376D6684BD1B4E5BDAFBDE8FD5767">
    <w:name w:val="E3E23376D6684BD1B4E5BDAFBDE8FD5767"/>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7">
    <w:name w:val="8DF7921D3E294F0985F20F440E7D51CC67"/>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0">
    <w:name w:val="B75A8F42A3254DB4A4490C5E86C85E4470"/>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9">
    <w:name w:val="68DB3E0D3D4D4DDEBA3E287E19EFE8FE19"/>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2">
    <w:name w:val="72B308DE6D6A4AEC98E0143E2084D9B072"/>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6">
    <w:name w:val="AF8C25C757D04C14AD87DFD1E234356966"/>
    <w:rsid w:val="00E01C50"/>
    <w:pPr>
      <w:spacing w:after="0" w:line="240" w:lineRule="auto"/>
    </w:pPr>
    <w:rPr>
      <w:rFonts w:ascii="Verdana" w:eastAsia="Times New Roman" w:hAnsi="Verdana" w:cs="Times New Roman"/>
      <w:sz w:val="20"/>
      <w:szCs w:val="24"/>
    </w:rPr>
  </w:style>
  <w:style w:type="paragraph" w:customStyle="1" w:styleId="0640149426A94A58BB1905F5E84D923E71">
    <w:name w:val="0640149426A94A58BB1905F5E84D923E71"/>
    <w:rsid w:val="00E01C50"/>
    <w:pPr>
      <w:spacing w:after="0" w:line="240" w:lineRule="auto"/>
    </w:pPr>
    <w:rPr>
      <w:rFonts w:ascii="Verdana" w:eastAsia="Times New Roman" w:hAnsi="Verdana" w:cs="Times New Roman"/>
      <w:sz w:val="20"/>
      <w:szCs w:val="24"/>
    </w:rPr>
  </w:style>
  <w:style w:type="paragraph" w:customStyle="1" w:styleId="41C8B5D48AE14750A1AEDECB7A1BECC517">
    <w:name w:val="41C8B5D48AE14750A1AEDECB7A1BECC5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7">
    <w:name w:val="32D764D23C7A468FB9AEF47BBBBBC996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7">
    <w:name w:val="9107382536A54676AA1C4EE7432F6D8A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7">
    <w:name w:val="8806661844D04F70972BB299C1E5997C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7">
    <w:name w:val="7F34BDFD01FE4E829790205C6C49AA32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7">
    <w:name w:val="98594F30A7FD49D38C9C1052326F9803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7">
    <w:name w:val="5CA690BCA25D44639E1A07F9ECC3F532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7">
    <w:name w:val="E1613C8248574BCD9F3BA924235958A4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7">
    <w:name w:val="1D7305BCCB3A4528869AB2AD0BC2182A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7">
    <w:name w:val="C3626737E0534C6CA5C5681FE5855C86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7">
    <w:name w:val="97D0D0E3A3224D0280127EE5354E3241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7">
    <w:name w:val="B7C6FD7F2CF649C783634FAF57BE5EC9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4">
    <w:name w:val="470B2942496E41058023D8171DD31A1C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2">
    <w:name w:val="22C4224FEF0D4DCAAF77CBFBC99E1E3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1">
    <w:name w:val="29770A60784E4D2DA84F71769D8D03C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1">
    <w:name w:val="9F38522D7A154D9E8830DDBA4FA5F8B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1">
    <w:name w:val="475D0AD261674C888C3C6D84C0782DF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1">
    <w:name w:val="9826902551524308923EDED8734C182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1">
    <w:name w:val="656565B8B18A408790E7B7142391D22B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1">
    <w:name w:val="46F0ED9837284D6DB09608B1C29B26B2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2">
    <w:name w:val="56CBFD087ECE4C518AFE64AF303F2F46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0">
    <w:name w:val="06B4012AF2C643DBA65CF2F32CAD096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0">
    <w:name w:val="65130AAEE85A40358D8E7241785C3966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0">
    <w:name w:val="1B7AF3E4C583423AA1DEC1CC23AE9C1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0">
    <w:name w:val="28056082F2E94C4CB5FCC6FD86E1BC9B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0">
    <w:name w:val="78A10C902B1A4AC5B371C3D8EFC1368F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0">
    <w:name w:val="85452FE127664DD4874E48F7181466D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0">
    <w:name w:val="A60AC3122FA34F9BBB4385D62313425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0">
    <w:name w:val="9C82C2BC20D3424AA5F0FA97AA675CA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0">
    <w:name w:val="5236A1FCFF5B4F27BD0481D3A3A1C43B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9">
    <w:name w:val="422999B07C064810B9095AB65A093875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9">
    <w:name w:val="FD90E14A37F940EB946B65ABF61B9F8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9">
    <w:name w:val="40CC32DA35574374BE366CB1976DE662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9">
    <w:name w:val="D7FF7BA59F36426F85886929A4A423BF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9">
    <w:name w:val="AECE3D6CD1C940B7AF218F7DCF8CFCE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9">
    <w:name w:val="9AD72D6EE3FE4AA3A860778A603A7B81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9">
    <w:name w:val="CC1A390375D6401A9BB38F4D7609B958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9">
    <w:name w:val="80E8D12234BB4C60B43597EA263B90C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9">
    <w:name w:val="7CD51D1EF803464F83B1C1F228055B13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8">
    <w:name w:val="32FD74FA12624981B77911B42625ED1B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8">
    <w:name w:val="748E25BBA6C543A08091BC7479EC28F8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8">
    <w:name w:val="AF9B65D99A41401795B3CAD0D112A712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8">
    <w:name w:val="159F0EF8182A4012858130054A923AD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8">
    <w:name w:val="1B63029A313D4AE6AC0C1E615A840CC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8">
    <w:name w:val="33F92E9172914A188C83603CA8818D8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8">
    <w:name w:val="79E6307F6BBD4427A7FDCEC3957DFB30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8">
    <w:name w:val="2A0F7653648340A587A6DBADBFE7FBD4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8">
    <w:name w:val="90F8D07DF1D3489C82A631D1EE584667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7">
    <w:name w:val="A9D8DE165D814BABBEBB8FB0BAE8BE5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7">
    <w:name w:val="41227593FE964CC9B80A71BC5D00898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7">
    <w:name w:val="43D890EBDA3046E9B8D9CE6136B0634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7">
    <w:name w:val="7C95B88CDA054CFA89A87BCF05B3229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7">
    <w:name w:val="AC335EF31332423DBBAC10DF74FBAE8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7">
    <w:name w:val="EEB436FB737E4B17B6B602E141FBEC71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7">
    <w:name w:val="235AB1B06BA5461BB1CD64AAD0C5634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7">
    <w:name w:val="B325C96CA3F54620B2661ECDA69CFC4C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7">
    <w:name w:val="02B4A956E28F4DB7BF9DBA0189909CF6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7">
    <w:name w:val="FC9F16C9304F4D2E895B9FD0C96419F9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7">
    <w:name w:val="A7E3928411754F36A76512D0A44DD7D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7">
    <w:name w:val="D3FD904E7FE7479CA95021CAFEADD1A4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7">
    <w:name w:val="953560ED32D6426DA2C7DAC85333093C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7">
    <w:name w:val="A51F51980ECC4A3F9C18BC7C6954FD76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7">
    <w:name w:val="0C28BDD747274CC1A0D8C698BE2CCA8C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7">
    <w:name w:val="7421512C52B34A4D946443E052C5A923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7">
    <w:name w:val="575FFE94789A4059B073BB6471E44E80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7">
    <w:name w:val="E0D7F162F4F543F2AD0F77BCEA661438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6">
    <w:name w:val="D02A048BF3314BA3B0D6C8E25D72071B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5">
    <w:name w:val="9B2FCE2D429948E3A0CDE726D0B8DA23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5">
    <w:name w:val="7266ABBD9811429A9D6BB424C8E4FF47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5">
    <w:name w:val="A5C8E4E478A149649EA022281F8193EA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5">
    <w:name w:val="D7F484448E334293BB36A2A60C15D371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5">
    <w:name w:val="E0F094CD21624D11B699BEEE024C1ABC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3">
    <w:name w:val="7E913FECA7A245B38CAD197A83554376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1">
    <w:name w:val="5340C3CE930C488EB9392B089F5072AC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2">
    <w:name w:val="1C98599B0583442D94D82F80EEC8D1E3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2">
    <w:name w:val="9721FC765A7B47958C4B2E4EC47AB997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2">
    <w:name w:val="D7FDE6318C044A91A032B814E4904D98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5306018CA5041998A977D5114B9F72A1">
    <w:name w:val="A5306018CA5041998A977D5114B9F72A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06241F485B24763835F00AA1D2DAE051">
    <w:name w:val="106241F485B24763835F00AA1D2DAE05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68A6A703B18B45CFB9BC3FD2F432801C1">
    <w:name w:val="68A6A703B18B45CFB9BC3FD2F432801C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233AE8F0F10244939C1319210F2D29EF1">
    <w:name w:val="233AE8F0F10244939C1319210F2D29EF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08E7D3DA0B94B5CA20CCE59676065041">
    <w:name w:val="F08E7D3DA0B94B5CA20CCE5967606504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063DC44CBB745D4A677DD3F798CEF1B1">
    <w:name w:val="E063DC44CBB745D4A677DD3F798CEF1B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41F8F22F91B40EBBEF4BBFB252873FC1">
    <w:name w:val="441F8F22F91B40EBBEF4BBFB252873FC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FB0B64A454A4DD896098F4A55301CA91">
    <w:name w:val="AFB0B64A454A4DD896098F4A55301CA9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D0F509895F5414596AAE44A95DB33771">
    <w:name w:val="DD0F509895F5414596AAE44A95DB3377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0C4C238FB064A9D8741939C0CB622A21">
    <w:name w:val="C0C4C238FB064A9D8741939C0CB622A2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6B332CF06B0A4C84A22BAF37F029E9281">
    <w:name w:val="6B332CF06B0A4C84A22BAF37F029E928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395A93DA3C44EA58F5CB8B42BCFC56F1">
    <w:name w:val="A395A93DA3C44EA58F5CB8B42BCFC56F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6DBFE3D3EBA4BD4BCF52BD63D49D0B21">
    <w:name w:val="46DBFE3D3EBA4BD4BCF52BD63D49D0B2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CA371083F13049828D0C6C03D6B0A4EF1">
    <w:name w:val="CA371083F13049828D0C6C03D6B0A4EF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91019764DC4DE499639C599EBA50D31">
    <w:name w:val="3F91019764DC4DE499639C599EBA50D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6A96DBA76964B09A48D299B623B79C91">
    <w:name w:val="46A96DBA76964B09A48D299B623B79C9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550FF2DBB354D7E8BEDE7BADBDF1F081">
    <w:name w:val="1550FF2DBB354D7E8BEDE7BADBDF1F08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BA35D7E8C48443C8ADD2B96017429AA1">
    <w:name w:val="DBA35D7E8C48443C8ADD2B96017429AA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EB87932154E4F699309DF08A263691F1">
    <w:name w:val="FEB87932154E4F699309DF08A263691F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7383C9BE3DE9412DAC71721619C0C77B1">
    <w:name w:val="7383C9BE3DE9412DAC71721619C0C77B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2FAA201E9C254ED1860DCB710DD274AE1">
    <w:name w:val="2FAA201E9C254ED1860DCB710DD274AE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BE167CEE4914E87830654B23019E6341">
    <w:name w:val="FBE167CEE4914E87830654B23019E634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0D26831806EB4C0AA358B1346E9F2FBC1">
    <w:name w:val="0D26831806EB4C0AA358B1346E9F2FBC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C3BCB448FE54B459A73398A09BB5EAD1">
    <w:name w:val="9C3BCB448FE54B459A73398A09BB5EAD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E4C08E128964D5AB4D992F44B8D65C71">
    <w:name w:val="FE4C08E128964D5AB4D992F44B8D65C7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3">
    <w:name w:val="9E4520C123D344E0BBF0EC4E7F19C96C33"/>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3B4496893E2465ABA633FC51FB2EE3A34">
    <w:name w:val="63B4496893E2465ABA633FC51FB2EE3A34"/>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97C36D99A7FB4E0BAB3F8F0477B8CC4E1">
    <w:name w:val="97C36D99A7FB4E0BAB3F8F0477B8CC4E1"/>
    <w:rsid w:val="00E01C50"/>
    <w:pPr>
      <w:spacing w:after="0" w:line="240" w:lineRule="auto"/>
    </w:pPr>
    <w:rPr>
      <w:rFonts w:ascii="Verdana" w:eastAsia="Times New Roman" w:hAnsi="Verdana" w:cs="Times New Roman"/>
      <w:sz w:val="20"/>
      <w:szCs w:val="24"/>
    </w:rPr>
  </w:style>
  <w:style w:type="paragraph" w:customStyle="1" w:styleId="59028BDEE33E44CF8C0E9195BA00D15231">
    <w:name w:val="59028BDEE33E44CF8C0E9195BA00D152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0">
    <w:name w:val="BD18DF74EEC54D37ABB007807E254EA83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0">
    <w:name w:val="9989F3FD01114DB1A1091844C0FFEBCA3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2">
    <w:name w:val="B57A66743F3A4564B5F69409A27A9EC232"/>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5966D5EC06E4C8A80311A8B94B434FE">
    <w:name w:val="05966D5EC06E4C8A80311A8B94B434FE"/>
    <w:rsid w:val="00E01C50"/>
  </w:style>
  <w:style w:type="paragraph" w:customStyle="1" w:styleId="12759CF8D0DF47DA82CBE34D45C3EAF0">
    <w:name w:val="12759CF8D0DF47DA82CBE34D45C3EAF0"/>
    <w:rsid w:val="00E01C50"/>
  </w:style>
  <w:style w:type="paragraph" w:customStyle="1" w:styleId="02573661E47D41B78C04D95D462B53DF">
    <w:name w:val="02573661E47D41B78C04D95D462B53DF"/>
    <w:rsid w:val="00E01C50"/>
  </w:style>
  <w:style w:type="paragraph" w:customStyle="1" w:styleId="D5EB8BC9B0B64B71BA0DCF04F540F19F">
    <w:name w:val="D5EB8BC9B0B64B71BA0DCF04F540F19F"/>
    <w:rsid w:val="00E01C50"/>
  </w:style>
  <w:style w:type="paragraph" w:customStyle="1" w:styleId="2223DC4CE5B64D61B4C0F07F18806E7E">
    <w:name w:val="2223DC4CE5B64D61B4C0F07F18806E7E"/>
    <w:rsid w:val="00E01C50"/>
  </w:style>
  <w:style w:type="paragraph" w:customStyle="1" w:styleId="6FE00E62C59C4510BE0B784358ED32BF">
    <w:name w:val="6FE00E62C59C4510BE0B784358ED32BF"/>
    <w:rsid w:val="00E01C50"/>
  </w:style>
  <w:style w:type="paragraph" w:customStyle="1" w:styleId="602E75C87D82432297BAFACF12746395">
    <w:name w:val="602E75C87D82432297BAFACF12746395"/>
    <w:rsid w:val="00E01C50"/>
  </w:style>
  <w:style w:type="paragraph" w:customStyle="1" w:styleId="D26B749E4FD2434FA366392504F9B39E">
    <w:name w:val="D26B749E4FD2434FA366392504F9B39E"/>
    <w:rsid w:val="00E01C50"/>
  </w:style>
  <w:style w:type="paragraph" w:customStyle="1" w:styleId="E3E23376D6684BD1B4E5BDAFBDE8FD5768">
    <w:name w:val="E3E23376D6684BD1B4E5BDAFBDE8FD576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8">
    <w:name w:val="8DF7921D3E294F0985F20F440E7D51CC6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1">
    <w:name w:val="B75A8F42A3254DB4A4490C5E86C85E447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20">
    <w:name w:val="68DB3E0D3D4D4DDEBA3E287E19EFE8FE20"/>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3">
    <w:name w:val="72B308DE6D6A4AEC98E0143E2084D9B073"/>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7">
    <w:name w:val="AF8C25C757D04C14AD87DFD1E234356967"/>
    <w:rsid w:val="00E01C50"/>
    <w:pPr>
      <w:spacing w:after="0" w:line="240" w:lineRule="auto"/>
    </w:pPr>
    <w:rPr>
      <w:rFonts w:ascii="Verdana" w:eastAsia="Times New Roman" w:hAnsi="Verdana" w:cs="Times New Roman"/>
      <w:sz w:val="20"/>
      <w:szCs w:val="24"/>
    </w:rPr>
  </w:style>
  <w:style w:type="paragraph" w:customStyle="1" w:styleId="0640149426A94A58BB1905F5E84D923E72">
    <w:name w:val="0640149426A94A58BB1905F5E84D923E72"/>
    <w:rsid w:val="00E01C50"/>
    <w:pPr>
      <w:spacing w:after="0" w:line="240" w:lineRule="auto"/>
    </w:pPr>
    <w:rPr>
      <w:rFonts w:ascii="Verdana" w:eastAsia="Times New Roman" w:hAnsi="Verdana" w:cs="Times New Roman"/>
      <w:sz w:val="20"/>
      <w:szCs w:val="24"/>
    </w:rPr>
  </w:style>
  <w:style w:type="paragraph" w:customStyle="1" w:styleId="41C8B5D48AE14750A1AEDECB7A1BECC518">
    <w:name w:val="41C8B5D48AE14750A1AEDECB7A1BECC5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8">
    <w:name w:val="32D764D23C7A468FB9AEF47BBBBBC996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8">
    <w:name w:val="9107382536A54676AA1C4EE7432F6D8A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8">
    <w:name w:val="8806661844D04F70972BB299C1E5997C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8">
    <w:name w:val="7F34BDFD01FE4E829790205C6C49AA32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8">
    <w:name w:val="98594F30A7FD49D38C9C1052326F9803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8">
    <w:name w:val="5CA690BCA25D44639E1A07F9ECC3F532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8">
    <w:name w:val="E1613C8248574BCD9F3BA924235958A4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8">
    <w:name w:val="1D7305BCCB3A4528869AB2AD0BC2182A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8">
    <w:name w:val="C3626737E0534C6CA5C5681FE5855C86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8">
    <w:name w:val="97D0D0E3A3224D0280127EE5354E3241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8">
    <w:name w:val="B7C6FD7F2CF649C783634FAF57BE5EC9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5">
    <w:name w:val="470B2942496E41058023D8171DD31A1C1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3">
    <w:name w:val="22C4224FEF0D4DCAAF77CBFBC99E1E3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2">
    <w:name w:val="29770A60784E4D2DA84F71769D8D03C7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2">
    <w:name w:val="9F38522D7A154D9E8830DDBA4FA5F8B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2">
    <w:name w:val="475D0AD261674C888C3C6D84C0782DF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2">
    <w:name w:val="9826902551524308923EDED8734C1827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2">
    <w:name w:val="656565B8B18A408790E7B7142391D22B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2">
    <w:name w:val="46F0ED9837284D6DB09608B1C29B26B2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3">
    <w:name w:val="56CBFD087ECE4C518AFE64AF303F2F46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1">
    <w:name w:val="06B4012AF2C643DBA65CF2F32CAD096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1">
    <w:name w:val="65130AAEE85A40358D8E7241785C3966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1">
    <w:name w:val="1B7AF3E4C583423AA1DEC1CC23AE9C1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1">
    <w:name w:val="28056082F2E94C4CB5FCC6FD86E1BC9B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1">
    <w:name w:val="78A10C902B1A4AC5B371C3D8EFC1368F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1">
    <w:name w:val="85452FE127664DD4874E48F7181466D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1">
    <w:name w:val="A60AC3122FA34F9BBB4385D62313425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1">
    <w:name w:val="9C82C2BC20D3424AA5F0FA97AA675CA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1">
    <w:name w:val="5236A1FCFF5B4F27BD0481D3A3A1C43B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10">
    <w:name w:val="422999B07C064810B9095AB65A093875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10">
    <w:name w:val="FD90E14A37F940EB946B65ABF61B9F8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10">
    <w:name w:val="40CC32DA35574374BE366CB1976DE662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10">
    <w:name w:val="D7FF7BA59F36426F85886929A4A423BF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10">
    <w:name w:val="AECE3D6CD1C940B7AF218F7DCF8CFCE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10">
    <w:name w:val="9AD72D6EE3FE4AA3A860778A603A7B81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10">
    <w:name w:val="CC1A390375D6401A9BB38F4D7609B958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10">
    <w:name w:val="80E8D12234BB4C60B43597EA263B90C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10">
    <w:name w:val="7CD51D1EF803464F83B1C1F228055B13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9">
    <w:name w:val="32FD74FA12624981B77911B42625ED1B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9">
    <w:name w:val="748E25BBA6C543A08091BC7479EC28F8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9">
    <w:name w:val="AF9B65D99A41401795B3CAD0D112A712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9">
    <w:name w:val="159F0EF8182A4012858130054A923AD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9">
    <w:name w:val="1B63029A313D4AE6AC0C1E615A840CC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9">
    <w:name w:val="33F92E9172914A188C83603CA8818D8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9">
    <w:name w:val="79E6307F6BBD4427A7FDCEC3957DFB30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9">
    <w:name w:val="2A0F7653648340A587A6DBADBFE7FBD4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9">
    <w:name w:val="90F8D07DF1D3489C82A631D1EE584667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8">
    <w:name w:val="A9D8DE165D814BABBEBB8FB0BAE8BE5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8">
    <w:name w:val="41227593FE964CC9B80A71BC5D00898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8">
    <w:name w:val="43D890EBDA3046E9B8D9CE6136B0634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8">
    <w:name w:val="7C95B88CDA054CFA89A87BCF05B3229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8">
    <w:name w:val="AC335EF31332423DBBAC10DF74FBAE8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8">
    <w:name w:val="EEB436FB737E4B17B6B602E141FBEC71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8">
    <w:name w:val="235AB1B06BA5461BB1CD64AAD0C5634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8">
    <w:name w:val="B325C96CA3F54620B2661ECDA69CFC4C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8">
    <w:name w:val="02B4A956E28F4DB7BF9DBA0189909CF6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8">
    <w:name w:val="FC9F16C9304F4D2E895B9FD0C96419F9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8">
    <w:name w:val="A7E3928411754F36A76512D0A44DD7D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8">
    <w:name w:val="D3FD904E7FE7479CA95021CAFEADD1A4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8">
    <w:name w:val="953560ED32D6426DA2C7DAC85333093C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8">
    <w:name w:val="A51F51980ECC4A3F9C18BC7C6954FD76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8">
    <w:name w:val="0C28BDD747274CC1A0D8C698BE2CCA8C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8">
    <w:name w:val="7421512C52B34A4D946443E052C5A923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8">
    <w:name w:val="575FFE94789A4059B073BB6471E44E80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8">
    <w:name w:val="E0D7F162F4F543F2AD0F77BCEA661438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7">
    <w:name w:val="D02A048BF3314BA3B0D6C8E25D72071B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6">
    <w:name w:val="9B2FCE2D429948E3A0CDE726D0B8DA23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6">
    <w:name w:val="7266ABBD9811429A9D6BB424C8E4FF47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6">
    <w:name w:val="A5C8E4E478A149649EA022281F8193EA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6">
    <w:name w:val="D7F484448E334293BB36A2A60C15D371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6">
    <w:name w:val="E0F094CD21624D11B699BEEE024C1ABC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4">
    <w:name w:val="7E913FECA7A245B38CAD197A83554376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2">
    <w:name w:val="5340C3CE930C488EB9392B089F5072AC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3">
    <w:name w:val="1C98599B0583442D94D82F80EEC8D1E3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3">
    <w:name w:val="9721FC765A7B47958C4B2E4EC47AB997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3">
    <w:name w:val="D7FDE6318C044A91A032B814E4904D98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5306018CA5041998A977D5114B9F72A2">
    <w:name w:val="A5306018CA5041998A977D5114B9F72A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06241F485B24763835F00AA1D2DAE052">
    <w:name w:val="106241F485B24763835F00AA1D2DAE05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68A6A703B18B45CFB9BC3FD2F432801C2">
    <w:name w:val="68A6A703B18B45CFB9BC3FD2F432801C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233AE8F0F10244939C1319210F2D29EF2">
    <w:name w:val="233AE8F0F10244939C1319210F2D29EF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08E7D3DA0B94B5CA20CCE59676065042">
    <w:name w:val="F08E7D3DA0B94B5CA20CCE5967606504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063DC44CBB745D4A677DD3F798CEF1B2">
    <w:name w:val="E063DC44CBB745D4A677DD3F798CEF1B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41F8F22F91B40EBBEF4BBFB252873FC2">
    <w:name w:val="441F8F22F91B40EBBEF4BBFB252873FC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FB0B64A454A4DD896098F4A55301CA92">
    <w:name w:val="AFB0B64A454A4DD896098F4A55301CA9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D0F509895F5414596AAE44A95DB33772">
    <w:name w:val="DD0F509895F5414596AAE44A95DB3377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0C4C238FB064A9D8741939C0CB622A22">
    <w:name w:val="C0C4C238FB064A9D8741939C0CB622A2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6B332CF06B0A4C84A22BAF37F029E9282">
    <w:name w:val="6B332CF06B0A4C84A22BAF37F029E928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395A93DA3C44EA58F5CB8B42BCFC56F2">
    <w:name w:val="A395A93DA3C44EA58F5CB8B42BCFC56F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6DBFE3D3EBA4BD4BCF52BD63D49D0B22">
    <w:name w:val="46DBFE3D3EBA4BD4BCF52BD63D49D0B2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CA371083F13049828D0C6C03D6B0A4EF2">
    <w:name w:val="CA371083F13049828D0C6C03D6B0A4EF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91019764DC4DE499639C599EBA50D32">
    <w:name w:val="3F91019764DC4DE499639C599EBA50D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6A96DBA76964B09A48D299B623B79C92">
    <w:name w:val="46A96DBA76964B09A48D299B623B79C9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550FF2DBB354D7E8BEDE7BADBDF1F082">
    <w:name w:val="1550FF2DBB354D7E8BEDE7BADBDF1F08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BA35D7E8C48443C8ADD2B96017429AA2">
    <w:name w:val="DBA35D7E8C48443C8ADD2B96017429AA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EB87932154E4F699309DF08A263691F2">
    <w:name w:val="FEB87932154E4F699309DF08A263691F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7383C9BE3DE9412DAC71721619C0C77B2">
    <w:name w:val="7383C9BE3DE9412DAC71721619C0C77B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2FAA201E9C254ED1860DCB710DD274AE2">
    <w:name w:val="2FAA201E9C254ED1860DCB710DD274AE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BE167CEE4914E87830654B23019E6342">
    <w:name w:val="FBE167CEE4914E87830654B23019E634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0D26831806EB4C0AA358B1346E9F2FBC2">
    <w:name w:val="0D26831806EB4C0AA358B1346E9F2FBC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C3BCB448FE54B459A73398A09BB5EAD2">
    <w:name w:val="9C3BCB448FE54B459A73398A09BB5EAD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E4C08E128964D5AB4D992F44B8D65C72">
    <w:name w:val="FE4C08E128964D5AB4D992F44B8D65C7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4">
    <w:name w:val="9E4520C123D344E0BBF0EC4E7F19C96C34"/>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3B4496893E2465ABA633FC51FB2EE3A35">
    <w:name w:val="63B4496893E2465ABA633FC51FB2EE3A35"/>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02573661E47D41B78C04D95D462B53DF1">
    <w:name w:val="02573661E47D41B78C04D95D462B53DF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D5EB8BC9B0B64B71BA0DCF04F540F19F1">
    <w:name w:val="D5EB8BC9B0B64B71BA0DCF04F540F19F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2223DC4CE5B64D61B4C0F07F18806E7E1">
    <w:name w:val="2223DC4CE5B64D61B4C0F07F18806E7E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FE00E62C59C4510BE0B784358ED32BF1">
    <w:name w:val="6FE00E62C59C4510BE0B784358ED32BF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02E75C87D82432297BAFACF127463951">
    <w:name w:val="602E75C87D82432297BAFACF12746395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D26B749E4FD2434FA366392504F9B39E1">
    <w:name w:val="D26B749E4FD2434FA366392504F9B39E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59028BDEE33E44CF8C0E9195BA00D15232">
    <w:name w:val="59028BDEE33E44CF8C0E9195BA00D152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1">
    <w:name w:val="BD18DF74EEC54D37ABB007807E254EA8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1">
    <w:name w:val="9989F3FD01114DB1A1091844C0FFEBCA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3">
    <w:name w:val="B57A66743F3A4564B5F69409A27A9EC233"/>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02DC90BF73346A289C457A44C343DAD">
    <w:name w:val="302DC90BF73346A289C457A44C343DAD"/>
    <w:rsid w:val="00E01C50"/>
  </w:style>
  <w:style w:type="paragraph" w:customStyle="1" w:styleId="55989DCEE49A4ED187CB8F8B4C358E66">
    <w:name w:val="55989DCEE49A4ED187CB8F8B4C358E66"/>
    <w:rsid w:val="00E01C50"/>
  </w:style>
  <w:style w:type="paragraph" w:customStyle="1" w:styleId="027F41FE43DA4CD78B2C2A357A21C521">
    <w:name w:val="027F41FE43DA4CD78B2C2A357A21C521"/>
    <w:rsid w:val="00E01C50"/>
  </w:style>
  <w:style w:type="paragraph" w:customStyle="1" w:styleId="7D6B644A416642B6A3F633DF8A55DF73">
    <w:name w:val="7D6B644A416642B6A3F633DF8A55DF73"/>
    <w:rsid w:val="00E01C50"/>
  </w:style>
  <w:style w:type="paragraph" w:customStyle="1" w:styleId="45F254F1D0DE468F8EDFEBACE07954A9">
    <w:name w:val="45F254F1D0DE468F8EDFEBACE07954A9"/>
    <w:rsid w:val="00E01C50"/>
  </w:style>
  <w:style w:type="paragraph" w:customStyle="1" w:styleId="9DB3B88F16B44113AE0CB7E4D1F50810">
    <w:name w:val="9DB3B88F16B44113AE0CB7E4D1F50810"/>
    <w:rsid w:val="00E01C50"/>
  </w:style>
  <w:style w:type="paragraph" w:customStyle="1" w:styleId="5D06D3911F67428091D6B1E304AECB1A">
    <w:name w:val="5D06D3911F67428091D6B1E304AECB1A"/>
    <w:rsid w:val="00E01C50"/>
  </w:style>
  <w:style w:type="paragraph" w:customStyle="1" w:styleId="413F6BD3486C422FA3B1F77B549B3EC8">
    <w:name w:val="413F6BD3486C422FA3B1F77B549B3EC8"/>
    <w:rsid w:val="00E01C50"/>
  </w:style>
  <w:style w:type="paragraph" w:customStyle="1" w:styleId="76EEB94F942F47849C49FB32B8F51FD6">
    <w:name w:val="76EEB94F942F47849C49FB32B8F51FD6"/>
    <w:rsid w:val="00E01C50"/>
  </w:style>
  <w:style w:type="paragraph" w:customStyle="1" w:styleId="48F2A759E73F4162868F3BBD2C303274">
    <w:name w:val="48F2A759E73F4162868F3BBD2C303274"/>
    <w:rsid w:val="00E01C50"/>
  </w:style>
  <w:style w:type="paragraph" w:customStyle="1" w:styleId="206329A4AE3B45B0848ACC4A4566FC09">
    <w:name w:val="206329A4AE3B45B0848ACC4A4566FC09"/>
    <w:rsid w:val="00E01C50"/>
  </w:style>
  <w:style w:type="paragraph" w:customStyle="1" w:styleId="5B713403B9E741DEBD1306F54CA303DE">
    <w:name w:val="5B713403B9E741DEBD1306F54CA303DE"/>
    <w:rsid w:val="00E01C50"/>
  </w:style>
  <w:style w:type="paragraph" w:customStyle="1" w:styleId="2CCFCE3AEC894E6E9CBE46AB7292140F">
    <w:name w:val="2CCFCE3AEC894E6E9CBE46AB7292140F"/>
    <w:rsid w:val="00E01C50"/>
  </w:style>
  <w:style w:type="paragraph" w:customStyle="1" w:styleId="31EB8CC1C4D24F4F80526E8103385E2A">
    <w:name w:val="31EB8CC1C4D24F4F80526E8103385E2A"/>
    <w:rsid w:val="00E01C50"/>
  </w:style>
  <w:style w:type="paragraph" w:customStyle="1" w:styleId="C3B3DAF76105453F98332A510B07FAE7">
    <w:name w:val="C3B3DAF76105453F98332A510B07FAE7"/>
    <w:rsid w:val="00E01C50"/>
  </w:style>
  <w:style w:type="paragraph" w:customStyle="1" w:styleId="E89F1EF045684F4094B6480B2F28E678">
    <w:name w:val="E89F1EF045684F4094B6480B2F28E678"/>
    <w:rsid w:val="00E01C50"/>
  </w:style>
  <w:style w:type="paragraph" w:customStyle="1" w:styleId="99A49D27CB364780B90612C958D07159">
    <w:name w:val="99A49D27CB364780B90612C958D07159"/>
    <w:rsid w:val="00E01C50"/>
  </w:style>
  <w:style w:type="paragraph" w:customStyle="1" w:styleId="E6ED27BEFF4B455483039C080868B314">
    <w:name w:val="E6ED27BEFF4B455483039C080868B314"/>
    <w:rsid w:val="00E01C50"/>
  </w:style>
  <w:style w:type="paragraph" w:customStyle="1" w:styleId="605E665C5EAF440FBFBC0E9EB164E667">
    <w:name w:val="605E665C5EAF440FBFBC0E9EB164E667"/>
    <w:rsid w:val="00E01C50"/>
  </w:style>
  <w:style w:type="paragraph" w:customStyle="1" w:styleId="8885604137AB465B8965F1879F84098F">
    <w:name w:val="8885604137AB465B8965F1879F84098F"/>
    <w:rsid w:val="00E01C50"/>
  </w:style>
  <w:style w:type="paragraph" w:customStyle="1" w:styleId="E3E23376D6684BD1B4E5BDAFBDE8FD5769">
    <w:name w:val="E3E23376D6684BD1B4E5BDAFBDE8FD576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9">
    <w:name w:val="8DF7921D3E294F0985F20F440E7D51CC6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2">
    <w:name w:val="B75A8F42A3254DB4A4490C5E86C85E447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21">
    <w:name w:val="68DB3E0D3D4D4DDEBA3E287E19EFE8FE2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4">
    <w:name w:val="72B308DE6D6A4AEC98E0143E2084D9B074"/>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8">
    <w:name w:val="AF8C25C757D04C14AD87DFD1E234356968"/>
    <w:rsid w:val="00E01C50"/>
    <w:pPr>
      <w:spacing w:after="0" w:line="240" w:lineRule="auto"/>
    </w:pPr>
    <w:rPr>
      <w:rFonts w:ascii="Verdana" w:eastAsia="Times New Roman" w:hAnsi="Verdana" w:cs="Times New Roman"/>
      <w:sz w:val="20"/>
      <w:szCs w:val="24"/>
    </w:rPr>
  </w:style>
  <w:style w:type="paragraph" w:customStyle="1" w:styleId="0640149426A94A58BB1905F5E84D923E73">
    <w:name w:val="0640149426A94A58BB1905F5E84D923E73"/>
    <w:rsid w:val="00E01C50"/>
    <w:pPr>
      <w:spacing w:after="0" w:line="240" w:lineRule="auto"/>
    </w:pPr>
    <w:rPr>
      <w:rFonts w:ascii="Verdana" w:eastAsia="Times New Roman" w:hAnsi="Verdana" w:cs="Times New Roman"/>
      <w:sz w:val="20"/>
      <w:szCs w:val="24"/>
    </w:rPr>
  </w:style>
  <w:style w:type="paragraph" w:customStyle="1" w:styleId="41C8B5D48AE14750A1AEDECB7A1BECC519">
    <w:name w:val="41C8B5D48AE14750A1AEDECB7A1BECC5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9">
    <w:name w:val="32D764D23C7A468FB9AEF47BBBBBC996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9">
    <w:name w:val="9107382536A54676AA1C4EE7432F6D8A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9">
    <w:name w:val="8806661844D04F70972BB299C1E5997C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9">
    <w:name w:val="7F34BDFD01FE4E829790205C6C49AA32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9">
    <w:name w:val="98594F30A7FD49D38C9C1052326F9803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9">
    <w:name w:val="5CA690BCA25D44639E1A07F9ECC3F532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9">
    <w:name w:val="E1613C8248574BCD9F3BA924235958A4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9">
    <w:name w:val="1D7305BCCB3A4528869AB2AD0BC2182A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9">
    <w:name w:val="C3626737E0534C6CA5C5681FE5855C86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9">
    <w:name w:val="97D0D0E3A3224D0280127EE5354E3241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9">
    <w:name w:val="B7C6FD7F2CF649C783634FAF57BE5EC9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6">
    <w:name w:val="470B2942496E41058023D8171DD31A1C1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4">
    <w:name w:val="22C4224FEF0D4DCAAF77CBFBC99E1E3A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3">
    <w:name w:val="29770A60784E4D2DA84F71769D8D03C7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3">
    <w:name w:val="9F38522D7A154D9E8830DDBA4FA5F8B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3">
    <w:name w:val="475D0AD261674C888C3C6D84C0782DF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3">
    <w:name w:val="9826902551524308923EDED8734C1827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3">
    <w:name w:val="656565B8B18A408790E7B7142391D22B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3">
    <w:name w:val="46F0ED9837284D6DB09608B1C29B26B2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4">
    <w:name w:val="56CBFD087ECE4C518AFE64AF303F2F461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2">
    <w:name w:val="06B4012AF2C643DBA65CF2F32CAD096D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2">
    <w:name w:val="65130AAEE85A40358D8E7241785C3966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2">
    <w:name w:val="1B7AF3E4C583423AA1DEC1CC23AE9C1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2">
    <w:name w:val="28056082F2E94C4CB5FCC6FD86E1BC9B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2">
    <w:name w:val="78A10C902B1A4AC5B371C3D8EFC1368F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2">
    <w:name w:val="85452FE127664DD4874E48F7181466D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2">
    <w:name w:val="A60AC3122FA34F9BBB4385D62313425D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2">
    <w:name w:val="9C82C2BC20D3424AA5F0FA97AA675CAD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2">
    <w:name w:val="5236A1FCFF5B4F27BD0481D3A3A1C43B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11">
    <w:name w:val="422999B07C064810B9095AB65A093875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11">
    <w:name w:val="FD90E14A37F940EB946B65ABF61B9F8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11">
    <w:name w:val="40CC32DA35574374BE366CB1976DE662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11">
    <w:name w:val="D7FF7BA59F36426F85886929A4A423BF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11">
    <w:name w:val="AECE3D6CD1C940B7AF218F7DCF8CFCEE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11">
    <w:name w:val="9AD72D6EE3FE4AA3A860778A603A7B81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11">
    <w:name w:val="CC1A390375D6401A9BB38F4D7609B958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11">
    <w:name w:val="80E8D12234BB4C60B43597EA263B90CE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11">
    <w:name w:val="7CD51D1EF803464F83B1C1F228055B13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10">
    <w:name w:val="32FD74FA12624981B77911B42625ED1B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10">
    <w:name w:val="748E25BBA6C543A08091BC7479EC28F8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10">
    <w:name w:val="AF9B65D99A41401795B3CAD0D112A712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10">
    <w:name w:val="159F0EF8182A4012858130054A923AD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10">
    <w:name w:val="1B63029A313D4AE6AC0C1E615A840CC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10">
    <w:name w:val="33F92E9172914A188C83603CA8818D8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10">
    <w:name w:val="79E6307F6BBD4427A7FDCEC3957DFB30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10">
    <w:name w:val="2A0F7653648340A587A6DBADBFE7FBD4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10">
    <w:name w:val="90F8D07DF1D3489C82A631D1EE584667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9">
    <w:name w:val="A9D8DE165D814BABBEBB8FB0BAE8BE5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9">
    <w:name w:val="41227593FE964CC9B80A71BC5D00898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9">
    <w:name w:val="43D890EBDA3046E9B8D9CE6136B0634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9">
    <w:name w:val="7C95B88CDA054CFA89A87BCF05B3229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9">
    <w:name w:val="AC335EF31332423DBBAC10DF74FBAE8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9">
    <w:name w:val="EEB436FB737E4B17B6B602E141FBEC71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9">
    <w:name w:val="235AB1B06BA5461BB1CD64AAD0C5634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9">
    <w:name w:val="B325C96CA3F54620B2661ECDA69CFC4C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9">
    <w:name w:val="02B4A956E28F4DB7BF9DBA0189909CF6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9">
    <w:name w:val="FC9F16C9304F4D2E895B9FD0C96419F9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9">
    <w:name w:val="A7E3928411754F36A76512D0A44DD7D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9">
    <w:name w:val="D3FD904E7FE7479CA95021CAFEADD1A4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9">
    <w:name w:val="953560ED32D6426DA2C7DAC85333093C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9">
    <w:name w:val="A51F51980ECC4A3F9C18BC7C6954FD76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9">
    <w:name w:val="0C28BDD747274CC1A0D8C698BE2CCA8C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9">
    <w:name w:val="7421512C52B34A4D946443E052C5A923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9">
    <w:name w:val="575FFE94789A4059B073BB6471E44E80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9">
    <w:name w:val="E0D7F162F4F543F2AD0F77BCEA661438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8">
    <w:name w:val="D02A048BF3314BA3B0D6C8E25D72071B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7">
    <w:name w:val="9B2FCE2D429948E3A0CDE726D0B8DA23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7">
    <w:name w:val="7266ABBD9811429A9D6BB424C8E4FF47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7">
    <w:name w:val="A5C8E4E478A149649EA022281F8193EA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7">
    <w:name w:val="D7F484448E334293BB36A2A60C15D371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7">
    <w:name w:val="E0F094CD21624D11B699BEEE024C1ABC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5">
    <w:name w:val="7E913FECA7A245B38CAD197A835543765"/>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3">
    <w:name w:val="5340C3CE930C488EB9392B089F5072AC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4">
    <w:name w:val="1C98599B0583442D94D82F80EEC8D1E3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4">
    <w:name w:val="9721FC765A7B47958C4B2E4EC47AB997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4">
    <w:name w:val="D7FDE6318C044A91A032B814E4904D98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5306018CA5041998A977D5114B9F72A3">
    <w:name w:val="A5306018CA5041998A977D5114B9F72A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06241F485B24763835F00AA1D2DAE053">
    <w:name w:val="106241F485B24763835F00AA1D2DAE05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68A6A703B18B45CFB9BC3FD2F432801C3">
    <w:name w:val="68A6A703B18B45CFB9BC3FD2F432801C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233AE8F0F10244939C1319210F2D29EF3">
    <w:name w:val="233AE8F0F10244939C1319210F2D29EF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08E7D3DA0B94B5CA20CCE59676065043">
    <w:name w:val="F08E7D3DA0B94B5CA20CCE5967606504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063DC44CBB745D4A677DD3F798CEF1B3">
    <w:name w:val="E063DC44CBB745D4A677DD3F798CEF1B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41F8F22F91B40EBBEF4BBFB252873FC3">
    <w:name w:val="441F8F22F91B40EBBEF4BBFB252873FC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FB0B64A454A4DD896098F4A55301CA93">
    <w:name w:val="AFB0B64A454A4DD896098F4A55301CA9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D0F509895F5414596AAE44A95DB33773">
    <w:name w:val="DD0F509895F5414596AAE44A95DB3377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0C4C238FB064A9D8741939C0CB622A23">
    <w:name w:val="C0C4C238FB064A9D8741939C0CB622A2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6B332CF06B0A4C84A22BAF37F029E9283">
    <w:name w:val="6B332CF06B0A4C84A22BAF37F029E928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395A93DA3C44EA58F5CB8B42BCFC56F3">
    <w:name w:val="A395A93DA3C44EA58F5CB8B42BCFC56F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6DBFE3D3EBA4BD4BCF52BD63D49D0B23">
    <w:name w:val="46DBFE3D3EBA4BD4BCF52BD63D49D0B2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CA371083F13049828D0C6C03D6B0A4EF3">
    <w:name w:val="CA371083F13049828D0C6C03D6B0A4EF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91019764DC4DE499639C599EBA50D33">
    <w:name w:val="3F91019764DC4DE499639C599EBA50D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6A96DBA76964B09A48D299B623B79C93">
    <w:name w:val="46A96DBA76964B09A48D299B623B79C9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550FF2DBB354D7E8BEDE7BADBDF1F083">
    <w:name w:val="1550FF2DBB354D7E8BEDE7BADBDF1F08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BA35D7E8C48443C8ADD2B96017429AA3">
    <w:name w:val="DBA35D7E8C48443C8ADD2B96017429AA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EB87932154E4F699309DF08A263691F3">
    <w:name w:val="FEB87932154E4F699309DF08A263691F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7383C9BE3DE9412DAC71721619C0C77B3">
    <w:name w:val="7383C9BE3DE9412DAC71721619C0C77B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2FAA201E9C254ED1860DCB710DD274AE3">
    <w:name w:val="2FAA201E9C254ED1860DCB710DD274AE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BE167CEE4914E87830654B23019E6343">
    <w:name w:val="FBE167CEE4914E87830654B23019E634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0D26831806EB4C0AA358B1346E9F2FBC3">
    <w:name w:val="0D26831806EB4C0AA358B1346E9F2FBC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C3BCB448FE54B459A73398A09BB5EAD3">
    <w:name w:val="9C3BCB448FE54B459A73398A09BB5EAD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E4C08E128964D5AB4D992F44B8D65C73">
    <w:name w:val="FE4C08E128964D5AB4D992F44B8D65C7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5">
    <w:name w:val="9E4520C123D344E0BBF0EC4E7F19C96C35"/>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3B4496893E2465ABA633FC51FB2EE3A36">
    <w:name w:val="63B4496893E2465ABA633FC51FB2EE3A36"/>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302DC90BF73346A289C457A44C343DAD1">
    <w:name w:val="302DC90BF73346A289C457A44C343DAD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55989DCEE49A4ED187CB8F8B4C358E661">
    <w:name w:val="55989DCEE49A4ED187CB8F8B4C358E66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027F41FE43DA4CD78B2C2A357A21C5211">
    <w:name w:val="027F41FE43DA4CD78B2C2A357A21C521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7D6B644A416642B6A3F633DF8A55DF731">
    <w:name w:val="7D6B644A416642B6A3F633DF8A55DF73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C3B3DAF76105453F98332A510B07FAE71">
    <w:name w:val="C3B3DAF76105453F98332A510B07FAE7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E89F1EF045684F4094B6480B2F28E6781">
    <w:name w:val="E89F1EF045684F4094B6480B2F28E678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99A49D27CB364780B90612C958D071591">
    <w:name w:val="99A49D27CB364780B90612C958D07159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E6ED27BEFF4B455483039C080868B3141">
    <w:name w:val="E6ED27BEFF4B455483039C080868B314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05E665C5EAF440FBFBC0E9EB164E6671">
    <w:name w:val="605E665C5EAF440FBFBC0E9EB164E667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8885604137AB465B8965F1879F84098F1">
    <w:name w:val="8885604137AB465B8965F1879F84098F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33">
    <w:name w:val="59028BDEE33E44CF8C0E9195BA00D152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2">
    <w:name w:val="BD18DF74EEC54D37ABB007807E254EA8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2">
    <w:name w:val="9989F3FD01114DB1A1091844C0FFEBCA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4">
    <w:name w:val="B57A66743F3A4564B5F69409A27A9EC234"/>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70">
    <w:name w:val="E3E23376D6684BD1B4E5BDAFBDE8FD577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70">
    <w:name w:val="8DF7921D3E294F0985F20F440E7D51CC7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3">
    <w:name w:val="B75A8F42A3254DB4A4490C5E86C85E447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22">
    <w:name w:val="68DB3E0D3D4D4DDEBA3E287E19EFE8FE2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5">
    <w:name w:val="72B308DE6D6A4AEC98E0143E2084D9B075"/>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9">
    <w:name w:val="AF8C25C757D04C14AD87DFD1E234356969"/>
    <w:rsid w:val="00E01C50"/>
    <w:pPr>
      <w:spacing w:after="0" w:line="240" w:lineRule="auto"/>
    </w:pPr>
    <w:rPr>
      <w:rFonts w:ascii="Verdana" w:eastAsia="Times New Roman" w:hAnsi="Verdana" w:cs="Times New Roman"/>
      <w:sz w:val="20"/>
      <w:szCs w:val="24"/>
    </w:rPr>
  </w:style>
  <w:style w:type="paragraph" w:customStyle="1" w:styleId="0640149426A94A58BB1905F5E84D923E74">
    <w:name w:val="0640149426A94A58BB1905F5E84D923E74"/>
    <w:rsid w:val="00E01C50"/>
    <w:pPr>
      <w:spacing w:after="0" w:line="240" w:lineRule="auto"/>
    </w:pPr>
    <w:rPr>
      <w:rFonts w:ascii="Verdana" w:eastAsia="Times New Roman" w:hAnsi="Verdana" w:cs="Times New Roman"/>
      <w:sz w:val="20"/>
      <w:szCs w:val="24"/>
    </w:rPr>
  </w:style>
  <w:style w:type="paragraph" w:customStyle="1" w:styleId="41C8B5D48AE14750A1AEDECB7A1BECC520">
    <w:name w:val="41C8B5D48AE14750A1AEDECB7A1BECC5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20">
    <w:name w:val="32D764D23C7A468FB9AEF47BBBBBC996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20">
    <w:name w:val="9107382536A54676AA1C4EE7432F6D8A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20">
    <w:name w:val="8806661844D04F70972BB299C1E5997C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20">
    <w:name w:val="7F34BDFD01FE4E829790205C6C49AA32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20">
    <w:name w:val="98594F30A7FD49D38C9C1052326F9803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20">
    <w:name w:val="5CA690BCA25D44639E1A07F9ECC3F532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20">
    <w:name w:val="E1613C8248574BCD9F3BA924235958A4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20">
    <w:name w:val="1D7305BCCB3A4528869AB2AD0BC2182A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20">
    <w:name w:val="C3626737E0534C6CA5C5681FE5855C86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20">
    <w:name w:val="97D0D0E3A3224D0280127EE5354E3241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20">
    <w:name w:val="B7C6FD7F2CF649C783634FAF57BE5EC9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7">
    <w:name w:val="470B2942496E41058023D8171DD31A1C1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5">
    <w:name w:val="22C4224FEF0D4DCAAF77CBFBC99E1E3A1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4">
    <w:name w:val="29770A60784E4D2DA84F71769D8D03C7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4">
    <w:name w:val="9F38522D7A154D9E8830DDBA4FA5F8BA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4">
    <w:name w:val="475D0AD261674C888C3C6D84C0782DFA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4">
    <w:name w:val="9826902551524308923EDED8734C1827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4">
    <w:name w:val="656565B8B18A408790E7B7142391D22B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4">
    <w:name w:val="46F0ED9837284D6DB09608B1C29B26B2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5">
    <w:name w:val="56CBFD087ECE4C518AFE64AF303F2F461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3">
    <w:name w:val="06B4012AF2C643DBA65CF2F32CAD096D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3">
    <w:name w:val="65130AAEE85A40358D8E7241785C3966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3">
    <w:name w:val="1B7AF3E4C583423AA1DEC1CC23AE9C1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3">
    <w:name w:val="28056082F2E94C4CB5FCC6FD86E1BC9B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3">
    <w:name w:val="78A10C902B1A4AC5B371C3D8EFC1368F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3">
    <w:name w:val="85452FE127664DD4874E48F7181466D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3">
    <w:name w:val="A60AC3122FA34F9BBB4385D62313425D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3">
    <w:name w:val="9C82C2BC20D3424AA5F0FA97AA675CAD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3">
    <w:name w:val="5236A1FCFF5B4F27BD0481D3A3A1C43B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12">
    <w:name w:val="422999B07C064810B9095AB65A093875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12">
    <w:name w:val="FD90E14A37F940EB946B65ABF61B9F87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12">
    <w:name w:val="40CC32DA35574374BE366CB1976DE662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12">
    <w:name w:val="D7FF7BA59F36426F85886929A4A423BF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12">
    <w:name w:val="AECE3D6CD1C940B7AF218F7DCF8CFCEE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12">
    <w:name w:val="9AD72D6EE3FE4AA3A860778A603A7B81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12">
    <w:name w:val="CC1A390375D6401A9BB38F4D7609B958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12">
    <w:name w:val="80E8D12234BB4C60B43597EA263B90CE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12">
    <w:name w:val="7CD51D1EF803464F83B1C1F228055B13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11">
    <w:name w:val="32FD74FA12624981B77911B42625ED1B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11">
    <w:name w:val="748E25BBA6C543A08091BC7479EC28F8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11">
    <w:name w:val="AF9B65D99A41401795B3CAD0D112A712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11">
    <w:name w:val="159F0EF8182A4012858130054A923AD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11">
    <w:name w:val="1B63029A313D4AE6AC0C1E615A840CC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11">
    <w:name w:val="33F92E9172914A188C83603CA8818D8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11">
    <w:name w:val="79E6307F6BBD4427A7FDCEC3957DFB30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11">
    <w:name w:val="2A0F7653648340A587A6DBADBFE7FBD4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11">
    <w:name w:val="90F8D07DF1D3489C82A631D1EE584667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10">
    <w:name w:val="A9D8DE165D814BABBEBB8FB0BAE8BE5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10">
    <w:name w:val="41227593FE964CC9B80A71BC5D00898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10">
    <w:name w:val="43D890EBDA3046E9B8D9CE6136B0634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10">
    <w:name w:val="7C95B88CDA054CFA89A87BCF05B3229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10">
    <w:name w:val="AC335EF31332423DBBAC10DF74FBAE8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10">
    <w:name w:val="EEB436FB737E4B17B6B602E141FBEC71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10">
    <w:name w:val="235AB1B06BA5461BB1CD64AAD0C5634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10">
    <w:name w:val="B325C96CA3F54620B2661ECDA69CFC4C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10">
    <w:name w:val="02B4A956E28F4DB7BF9DBA0189909CF6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10">
    <w:name w:val="FC9F16C9304F4D2E895B9FD0C96419F9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10">
    <w:name w:val="A7E3928411754F36A76512D0A44DD7D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10">
    <w:name w:val="D3FD904E7FE7479CA95021CAFEADD1A4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10">
    <w:name w:val="953560ED32D6426DA2C7DAC85333093C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10">
    <w:name w:val="A51F51980ECC4A3F9C18BC7C6954FD76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10">
    <w:name w:val="0C28BDD747274CC1A0D8C698BE2CCA8C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10">
    <w:name w:val="7421512C52B34A4D946443E052C5A923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10">
    <w:name w:val="575FFE94789A4059B073BB6471E44E80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10">
    <w:name w:val="E0D7F162F4F543F2AD0F77BCEA661438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9">
    <w:name w:val="D02A048BF3314BA3B0D6C8E25D72071B9"/>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8">
    <w:name w:val="9B2FCE2D429948E3A0CDE726D0B8DA23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8">
    <w:name w:val="7266ABBD9811429A9D6BB424C8E4FF47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8">
    <w:name w:val="A5C8E4E478A149649EA022281F8193EA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8">
    <w:name w:val="D7F484448E334293BB36A2A60C15D371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8">
    <w:name w:val="E0F094CD21624D11B699BEEE024C1ABC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6">
    <w:name w:val="7E913FECA7A245B38CAD197A835543766"/>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4">
    <w:name w:val="5340C3CE930C488EB9392B089F5072AC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5">
    <w:name w:val="1C98599B0583442D94D82F80EEC8D1E35"/>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5">
    <w:name w:val="9721FC765A7B47958C4B2E4EC47AB997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5">
    <w:name w:val="D7FDE6318C044A91A032B814E4904D98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5306018CA5041998A977D5114B9F72A4">
    <w:name w:val="A5306018CA5041998A977D5114B9F72A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06241F485B24763835F00AA1D2DAE054">
    <w:name w:val="106241F485B24763835F00AA1D2DAE05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68A6A703B18B45CFB9BC3FD2F432801C4">
    <w:name w:val="68A6A703B18B45CFB9BC3FD2F432801C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233AE8F0F10244939C1319210F2D29EF4">
    <w:name w:val="233AE8F0F10244939C1319210F2D29EF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08E7D3DA0B94B5CA20CCE59676065044">
    <w:name w:val="F08E7D3DA0B94B5CA20CCE5967606504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063DC44CBB745D4A677DD3F798CEF1B4">
    <w:name w:val="E063DC44CBB745D4A677DD3F798CEF1B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41F8F22F91B40EBBEF4BBFB252873FC4">
    <w:name w:val="441F8F22F91B40EBBEF4BBFB252873FC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FB0B64A454A4DD896098F4A55301CA94">
    <w:name w:val="AFB0B64A454A4DD896098F4A55301CA9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D0F509895F5414596AAE44A95DB33774">
    <w:name w:val="DD0F509895F5414596AAE44A95DB3377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0C4C238FB064A9D8741939C0CB622A24">
    <w:name w:val="C0C4C238FB064A9D8741939C0CB622A2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6B332CF06B0A4C84A22BAF37F029E9284">
    <w:name w:val="6B332CF06B0A4C84A22BAF37F029E928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395A93DA3C44EA58F5CB8B42BCFC56F4">
    <w:name w:val="A395A93DA3C44EA58F5CB8B42BCFC56F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6DBFE3D3EBA4BD4BCF52BD63D49D0B24">
    <w:name w:val="46DBFE3D3EBA4BD4BCF52BD63D49D0B2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CA371083F13049828D0C6C03D6B0A4EF4">
    <w:name w:val="CA371083F13049828D0C6C03D6B0A4EF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91019764DC4DE499639C599EBA50D34">
    <w:name w:val="3F91019764DC4DE499639C599EBA50D3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6A96DBA76964B09A48D299B623B79C94">
    <w:name w:val="46A96DBA76964B09A48D299B623B79C9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550FF2DBB354D7E8BEDE7BADBDF1F084">
    <w:name w:val="1550FF2DBB354D7E8BEDE7BADBDF1F08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BA35D7E8C48443C8ADD2B96017429AA4">
    <w:name w:val="DBA35D7E8C48443C8ADD2B96017429AA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EB87932154E4F699309DF08A263691F4">
    <w:name w:val="FEB87932154E4F699309DF08A263691F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7383C9BE3DE9412DAC71721619C0C77B4">
    <w:name w:val="7383C9BE3DE9412DAC71721619C0C77B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2FAA201E9C254ED1860DCB710DD274AE4">
    <w:name w:val="2FAA201E9C254ED1860DCB710DD274AE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BE167CEE4914E87830654B23019E6344">
    <w:name w:val="FBE167CEE4914E87830654B23019E634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0D26831806EB4C0AA358B1346E9F2FBC4">
    <w:name w:val="0D26831806EB4C0AA358B1346E9F2FBC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C3BCB448FE54B459A73398A09BB5EAD4">
    <w:name w:val="9C3BCB448FE54B459A73398A09BB5EAD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E4C08E128964D5AB4D992F44B8D65C74">
    <w:name w:val="FE4C08E128964D5AB4D992F44B8D65C7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6">
    <w:name w:val="9E4520C123D344E0BBF0EC4E7F19C96C36"/>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3B4496893E2465ABA633FC51FB2EE3A37">
    <w:name w:val="63B4496893E2465ABA633FC51FB2EE3A37"/>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302DC90BF73346A289C457A44C343DAD2">
    <w:name w:val="302DC90BF73346A289C457A44C343DAD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55989DCEE49A4ED187CB8F8B4C358E662">
    <w:name w:val="55989DCEE49A4ED187CB8F8B4C358E66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027F41FE43DA4CD78B2C2A357A21C5212">
    <w:name w:val="027F41FE43DA4CD78B2C2A357A21C521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7D6B644A416642B6A3F633DF8A55DF732">
    <w:name w:val="7D6B644A416642B6A3F633DF8A55DF73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C3B3DAF76105453F98332A510B07FAE72">
    <w:name w:val="C3B3DAF76105453F98332A510B07FAE7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E89F1EF045684F4094B6480B2F28E6782">
    <w:name w:val="E89F1EF045684F4094B6480B2F28E678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99A49D27CB364780B90612C958D071592">
    <w:name w:val="99A49D27CB364780B90612C958D07159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E6ED27BEFF4B455483039C080868B3142">
    <w:name w:val="E6ED27BEFF4B455483039C080868B314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05E665C5EAF440FBFBC0E9EB164E6672">
    <w:name w:val="605E665C5EAF440FBFBC0E9EB164E667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8885604137AB465B8965F1879F84098F2">
    <w:name w:val="8885604137AB465B8965F1879F84098F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34">
    <w:name w:val="59028BDEE33E44CF8C0E9195BA00D1523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3">
    <w:name w:val="BD18DF74EEC54D37ABB007807E254EA8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3">
    <w:name w:val="9989F3FD01114DB1A1091844C0FFEBCA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5">
    <w:name w:val="B57A66743F3A4564B5F69409A27A9EC235"/>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CB1E1A04EA347B585D48F00DB53047E">
    <w:name w:val="ECB1E1A04EA347B585D48F00DB53047E"/>
    <w:rsid w:val="00E01C50"/>
  </w:style>
  <w:style w:type="paragraph" w:customStyle="1" w:styleId="71A36E3BC3374E18ACA4D18F4C679814">
    <w:name w:val="71A36E3BC3374E18ACA4D18F4C679814"/>
    <w:rsid w:val="00E01C50"/>
  </w:style>
  <w:style w:type="paragraph" w:customStyle="1" w:styleId="0FDA64E0A9D443F7B8B6A9C2F3F63F42">
    <w:name w:val="0FDA64E0A9D443F7B8B6A9C2F3F63F42"/>
    <w:rsid w:val="00E01C50"/>
  </w:style>
  <w:style w:type="paragraph" w:customStyle="1" w:styleId="6BFD28D4975649E38944B21F24F9285D">
    <w:name w:val="6BFD28D4975649E38944B21F24F9285D"/>
    <w:rsid w:val="00E01C50"/>
  </w:style>
  <w:style w:type="paragraph" w:customStyle="1" w:styleId="E59E6F8AB82141EBA2B7889BAB870232">
    <w:name w:val="E59E6F8AB82141EBA2B7889BAB870232"/>
    <w:rsid w:val="00E01C50"/>
  </w:style>
  <w:style w:type="paragraph" w:customStyle="1" w:styleId="BE98199B53D84697B56381320E73170F">
    <w:name w:val="BE98199B53D84697B56381320E73170F"/>
    <w:rsid w:val="00E01C50"/>
  </w:style>
  <w:style w:type="paragraph" w:customStyle="1" w:styleId="49492C25F3464882974CAEF672130680">
    <w:name w:val="49492C25F3464882974CAEF672130680"/>
    <w:rsid w:val="00E01C50"/>
  </w:style>
  <w:style w:type="paragraph" w:customStyle="1" w:styleId="DBCA55E6457849929C436EF7280C0EE0">
    <w:name w:val="DBCA55E6457849929C436EF7280C0EE0"/>
    <w:rsid w:val="00E01C50"/>
  </w:style>
  <w:style w:type="paragraph" w:customStyle="1" w:styleId="F3DC2CC64B7343E3B5AB5732C5D48C5A">
    <w:name w:val="F3DC2CC64B7343E3B5AB5732C5D48C5A"/>
    <w:rsid w:val="00E01C50"/>
  </w:style>
  <w:style w:type="paragraph" w:customStyle="1" w:styleId="8F6911C78E794281BECA6E57F2ED5E42">
    <w:name w:val="8F6911C78E794281BECA6E57F2ED5E42"/>
    <w:rsid w:val="00E01C50"/>
  </w:style>
  <w:style w:type="paragraph" w:customStyle="1" w:styleId="8E0F958631A34DDF8FA3F891EEFAB046">
    <w:name w:val="8E0F958631A34DDF8FA3F891EEFAB046"/>
    <w:rsid w:val="00E01C50"/>
  </w:style>
  <w:style w:type="paragraph" w:customStyle="1" w:styleId="86B2F9121C684A19AC4F9188126538B4">
    <w:name w:val="86B2F9121C684A19AC4F9188126538B4"/>
    <w:rsid w:val="00E01C50"/>
  </w:style>
  <w:style w:type="paragraph" w:customStyle="1" w:styleId="9F5E01FFA3BE4C07A284363F779303BE">
    <w:name w:val="9F5E01FFA3BE4C07A284363F779303BE"/>
    <w:rsid w:val="00E01C50"/>
  </w:style>
  <w:style w:type="paragraph" w:customStyle="1" w:styleId="229AD962288844E68287268D283EB243">
    <w:name w:val="229AD962288844E68287268D283EB243"/>
    <w:rsid w:val="00E01C50"/>
  </w:style>
  <w:style w:type="paragraph" w:customStyle="1" w:styleId="B370BCA623554E1295E021320E2325C1">
    <w:name w:val="B370BCA623554E1295E021320E2325C1"/>
    <w:rsid w:val="00E01C50"/>
  </w:style>
  <w:style w:type="paragraph" w:customStyle="1" w:styleId="E2D35843D0944841996DCB4ACC9B19DE">
    <w:name w:val="E2D35843D0944841996DCB4ACC9B19DE"/>
    <w:rsid w:val="00E01C50"/>
  </w:style>
  <w:style w:type="paragraph" w:customStyle="1" w:styleId="2A633061D319406C9904E194EFD67F9A">
    <w:name w:val="2A633061D319406C9904E194EFD67F9A"/>
    <w:rsid w:val="00E01C50"/>
  </w:style>
  <w:style w:type="paragraph" w:customStyle="1" w:styleId="2AAC90C4401B438E8CA97C345FCCEB39">
    <w:name w:val="2AAC90C4401B438E8CA97C345FCCEB39"/>
    <w:rsid w:val="00E01C50"/>
  </w:style>
  <w:style w:type="paragraph" w:customStyle="1" w:styleId="B798536E81E742BFA51337B5824DF095">
    <w:name w:val="B798536E81E742BFA51337B5824DF095"/>
    <w:rsid w:val="00E01C50"/>
  </w:style>
  <w:style w:type="paragraph" w:customStyle="1" w:styleId="E53729ABB4C14390A660C4386F36C578">
    <w:name w:val="E53729ABB4C14390A660C4386F36C578"/>
    <w:rsid w:val="00E01C50"/>
  </w:style>
  <w:style w:type="paragraph" w:customStyle="1" w:styleId="9411CBF8B95B499BB4851893AD6616B1">
    <w:name w:val="9411CBF8B95B499BB4851893AD6616B1"/>
    <w:rsid w:val="00E01C50"/>
  </w:style>
  <w:style w:type="paragraph" w:customStyle="1" w:styleId="2AFBD2912D2F43B3AA82967F117AC53F">
    <w:name w:val="2AFBD2912D2F43B3AA82967F117AC53F"/>
    <w:rsid w:val="00E01C50"/>
  </w:style>
  <w:style w:type="paragraph" w:customStyle="1" w:styleId="17ED95ECCF90428CA00E1B0FC3918B6B">
    <w:name w:val="17ED95ECCF90428CA00E1B0FC3918B6B"/>
    <w:rsid w:val="00E01C50"/>
  </w:style>
  <w:style w:type="paragraph" w:customStyle="1" w:styleId="EDFA18603FF34021B7DEED50CEC22CA4">
    <w:name w:val="EDFA18603FF34021B7DEED50CEC22CA4"/>
    <w:rsid w:val="00E01C50"/>
  </w:style>
  <w:style w:type="paragraph" w:customStyle="1" w:styleId="910AB1AF8BA64CFEBD6C2E2566D2E1F2">
    <w:name w:val="910AB1AF8BA64CFEBD6C2E2566D2E1F2"/>
    <w:rsid w:val="00E01C50"/>
  </w:style>
  <w:style w:type="paragraph" w:customStyle="1" w:styleId="BF43DA82A38B4178AB249FA0042BA673">
    <w:name w:val="BF43DA82A38B4178AB249FA0042BA673"/>
    <w:rsid w:val="00E01C50"/>
  </w:style>
  <w:style w:type="paragraph" w:customStyle="1" w:styleId="501E539CFAC04D858B9788EBB02D9F27">
    <w:name w:val="501E539CFAC04D858B9788EBB02D9F27"/>
    <w:rsid w:val="00E01C50"/>
  </w:style>
  <w:style w:type="paragraph" w:customStyle="1" w:styleId="6584B86A057F4596AE6B142B507466DB">
    <w:name w:val="6584B86A057F4596AE6B142B507466DB"/>
    <w:rsid w:val="00E01C50"/>
  </w:style>
  <w:style w:type="paragraph" w:customStyle="1" w:styleId="08858E0578A245D190547AB4A7DAFA6D">
    <w:name w:val="08858E0578A245D190547AB4A7DAFA6D"/>
    <w:rsid w:val="00E01C50"/>
  </w:style>
  <w:style w:type="paragraph" w:customStyle="1" w:styleId="1B76CC4A3AFC4DF7A15EE66C97F93357">
    <w:name w:val="1B76CC4A3AFC4DF7A15EE66C97F93357"/>
    <w:rsid w:val="00E01C50"/>
  </w:style>
  <w:style w:type="paragraph" w:customStyle="1" w:styleId="C670241B8E5849DB9988BE2EA28EB0AF">
    <w:name w:val="C670241B8E5849DB9988BE2EA28EB0AF"/>
    <w:rsid w:val="00E01C50"/>
  </w:style>
  <w:style w:type="paragraph" w:customStyle="1" w:styleId="3159E8DE4FE842BFA12C7DC2C16BE618">
    <w:name w:val="3159E8DE4FE842BFA12C7DC2C16BE618"/>
    <w:rsid w:val="00E01C50"/>
  </w:style>
  <w:style w:type="paragraph" w:customStyle="1" w:styleId="DF3B78F070B846F2B0CE8DCFE9B6B9F9">
    <w:name w:val="DF3B78F070B846F2B0CE8DCFE9B6B9F9"/>
    <w:rsid w:val="00E01C50"/>
  </w:style>
  <w:style w:type="paragraph" w:customStyle="1" w:styleId="70C3C82AF80E400FB7B919680B5A79EF">
    <w:name w:val="70C3C82AF80E400FB7B919680B5A79EF"/>
    <w:rsid w:val="00E01C50"/>
  </w:style>
  <w:style w:type="paragraph" w:customStyle="1" w:styleId="701CC9CEE06A4DB1811C0D5638CA91D1">
    <w:name w:val="701CC9CEE06A4DB1811C0D5638CA91D1"/>
    <w:rsid w:val="00E01C50"/>
  </w:style>
  <w:style w:type="paragraph" w:customStyle="1" w:styleId="966F113C9E9E45CFA68D2623789B5AD2">
    <w:name w:val="966F113C9E9E45CFA68D2623789B5AD2"/>
    <w:rsid w:val="00E01C50"/>
  </w:style>
  <w:style w:type="paragraph" w:customStyle="1" w:styleId="DFAD4C9F5E5847388D76B08CFD796ADB">
    <w:name w:val="DFAD4C9F5E5847388D76B08CFD796ADB"/>
    <w:rsid w:val="00E01C50"/>
  </w:style>
  <w:style w:type="paragraph" w:customStyle="1" w:styleId="7636CD4EFE5D4C1F94C9B7A9D14742D1">
    <w:name w:val="7636CD4EFE5D4C1F94C9B7A9D14742D1"/>
    <w:rsid w:val="00E01C50"/>
  </w:style>
  <w:style w:type="paragraph" w:customStyle="1" w:styleId="B236BA5BA5E8487EA4063CA8859B0A74">
    <w:name w:val="B236BA5BA5E8487EA4063CA8859B0A74"/>
    <w:rsid w:val="00E01C50"/>
  </w:style>
  <w:style w:type="paragraph" w:customStyle="1" w:styleId="4E258B9E98544E71B5861BAF2935A92B">
    <w:name w:val="4E258B9E98544E71B5861BAF2935A92B"/>
    <w:rsid w:val="00E01C50"/>
  </w:style>
  <w:style w:type="paragraph" w:customStyle="1" w:styleId="8F1DF69731F648C48DACB70708D0F37D">
    <w:name w:val="8F1DF69731F648C48DACB70708D0F37D"/>
    <w:rsid w:val="00E01C50"/>
  </w:style>
  <w:style w:type="paragraph" w:customStyle="1" w:styleId="5E5133719D8B404E8A15A884D1A1D6F9">
    <w:name w:val="5E5133719D8B404E8A15A884D1A1D6F9"/>
    <w:rsid w:val="00E01C50"/>
  </w:style>
  <w:style w:type="paragraph" w:customStyle="1" w:styleId="A903336B0396474AA05957104A6FFE4C">
    <w:name w:val="A903336B0396474AA05957104A6FFE4C"/>
    <w:rsid w:val="00E01C50"/>
  </w:style>
  <w:style w:type="paragraph" w:customStyle="1" w:styleId="44A879CA11EE44259C108E1DAEF9AE62">
    <w:name w:val="44A879CA11EE44259C108E1DAEF9AE62"/>
    <w:rsid w:val="00E01C50"/>
  </w:style>
  <w:style w:type="paragraph" w:customStyle="1" w:styleId="975A8896C49442CDB04D13AD3A92BECD">
    <w:name w:val="975A8896C49442CDB04D13AD3A92BECD"/>
    <w:rsid w:val="00E01C50"/>
  </w:style>
  <w:style w:type="paragraph" w:customStyle="1" w:styleId="63AFD42D8DA345E4807571192A151F2F">
    <w:name w:val="63AFD42D8DA345E4807571192A151F2F"/>
    <w:rsid w:val="00E01C50"/>
  </w:style>
  <w:style w:type="paragraph" w:customStyle="1" w:styleId="2FA8FB971DDD4DDFA47D2ACF114D9C10">
    <w:name w:val="2FA8FB971DDD4DDFA47D2ACF114D9C10"/>
    <w:rsid w:val="00E01C50"/>
  </w:style>
  <w:style w:type="paragraph" w:customStyle="1" w:styleId="82F064F30207405089273AD123B2D9CF">
    <w:name w:val="82F064F30207405089273AD123B2D9CF"/>
    <w:rsid w:val="00E01C50"/>
  </w:style>
  <w:style w:type="paragraph" w:customStyle="1" w:styleId="C63CDC37926B4A03A876B8FA80A8674A">
    <w:name w:val="C63CDC37926B4A03A876B8FA80A8674A"/>
    <w:rsid w:val="00E01C50"/>
  </w:style>
  <w:style w:type="paragraph" w:customStyle="1" w:styleId="ECC0AEC630A4408F8050BBB2014BAFBA">
    <w:name w:val="ECC0AEC630A4408F8050BBB2014BAFBA"/>
    <w:rsid w:val="00E01C50"/>
  </w:style>
  <w:style w:type="paragraph" w:customStyle="1" w:styleId="765BA6E653C9441499C665FD8F2E79C3">
    <w:name w:val="765BA6E653C9441499C665FD8F2E79C3"/>
    <w:rsid w:val="00E01C50"/>
  </w:style>
  <w:style w:type="paragraph" w:customStyle="1" w:styleId="DF0E02A1773143DAA2365BF6C4B255C8">
    <w:name w:val="DF0E02A1773143DAA2365BF6C4B255C8"/>
    <w:rsid w:val="00E01C50"/>
  </w:style>
  <w:style w:type="paragraph" w:customStyle="1" w:styleId="9B1DFC29ACD3480C8345498062629140">
    <w:name w:val="9B1DFC29ACD3480C8345498062629140"/>
    <w:rsid w:val="00E01C50"/>
  </w:style>
  <w:style w:type="paragraph" w:customStyle="1" w:styleId="17F8C583CF6E4BC9904F86BE4A96FC95">
    <w:name w:val="17F8C583CF6E4BC9904F86BE4A96FC95"/>
    <w:rsid w:val="00E01C50"/>
  </w:style>
  <w:style w:type="paragraph" w:customStyle="1" w:styleId="4CAD371E67E44971AA6068CF44EC4B57">
    <w:name w:val="4CAD371E67E44971AA6068CF44EC4B57"/>
    <w:rsid w:val="00E01C50"/>
  </w:style>
  <w:style w:type="paragraph" w:customStyle="1" w:styleId="AFA0BB8A319C403A9D2F25C964F29595">
    <w:name w:val="AFA0BB8A319C403A9D2F25C964F29595"/>
    <w:rsid w:val="00E01C50"/>
  </w:style>
  <w:style w:type="paragraph" w:customStyle="1" w:styleId="D89F09612E7743E0AB2BA0DDF50B6DA1">
    <w:name w:val="D89F09612E7743E0AB2BA0DDF50B6DA1"/>
    <w:rsid w:val="00E01C50"/>
  </w:style>
  <w:style w:type="paragraph" w:customStyle="1" w:styleId="0BB6E363101C407081364C0D879B29DF">
    <w:name w:val="0BB6E363101C407081364C0D879B29DF"/>
    <w:rsid w:val="00E01C50"/>
  </w:style>
  <w:style w:type="paragraph" w:customStyle="1" w:styleId="FFD37F0C422C454A866A1B7771EB1A97">
    <w:name w:val="FFD37F0C422C454A866A1B7771EB1A97"/>
    <w:rsid w:val="00E01C50"/>
  </w:style>
  <w:style w:type="paragraph" w:customStyle="1" w:styleId="FF9B023BDEB047A984AFD34368BF5BB1">
    <w:name w:val="FF9B023BDEB047A984AFD34368BF5BB1"/>
    <w:rsid w:val="00E01C50"/>
  </w:style>
  <w:style w:type="paragraph" w:customStyle="1" w:styleId="2E0D72D58B444A50B689AC25D4642836">
    <w:name w:val="2E0D72D58B444A50B689AC25D4642836"/>
    <w:rsid w:val="00E01C50"/>
  </w:style>
  <w:style w:type="paragraph" w:customStyle="1" w:styleId="650B90C71C5C497FA7D150847CB20B72">
    <w:name w:val="650B90C71C5C497FA7D150847CB20B72"/>
    <w:rsid w:val="00E01C50"/>
  </w:style>
  <w:style w:type="paragraph" w:customStyle="1" w:styleId="D5D7E65B72AF4CC7965B12789F942A93">
    <w:name w:val="D5D7E65B72AF4CC7965B12789F942A93"/>
    <w:rsid w:val="00E01C50"/>
  </w:style>
  <w:style w:type="paragraph" w:customStyle="1" w:styleId="F6586624AFAE43B9AC73F74E8F656AC3">
    <w:name w:val="F6586624AFAE43B9AC73F74E8F656AC3"/>
    <w:rsid w:val="00E01C50"/>
  </w:style>
  <w:style w:type="paragraph" w:customStyle="1" w:styleId="43231F7C2D4C43A797C3A2F0EFA0E2D7">
    <w:name w:val="43231F7C2D4C43A797C3A2F0EFA0E2D7"/>
    <w:rsid w:val="00E01C50"/>
  </w:style>
  <w:style w:type="paragraph" w:customStyle="1" w:styleId="4C6B7136CD414BDA87C617BDE5A1227D">
    <w:name w:val="4C6B7136CD414BDA87C617BDE5A1227D"/>
    <w:rsid w:val="00E01C50"/>
  </w:style>
  <w:style w:type="paragraph" w:customStyle="1" w:styleId="B30EFF3D57EA49E6AC1337D4759F5CF6">
    <w:name w:val="B30EFF3D57EA49E6AC1337D4759F5CF6"/>
    <w:rsid w:val="00E01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B62E6-4A96-41D4-8394-1A817CDE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newNationalsTemplate_Units.dot</Template>
  <TotalTime>16</TotalTime>
  <Pages>11</Pages>
  <Words>4727</Words>
  <Characters>27606</Characters>
  <Application>Microsoft Office Word</Application>
  <DocSecurity>0</DocSecurity>
  <Lines>726</Lines>
  <Paragraphs>291</Paragraphs>
  <ScaleCrop>false</ScaleCrop>
  <HeadingPairs>
    <vt:vector size="2" baseType="variant">
      <vt:variant>
        <vt:lpstr>Title</vt:lpstr>
      </vt:variant>
      <vt:variant>
        <vt:i4>1</vt:i4>
      </vt:variant>
    </vt:vector>
  </HeadingPairs>
  <TitlesOfParts>
    <vt:vector size="1" baseType="lpstr">
      <vt:lpstr>BTEC 2016 Specification</vt:lpstr>
    </vt:vector>
  </TitlesOfParts>
  <Company>Pearson Education Limited 2011</Company>
  <LinksUpToDate>false</LinksUpToDate>
  <CharactersWithSpaces>32042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 2016 Specification</dc:title>
  <dc:creator>lober_h;winser_p</dc:creator>
  <cp:keywords>A/123/1234</cp:keywords>
  <cp:lastModifiedBy>Paul</cp:lastModifiedBy>
  <cp:revision>8</cp:revision>
  <cp:lastPrinted>2014-09-09T11:10:00Z</cp:lastPrinted>
  <dcterms:created xsi:type="dcterms:W3CDTF">2014-12-16T12:29:00Z</dcterms:created>
  <dcterms:modified xsi:type="dcterms:W3CDTF">2014-12-16T12:50:00Z</dcterms:modified>
</cp:coreProperties>
</file>